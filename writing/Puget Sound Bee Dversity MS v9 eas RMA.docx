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9CB2A1" w14:textId="77777777" w:rsidR="000B4383" w:rsidRPr="000B4383" w:rsidRDefault="000B4383" w:rsidP="000B4383">
      <w:pPr>
        <w:pStyle w:val="Body"/>
        <w:jc w:val="center"/>
        <w:rPr>
          <w:b/>
          <w:bCs/>
          <w:sz w:val="32"/>
          <w:szCs w:val="32"/>
        </w:rPr>
      </w:pPr>
      <w:r w:rsidRPr="000B4383">
        <w:rPr>
          <w:b/>
          <w:bCs/>
          <w:sz w:val="32"/>
          <w:szCs w:val="32"/>
        </w:rPr>
        <w:t>Bee Diversity in Lowland Puget Sound Marginal Lands</w:t>
      </w:r>
    </w:p>
    <w:p w14:paraId="1E7D83E3" w14:textId="42EF491E" w:rsidR="000B4383" w:rsidRPr="000B4383" w:rsidRDefault="000B4383" w:rsidP="000B4383">
      <w:pPr>
        <w:pStyle w:val="Body"/>
        <w:jc w:val="center"/>
        <w:rPr>
          <w:sz w:val="24"/>
          <w:szCs w:val="24"/>
        </w:rPr>
      </w:pPr>
      <w:r w:rsidRPr="000B4383">
        <w:rPr>
          <w:sz w:val="24"/>
          <w:szCs w:val="24"/>
        </w:rPr>
        <w:t>Evan Sugden</w:t>
      </w:r>
      <w:r w:rsidRPr="000B4383">
        <w:rPr>
          <w:sz w:val="24"/>
          <w:szCs w:val="24"/>
          <w:vertAlign w:val="superscript"/>
        </w:rPr>
        <w:t>1</w:t>
      </w:r>
      <w:r w:rsidRPr="000B4383">
        <w:rPr>
          <w:sz w:val="24"/>
          <w:szCs w:val="24"/>
        </w:rPr>
        <w:t>, Will Peterman</w:t>
      </w:r>
      <w:r w:rsidRPr="000B4383">
        <w:rPr>
          <w:sz w:val="24"/>
          <w:szCs w:val="24"/>
          <w:vertAlign w:val="superscript"/>
        </w:rPr>
        <w:t>2</w:t>
      </w:r>
      <w:r w:rsidRPr="000B4383">
        <w:rPr>
          <w:sz w:val="24"/>
          <w:szCs w:val="24"/>
        </w:rPr>
        <w:t>, Riley Anderson</w:t>
      </w:r>
      <w:r w:rsidRPr="000B4383">
        <w:rPr>
          <w:sz w:val="24"/>
          <w:szCs w:val="24"/>
          <w:vertAlign w:val="superscript"/>
        </w:rPr>
        <w:t>3</w:t>
      </w:r>
      <w:r w:rsidRPr="000B4383">
        <w:rPr>
          <w:sz w:val="24"/>
          <w:szCs w:val="24"/>
        </w:rPr>
        <w:t xml:space="preserve">, </w:t>
      </w:r>
      <w:r>
        <w:rPr>
          <w:sz w:val="24"/>
          <w:szCs w:val="24"/>
        </w:rPr>
        <w:t>Robert</w:t>
      </w:r>
      <w:r w:rsidRPr="000B4383">
        <w:rPr>
          <w:sz w:val="24"/>
          <w:szCs w:val="24"/>
        </w:rPr>
        <w:t xml:space="preserve"> Redmond</w:t>
      </w:r>
      <w:r w:rsidRPr="000B4383">
        <w:rPr>
          <w:sz w:val="24"/>
          <w:szCs w:val="24"/>
          <w:vertAlign w:val="superscript"/>
        </w:rPr>
        <w:t>4</w:t>
      </w:r>
    </w:p>
    <w:p w14:paraId="7B332AF5" w14:textId="77777777" w:rsidR="000B4383" w:rsidRDefault="000B4383" w:rsidP="000B4383">
      <w:pPr>
        <w:pStyle w:val="Body"/>
        <w:jc w:val="center"/>
        <w:rPr>
          <w:sz w:val="20"/>
          <w:szCs w:val="20"/>
          <w:vertAlign w:val="superscript"/>
        </w:rPr>
      </w:pPr>
    </w:p>
    <w:p w14:paraId="5039542F" w14:textId="778D1A34" w:rsidR="000B4383" w:rsidRPr="000B4383" w:rsidRDefault="000B4383" w:rsidP="000B4383">
      <w:pPr>
        <w:pStyle w:val="Body"/>
        <w:jc w:val="center"/>
        <w:rPr>
          <w:sz w:val="20"/>
          <w:szCs w:val="20"/>
        </w:rPr>
      </w:pPr>
      <w:r w:rsidRPr="000B4383">
        <w:rPr>
          <w:sz w:val="20"/>
          <w:szCs w:val="20"/>
          <w:vertAlign w:val="superscript"/>
        </w:rPr>
        <w:t>1</w:t>
      </w:r>
      <w:r w:rsidRPr="000B4383">
        <w:rPr>
          <w:sz w:val="20"/>
          <w:szCs w:val="20"/>
        </w:rPr>
        <w:t xml:space="preserve">Entomo-Logic, Salt Lake City, UT  </w:t>
      </w:r>
      <w:hyperlink r:id="rId7" w:history="1">
        <w:r w:rsidRPr="000B4383">
          <w:rPr>
            <w:rStyle w:val="Hyperlink"/>
            <w:sz w:val="20"/>
            <w:szCs w:val="20"/>
          </w:rPr>
          <w:t>evan@entomologic.com</w:t>
        </w:r>
      </w:hyperlink>
      <w:r w:rsidRPr="000B4383">
        <w:rPr>
          <w:sz w:val="20"/>
          <w:szCs w:val="20"/>
        </w:rPr>
        <w:t xml:space="preserve">, </w:t>
      </w:r>
      <w:r w:rsidRPr="000B4383">
        <w:rPr>
          <w:sz w:val="20"/>
          <w:szCs w:val="20"/>
          <w:vertAlign w:val="superscript"/>
        </w:rPr>
        <w:t>2</w:t>
      </w:r>
      <w:r w:rsidRPr="000B4383">
        <w:rPr>
          <w:sz w:val="20"/>
          <w:szCs w:val="20"/>
        </w:rPr>
        <w:t xml:space="preserve">Bee Search, Seattle, WA  </w:t>
      </w:r>
      <w:hyperlink r:id="rId8" w:history="1">
        <w:r w:rsidRPr="000B4383">
          <w:rPr>
            <w:rStyle w:val="Hyperlink"/>
            <w:sz w:val="20"/>
            <w:szCs w:val="20"/>
          </w:rPr>
          <w:t>will@beesearch.</w:t>
        </w:r>
      </w:hyperlink>
      <w:r w:rsidRPr="000B4383">
        <w:rPr>
          <w:sz w:val="20"/>
          <w:szCs w:val="20"/>
          <w:u w:val="single"/>
        </w:rPr>
        <w:t>org</w:t>
      </w:r>
      <w:r w:rsidRPr="000B4383">
        <w:rPr>
          <w:sz w:val="20"/>
          <w:szCs w:val="20"/>
        </w:rPr>
        <w:t xml:space="preserve">, </w:t>
      </w:r>
      <w:r w:rsidRPr="000B4383">
        <w:rPr>
          <w:sz w:val="20"/>
          <w:szCs w:val="20"/>
          <w:vertAlign w:val="superscript"/>
        </w:rPr>
        <w:t>3</w:t>
      </w:r>
      <w:r w:rsidRPr="000B4383">
        <w:rPr>
          <w:sz w:val="20"/>
          <w:szCs w:val="20"/>
        </w:rPr>
        <w:t xml:space="preserve">Washington State University, Pullman, WA  </w:t>
      </w:r>
      <w:hyperlink r:id="rId9" w:history="1">
        <w:r w:rsidRPr="000B4383">
          <w:rPr>
            <w:rStyle w:val="Hyperlink"/>
            <w:sz w:val="20"/>
            <w:szCs w:val="20"/>
          </w:rPr>
          <w:t>riley.m.anderson@wsu.edu</w:t>
        </w:r>
      </w:hyperlink>
      <w:r w:rsidRPr="000B4383">
        <w:rPr>
          <w:sz w:val="20"/>
          <w:szCs w:val="20"/>
          <w:u w:val="single"/>
        </w:rPr>
        <w:t xml:space="preserve">, </w:t>
      </w:r>
      <w:r w:rsidRPr="000B4383">
        <w:rPr>
          <w:sz w:val="20"/>
          <w:szCs w:val="20"/>
          <w:vertAlign w:val="superscript"/>
        </w:rPr>
        <w:t xml:space="preserve">4 </w:t>
      </w:r>
      <w:r w:rsidRPr="000B4383">
        <w:rPr>
          <w:sz w:val="20"/>
          <w:szCs w:val="20"/>
        </w:rPr>
        <w:t>The Common Acre, (deceased)</w:t>
      </w:r>
    </w:p>
    <w:p w14:paraId="42FDC983" w14:textId="77777777" w:rsidR="00E73222" w:rsidRDefault="00E73222">
      <w:pPr>
        <w:pStyle w:val="Body"/>
      </w:pPr>
    </w:p>
    <w:p w14:paraId="1D287B56" w14:textId="77777777" w:rsidR="00E73222" w:rsidRDefault="00000000">
      <w:pPr>
        <w:pStyle w:val="Body"/>
      </w:pPr>
      <w:r>
        <w:t>ABSTRACT</w:t>
      </w:r>
    </w:p>
    <w:p w14:paraId="5A12E532" w14:textId="77777777" w:rsidR="004D0919" w:rsidRDefault="004D0919">
      <w:pPr>
        <w:pStyle w:val="Body"/>
      </w:pPr>
    </w:p>
    <w:p w14:paraId="3510566E" w14:textId="389A0803" w:rsidR="00E73222" w:rsidRDefault="00000000">
      <w:pPr>
        <w:pStyle w:val="Body"/>
      </w:pPr>
      <w:r>
        <w:t xml:space="preserve">Bee diversity was assessed at 3 </w:t>
      </w:r>
      <w:r w:rsidR="00FA785F">
        <w:t xml:space="preserve">marginal, </w:t>
      </w:r>
      <w:r>
        <w:t xml:space="preserve">peri-urban sites in the middle Puget Sound over a period of 7 years. A standardized deployment of pan and “blue vane” traps and </w:t>
      </w:r>
      <w:r w:rsidR="00C20D7D">
        <w:t>opportunistic</w:t>
      </w:r>
      <w:r>
        <w:t xml:space="preserve"> sweep netting were used on a monthly basis, ultimately producing a total of </w:t>
      </w:r>
      <w:proofErr w:type="gramStart"/>
      <w:r w:rsidR="00E803C0">
        <w:t xml:space="preserve">25,400 </w:t>
      </w:r>
      <w:r>
        <w:t xml:space="preserve"> specimens</w:t>
      </w:r>
      <w:proofErr w:type="gramEnd"/>
      <w:r>
        <w:t xml:space="preserve"> </w:t>
      </w:r>
      <w:r w:rsidR="00C20D7D">
        <w:t xml:space="preserve">from </w:t>
      </w:r>
      <w:r w:rsidR="00E803C0">
        <w:t>155 morphogroups from at least 141</w:t>
      </w:r>
      <w:r w:rsidR="00C20D7D">
        <w:t xml:space="preserve"> species. Chao</w:t>
      </w:r>
      <w:r>
        <w:t xml:space="preserve"> </w:t>
      </w:r>
      <w:del w:id="0" w:author="Anderson, Riley Morgan" w:date="2024-10-23T15:12:00Z" w16du:dateUtc="2024-10-23T19:12:00Z">
        <w:r w:rsidDel="00ED0C26">
          <w:delText xml:space="preserve">analysis </w:delText>
        </w:r>
      </w:del>
      <w:ins w:id="1" w:author="Anderson, Riley Morgan" w:date="2024-10-23T15:12:00Z" w16du:dateUtc="2024-10-23T19:12:00Z">
        <w:r w:rsidR="00ED0C26">
          <w:t>richness estimation</w:t>
        </w:r>
        <w:r w:rsidR="00ED0C26">
          <w:t xml:space="preserve"> </w:t>
        </w:r>
      </w:ins>
      <w:r>
        <w:t xml:space="preserve">suggests that the </w:t>
      </w:r>
      <w:r w:rsidR="00FE6A51">
        <w:t xml:space="preserve">overall </w:t>
      </w:r>
      <w:r>
        <w:t xml:space="preserve">bee </w:t>
      </w:r>
      <w:r w:rsidR="00C20D7D">
        <w:t>gamma</w:t>
      </w:r>
      <w:r w:rsidR="00FE6A51">
        <w:t xml:space="preserve"> richness</w:t>
      </w:r>
      <w:r>
        <w:t xml:space="preserve"> </w:t>
      </w:r>
      <w:r w:rsidR="00C20D7D">
        <w:t>could be as high as</w:t>
      </w:r>
      <w:r>
        <w:t xml:space="preserve"> </w:t>
      </w:r>
      <w:r w:rsidR="00FE6A51">
        <w:t>1</w:t>
      </w:r>
      <w:r w:rsidR="00C20D7D">
        <w:t>8</w:t>
      </w:r>
      <w:r w:rsidR="00FE6A51">
        <w:t>2</w:t>
      </w:r>
      <w:r w:rsidR="00E803C0">
        <w:t>.5</w:t>
      </w:r>
      <w:r w:rsidR="00FE6A51">
        <w:t xml:space="preserve">, with the greatest contributions from </w:t>
      </w:r>
      <w:r>
        <w:t xml:space="preserve">the </w:t>
      </w:r>
      <w:r w:rsidR="00633C57">
        <w:t>gen</w:t>
      </w:r>
      <w:r w:rsidR="00FE6A51">
        <w:t>era</w:t>
      </w:r>
      <w:r w:rsidR="00633C57">
        <w:t xml:space="preserve"> </w:t>
      </w:r>
      <w:r w:rsidR="00633C57" w:rsidRPr="00633C57">
        <w:rPr>
          <w:i/>
          <w:iCs/>
        </w:rPr>
        <w:t>Andrena</w:t>
      </w:r>
      <w:r w:rsidR="00633C57">
        <w:t xml:space="preserve"> (</w:t>
      </w:r>
      <w:proofErr w:type="spellStart"/>
      <w:r>
        <w:t>Andrenidae</w:t>
      </w:r>
      <w:proofErr w:type="spellEnd"/>
      <w:r w:rsidR="00060CC8">
        <w:t>,</w:t>
      </w:r>
      <w:r w:rsidR="00633C57">
        <w:t>)</w:t>
      </w:r>
      <w:r>
        <w:t xml:space="preserve"> </w:t>
      </w:r>
      <w:r>
        <w:rPr>
          <w:i/>
          <w:iCs/>
        </w:rPr>
        <w:t>Osmia</w:t>
      </w:r>
      <w:r>
        <w:t xml:space="preserve"> (</w:t>
      </w:r>
      <w:proofErr w:type="spellStart"/>
      <w:r>
        <w:t>Megachilidae</w:t>
      </w:r>
      <w:proofErr w:type="spellEnd"/>
      <w:r w:rsidR="00060CC8">
        <w:t>,</w:t>
      </w:r>
      <w:r>
        <w:t>)</w:t>
      </w:r>
      <w:r w:rsidR="00060CC8">
        <w:t xml:space="preserve"> and the </w:t>
      </w:r>
      <w:r w:rsidR="009158CE">
        <w:t>“</w:t>
      </w:r>
      <w:proofErr w:type="spellStart"/>
      <w:r w:rsidR="009158CE" w:rsidRPr="009E3D24">
        <w:rPr>
          <w:i/>
          <w:iCs/>
        </w:rPr>
        <w:t>Evalaeus</w:t>
      </w:r>
      <w:proofErr w:type="spellEnd"/>
      <w:r w:rsidR="009158CE" w:rsidRPr="009E3D24">
        <w:rPr>
          <w:i/>
          <w:iCs/>
        </w:rPr>
        <w:t>/</w:t>
      </w:r>
      <w:proofErr w:type="spellStart"/>
      <w:r w:rsidR="009158CE" w:rsidRPr="009E3D24">
        <w:rPr>
          <w:i/>
          <w:iCs/>
        </w:rPr>
        <w:t>Hemihalictus</w:t>
      </w:r>
      <w:proofErr w:type="spellEnd"/>
      <w:r w:rsidR="009158CE">
        <w:t>” complex</w:t>
      </w:r>
      <w:r w:rsidR="00060CC8">
        <w:t xml:space="preserve"> (Halictidae.)</w:t>
      </w:r>
      <w:r>
        <w:t xml:space="preserve"> We </w:t>
      </w:r>
      <w:r w:rsidR="001D1B8F">
        <w:t>found</w:t>
      </w:r>
      <w:r>
        <w:t xml:space="preserve"> </w:t>
      </w:r>
      <w:r w:rsidR="001D5E53">
        <w:t xml:space="preserve">&lt;&gt; </w:t>
      </w:r>
      <w:r>
        <w:t>introduced species</w:t>
      </w:r>
      <w:r w:rsidR="001D1B8F">
        <w:t xml:space="preserve">, &lt;&gt; County and &lt;&gt; state records </w:t>
      </w:r>
      <w:r>
        <w:t xml:space="preserve">and the </w:t>
      </w:r>
      <w:r w:rsidR="001D1B8F">
        <w:t xml:space="preserve">apparent </w:t>
      </w:r>
      <w:r>
        <w:t xml:space="preserve">absence of the threatened </w:t>
      </w:r>
      <w:r>
        <w:rPr>
          <w:i/>
          <w:iCs/>
        </w:rPr>
        <w:t>Bombus occidentalis</w:t>
      </w:r>
      <w:r>
        <w:t xml:space="preserve">, despite </w:t>
      </w:r>
      <w:r w:rsidR="00C20D7D">
        <w:t>system trapping</w:t>
      </w:r>
      <w:r>
        <w:t xml:space="preserve"> in </w:t>
      </w:r>
      <w:r w:rsidR="00C20D7D">
        <w:t>previously known habitat</w:t>
      </w:r>
      <w:r>
        <w:t>. The data will provide part of a bee diversity baseline for the region.</w:t>
      </w:r>
    </w:p>
    <w:p w14:paraId="4ED078AD" w14:textId="77777777" w:rsidR="00E73222" w:rsidRDefault="00E73222">
      <w:pPr>
        <w:pStyle w:val="Body"/>
      </w:pPr>
    </w:p>
    <w:p w14:paraId="2EB25FF6" w14:textId="77777777" w:rsidR="00E73222" w:rsidRDefault="00000000">
      <w:pPr>
        <w:pStyle w:val="Body"/>
      </w:pPr>
      <w:r>
        <w:t>INTRODUCTION</w:t>
      </w:r>
    </w:p>
    <w:p w14:paraId="7F3F27D2" w14:textId="77777777" w:rsidR="004D0919" w:rsidRDefault="004D0919">
      <w:pPr>
        <w:pStyle w:val="Body"/>
      </w:pPr>
    </w:p>
    <w:p w14:paraId="17C5DD35" w14:textId="1510E8BC" w:rsidR="00E73222" w:rsidRDefault="00000000">
      <w:pPr>
        <w:pStyle w:val="Body"/>
      </w:pPr>
      <w:r>
        <w:t>The bee diversity of western Washington has remained largely</w:t>
      </w:r>
      <w:r w:rsidR="001D1B8F">
        <w:t xml:space="preserve"> </w:t>
      </w:r>
      <w:r>
        <w:t>undescribed until recently</w:t>
      </w:r>
      <w:r w:rsidR="001D1B8F">
        <w:t xml:space="preserve">. Bloom </w:t>
      </w:r>
      <w:r w:rsidR="001D1B8F" w:rsidRPr="001D5E53">
        <w:t>et al</w:t>
      </w:r>
      <w:r w:rsidR="001D1B8F">
        <w:t xml:space="preserve">. conducted an extensive study of bee diversity in the region, considering farm, garden, and parkland habitat (&lt;Boom </w:t>
      </w:r>
      <w:r w:rsidR="001D5E53">
        <w:t>e</w:t>
      </w:r>
      <w:r w:rsidR="001D1B8F">
        <w:t>t al&gt;.) Prior to this, the only major published assessment of bee diversity to date has been Griswold and Tepedino (&lt;1980&gt;) who cataloged bees of the Columbia Basin, ecologically a region very distinct from the maritime Puget Sound zone west of the Cascade Range.</w:t>
      </w:r>
    </w:p>
    <w:p w14:paraId="1CC3E87D" w14:textId="77777777" w:rsidR="00E73222" w:rsidRDefault="00E73222">
      <w:pPr>
        <w:pStyle w:val="Body"/>
      </w:pPr>
    </w:p>
    <w:p w14:paraId="22BAB9A9" w14:textId="331C2FB6" w:rsidR="00E73222" w:rsidRDefault="00000000">
      <w:pPr>
        <w:pStyle w:val="Body"/>
      </w:pPr>
      <w:commentRangeStart w:id="2"/>
      <w:r>
        <w:t xml:space="preserve">In 2014 The Common Acre, a private non-profit group supporting science and the arts, obtained funding to attempt vegetative restoration of two areas 1) power corridors of the local </w:t>
      </w:r>
      <w:r w:rsidR="001D1B8F">
        <w:t xml:space="preserve">power </w:t>
      </w:r>
      <w:r>
        <w:t xml:space="preserve">utility, Seattle City Light, and 2) a buffer region surrounding the Port of Seattle’s SeaTac Airport. </w:t>
      </w:r>
      <w:r w:rsidR="00633C57">
        <w:t xml:space="preserve">The </w:t>
      </w:r>
      <w:r w:rsidR="001D1B8F">
        <w:t xml:space="preserve">central </w:t>
      </w:r>
      <w:r w:rsidR="00633C57">
        <w:t xml:space="preserve">purpose of </w:t>
      </w:r>
      <w:r w:rsidR="001D1B8F">
        <w:t xml:space="preserve">the </w:t>
      </w:r>
      <w:r w:rsidR="00633C57">
        <w:t xml:space="preserve">foundational </w:t>
      </w:r>
      <w:proofErr w:type="gramStart"/>
      <w:r w:rsidR="00633C57">
        <w:t>study,</w:t>
      </w:r>
      <w:proofErr w:type="gramEnd"/>
      <w:r w:rsidR="00633C57">
        <w:t xml:space="preserve"> was, therefore, restoration monitoring. </w:t>
      </w:r>
      <w:r>
        <w:t xml:space="preserve">It was decided </w:t>
      </w:r>
      <w:r w:rsidR="001D1B8F">
        <w:t>after implementation</w:t>
      </w:r>
      <w:r w:rsidR="00633C57">
        <w:t xml:space="preserve"> </w:t>
      </w:r>
      <w:r>
        <w:t>to measure the success of the restoration effort in part by assessing proximal native bee diversity in a before</w:t>
      </w:r>
      <w:r w:rsidR="00633C57">
        <w:t>/</w:t>
      </w:r>
      <w:r>
        <w:t>after</w:t>
      </w:r>
      <w:r w:rsidR="00A1054F">
        <w:t xml:space="preserve"> context</w:t>
      </w:r>
      <w:r w:rsidR="001D1B8F">
        <w:t>.</w:t>
      </w:r>
      <w:r>
        <w:t xml:space="preserve"> A sister site at Boeing </w:t>
      </w:r>
      <w:r w:rsidR="00A1054F">
        <w:t xml:space="preserve">Paine </w:t>
      </w:r>
      <w:r>
        <w:t xml:space="preserve">Field outside of Everett, WA was added to the </w:t>
      </w:r>
      <w:r w:rsidR="00060CC8">
        <w:t xml:space="preserve">restoration and bee monitoring </w:t>
      </w:r>
      <w:r>
        <w:t>effort in 2018.</w:t>
      </w:r>
      <w:r w:rsidR="00422D89">
        <w:t xml:space="preserve"> These sites share habitat characteristics (see Methods) and are distinct from and </w:t>
      </w:r>
      <w:proofErr w:type="gramStart"/>
      <w:r w:rsidR="00422D89">
        <w:t>complimentary</w:t>
      </w:r>
      <w:proofErr w:type="gramEnd"/>
      <w:r w:rsidR="00422D89">
        <w:t xml:space="preserve"> to the study areas used in Bloom et al. (</w:t>
      </w:r>
      <w:r w:rsidR="00E803C0">
        <w:t>2022</w:t>
      </w:r>
      <w:r w:rsidR="00422D89">
        <w:t>).</w:t>
      </w:r>
    </w:p>
    <w:p w14:paraId="70714F59" w14:textId="77777777" w:rsidR="00E73222" w:rsidRDefault="00E73222">
      <w:pPr>
        <w:pStyle w:val="Body"/>
      </w:pPr>
    </w:p>
    <w:p w14:paraId="45FE0A0F" w14:textId="3094300E" w:rsidR="00E73222" w:rsidRDefault="001D1B8F">
      <w:pPr>
        <w:pStyle w:val="Body"/>
      </w:pPr>
      <w:proofErr w:type="gramStart"/>
      <w:r>
        <w:t>In  2014</w:t>
      </w:r>
      <w:proofErr w:type="gramEnd"/>
      <w:r>
        <w:t xml:space="preserve">, TCA </w:t>
      </w:r>
      <w:r w:rsidR="00422D89">
        <w:t>engaged</w:t>
      </w:r>
      <w:r>
        <w:t xml:space="preserve"> </w:t>
      </w:r>
      <w:r w:rsidR="00662B44">
        <w:t xml:space="preserve">the </w:t>
      </w:r>
      <w:r>
        <w:t xml:space="preserve">senior author to </w:t>
      </w:r>
      <w:r w:rsidR="00422D89">
        <w:t>direct</w:t>
      </w:r>
      <w:r>
        <w:t xml:space="preserve"> the bee survey work and </w:t>
      </w:r>
      <w:r w:rsidR="00662B44">
        <w:t xml:space="preserve">the </w:t>
      </w:r>
      <w:r w:rsidR="00422D89">
        <w:t xml:space="preserve">second </w:t>
      </w:r>
      <w:r w:rsidR="00662B44">
        <w:t xml:space="preserve">author </w:t>
      </w:r>
      <w:r>
        <w:t xml:space="preserve">was soon after employed to join the team. These personnel had recently been involved, as a separate project, in surveying the Puget Sound and some peripheral areas for </w:t>
      </w:r>
      <w:r>
        <w:rPr>
          <w:i/>
          <w:iCs/>
        </w:rPr>
        <w:t>Bombus occidentalis</w:t>
      </w:r>
      <w:r>
        <w:t>, populations of which ha</w:t>
      </w:r>
      <w:r w:rsidR="00422D89">
        <w:t>ve</w:t>
      </w:r>
      <w:r>
        <w:t xml:space="preserve"> been rapidly declining since about 2000</w:t>
      </w:r>
      <w:r w:rsidR="00422D89">
        <w:t xml:space="preserve"> </w:t>
      </w:r>
      <w:r w:rsidR="00E803C0">
        <w:t>[do we have a published reference for this?]</w:t>
      </w:r>
      <w:r>
        <w:t xml:space="preserve">. The non-profit </w:t>
      </w:r>
      <w:proofErr w:type="spellStart"/>
      <w:r>
        <w:t>BeeSearch</w:t>
      </w:r>
      <w:proofErr w:type="spellEnd"/>
      <w:r>
        <w:t xml:space="preserve"> was founded as a vehicle for the latter work. Upon joining the TCA restoration effort, </w:t>
      </w:r>
      <w:r w:rsidR="00662B44">
        <w:t>the authors</w:t>
      </w:r>
      <w:r>
        <w:t xml:space="preserve"> quickly saw, </w:t>
      </w:r>
      <w:r w:rsidR="00662B44">
        <w:t>in addition to</w:t>
      </w:r>
      <w:r>
        <w:t xml:space="preserve"> addressing </w:t>
      </w:r>
      <w:r w:rsidR="00662B44">
        <w:t>restoration monitoring</w:t>
      </w:r>
      <w:r>
        <w:t xml:space="preserve"> responsibilities, the opportunity to begin a much-needed intensive, long-term</w:t>
      </w:r>
      <w:r w:rsidR="00422D89">
        <w:t>, stand-alone</w:t>
      </w:r>
      <w:r>
        <w:t xml:space="preserve"> bee diversity assessment of the targeted land. The Common Acre initially engaged </w:t>
      </w:r>
      <w:proofErr w:type="spellStart"/>
      <w:r>
        <w:t>BeeSearch</w:t>
      </w:r>
      <w:proofErr w:type="spellEnd"/>
      <w:r>
        <w:t xml:space="preserve"> as a contractor, but the two organizations later functioned under a joint operating agreement</w:t>
      </w:r>
      <w:r w:rsidR="00662B44">
        <w:t xml:space="preserve"> with </w:t>
      </w:r>
      <w:r w:rsidR="00662B44">
        <w:lastRenderedPageBreak/>
        <w:t>cataloging bee diversity as a goal.</w:t>
      </w:r>
      <w:r w:rsidR="00422D89">
        <w:t xml:space="preserve"> In 2017, the vegetation restoration efforts were </w:t>
      </w:r>
      <w:proofErr w:type="gramStart"/>
      <w:r w:rsidR="00422D89">
        <w:t>discontinued</w:t>
      </w:r>
      <w:proofErr w:type="gramEnd"/>
      <w:r w:rsidR="00422D89">
        <w:t xml:space="preserve"> and all support was put toward bee monitoring until final data collection in 2020.</w:t>
      </w:r>
    </w:p>
    <w:p w14:paraId="319E9904" w14:textId="77777777" w:rsidR="00422D89" w:rsidRDefault="00422D89">
      <w:pPr>
        <w:pStyle w:val="Body"/>
      </w:pPr>
    </w:p>
    <w:p w14:paraId="1ED8F5D4" w14:textId="0CC79E63" w:rsidR="00422D89" w:rsidRDefault="00422D89">
      <w:pPr>
        <w:pStyle w:val="Body"/>
      </w:pPr>
      <w:r>
        <w:t>The initial focus of the study was to simply document the bee species richness in the study areas</w:t>
      </w:r>
      <w:r w:rsidR="00A1054F">
        <w:t>. With the addition of the third author for the purpose of deepening our analyses,</w:t>
      </w:r>
      <w:r>
        <w:t xml:space="preserve"> </w:t>
      </w:r>
      <w:r w:rsidR="00A1054F">
        <w:t>the study was</w:t>
      </w:r>
      <w:r>
        <w:t xml:space="preserve"> broadened to </w:t>
      </w:r>
      <w:r w:rsidR="00A1054F">
        <w:t>include comparison between seasons, between sites, and more sophisticated considerations of richness</w:t>
      </w:r>
      <w:r>
        <w:t>.</w:t>
      </w:r>
      <w:commentRangeEnd w:id="2"/>
      <w:r w:rsidR="00370A54">
        <w:rPr>
          <w:rStyle w:val="CommentReference"/>
          <w:rFonts w:ascii="Times New Roman" w:hAnsi="Times New Roman" w:cs="Times New Roman"/>
          <w:color w:val="auto"/>
          <w14:textOutline w14:w="0" w14:cap="rnd" w14:cmpd="sng" w14:algn="ctr">
            <w14:noFill/>
            <w14:prstDash w14:val="solid"/>
            <w14:bevel/>
          </w14:textOutline>
        </w:rPr>
        <w:commentReference w:id="2"/>
      </w:r>
    </w:p>
    <w:p w14:paraId="0A97A4B3" w14:textId="77777777" w:rsidR="00E73222" w:rsidRDefault="00E73222">
      <w:pPr>
        <w:pStyle w:val="Body"/>
      </w:pPr>
    </w:p>
    <w:p w14:paraId="76961A20" w14:textId="77777777" w:rsidR="00E73222" w:rsidRDefault="00000000">
      <w:pPr>
        <w:pStyle w:val="Body"/>
      </w:pPr>
      <w:r>
        <w:t>METHODS</w:t>
      </w:r>
    </w:p>
    <w:p w14:paraId="0B67467D" w14:textId="77777777" w:rsidR="003A27A3" w:rsidRDefault="003A27A3">
      <w:pPr>
        <w:pStyle w:val="Body"/>
      </w:pPr>
    </w:p>
    <w:p w14:paraId="7775392E" w14:textId="0E60EEBE" w:rsidR="00E73222" w:rsidRDefault="00000000">
      <w:pPr>
        <w:pStyle w:val="Body"/>
        <w:ind w:left="720"/>
        <w:rPr>
          <w:ins w:id="3" w:author="Anderson, Riley Morgan" w:date="2024-10-23T15:24:00Z" w16du:dateUtc="2024-10-23T19:24:00Z"/>
          <w:u w:val="single"/>
        </w:rPr>
      </w:pPr>
      <w:r w:rsidRPr="003A27A3">
        <w:rPr>
          <w:u w:val="single"/>
        </w:rPr>
        <w:t>Study sites.</w:t>
      </w:r>
    </w:p>
    <w:p w14:paraId="46B6F764" w14:textId="1CF9D2E0" w:rsidR="00370A54" w:rsidRDefault="00370A54">
      <w:pPr>
        <w:pStyle w:val="Body"/>
        <w:ind w:left="720"/>
      </w:pPr>
      <w:ins w:id="4" w:author="Anderson, Riley Morgan" w:date="2024-10-23T15:24:00Z" w16du:dateUtc="2024-10-23T19:24:00Z">
        <w:r>
          <w:rPr>
            <w:u w:val="single"/>
          </w:rPr>
          <w:t>Wes</w:t>
        </w:r>
      </w:ins>
      <w:ins w:id="5" w:author="Anderson, Riley Morgan" w:date="2024-10-23T15:25:00Z" w16du:dateUtc="2024-10-23T19:25:00Z">
        <w:r>
          <w:rPr>
            <w:u w:val="single"/>
          </w:rPr>
          <w:t>tern Washinton;</w:t>
        </w:r>
      </w:ins>
      <w:ins w:id="6" w:author="Anderson, Riley Morgan" w:date="2024-10-23T15:26:00Z" w16du:dateUtc="2024-10-23T19:26:00Z">
        <w:r w:rsidR="00995B13">
          <w:rPr>
            <w:u w:val="single"/>
          </w:rPr>
          <w:t xml:space="preserve"> need to</w:t>
        </w:r>
      </w:ins>
      <w:ins w:id="7" w:author="Anderson, Riley Morgan" w:date="2024-10-23T15:25:00Z" w16du:dateUtc="2024-10-23T19:25:00Z">
        <w:r>
          <w:rPr>
            <w:u w:val="single"/>
          </w:rPr>
          <w:t xml:space="preserve"> start broader, then describe the individual sites.</w:t>
        </w:r>
      </w:ins>
    </w:p>
    <w:p w14:paraId="68B41178" w14:textId="77777777" w:rsidR="00422D89" w:rsidRDefault="00422D89" w:rsidP="00865CB8">
      <w:pPr>
        <w:pStyle w:val="Body"/>
        <w:ind w:left="720"/>
        <w:rPr>
          <w:i/>
          <w:iCs/>
        </w:rPr>
      </w:pPr>
    </w:p>
    <w:p w14:paraId="6021D3DF" w14:textId="135FA8D3" w:rsidR="00422D89" w:rsidRDefault="00422D89" w:rsidP="001D41B1">
      <w:pPr>
        <w:pStyle w:val="Body"/>
        <w:numPr>
          <w:ilvl w:val="0"/>
          <w:numId w:val="1"/>
        </w:numPr>
      </w:pPr>
      <w:r w:rsidRPr="001D41B1">
        <w:t>Port of Seattle (</w:t>
      </w:r>
      <w:r w:rsidR="001D41B1">
        <w:t xml:space="preserve">POS, </w:t>
      </w:r>
      <w:r w:rsidRPr="001D41B1">
        <w:t>SeaTac Airport</w:t>
      </w:r>
      <w:r w:rsidR="00323763">
        <w:t>.</w:t>
      </w:r>
      <w:r w:rsidRPr="001D41B1">
        <w:t xml:space="preserve">) </w:t>
      </w:r>
      <w:r w:rsidR="00DB5170">
        <w:t xml:space="preserve">Used 2014-2020. </w:t>
      </w:r>
      <w:r w:rsidR="00323763">
        <w:t>This site is a</w:t>
      </w:r>
      <w:r w:rsidRPr="001D41B1">
        <w:t>pproximat</w:t>
      </w:r>
      <w:r w:rsidR="001D41B1">
        <w:t>el</w:t>
      </w:r>
      <w:r w:rsidRPr="001D41B1">
        <w:t>y 3 km2 south of the main runways and extending to the southern limit of Port jurisdiction.</w:t>
      </w:r>
      <w:r w:rsidR="001D41B1">
        <w:t xml:space="preserve"> This land functions as a security buffer zone around the airport. Through the middle of the last </w:t>
      </w:r>
      <w:proofErr w:type="gramStart"/>
      <w:r w:rsidR="001D41B1">
        <w:t>century</w:t>
      </w:r>
      <w:proofErr w:type="gramEnd"/>
      <w:r w:rsidR="001D41B1">
        <w:t xml:space="preserve"> it was largely used as a private golf course, remnant components of which are recognizable, e.g. “sand trap” areas</w:t>
      </w:r>
      <w:r w:rsidR="006023FF">
        <w:t>, hardscape around the former clubhouse</w:t>
      </w:r>
      <w:r w:rsidR="001D41B1">
        <w:t xml:space="preserve">. We categorize it as “marginal” because of the broad and varied disturbances </w:t>
      </w:r>
      <w:r w:rsidR="006023FF">
        <w:t xml:space="preserve">historically </w:t>
      </w:r>
      <w:r w:rsidR="001D41B1">
        <w:t>incurred</w:t>
      </w:r>
      <w:r w:rsidR="00FA785F">
        <w:t xml:space="preserve">, </w:t>
      </w:r>
      <w:r w:rsidR="001D41B1">
        <w:t>proximity to intense development</w:t>
      </w:r>
      <w:r w:rsidR="00FA785F">
        <w:t xml:space="preserve">, and present state of low- to no management. </w:t>
      </w:r>
      <w:r w:rsidR="001D41B1">
        <w:t xml:space="preserve">The vegetation is varied, with a riparian-like zone along a drainage ditch and several plots of attempted past revegetation. The vegetation is mainly “weedy” with notable border hedges of wild Himalayan blackberry, </w:t>
      </w:r>
      <w:r w:rsidR="001D41B1" w:rsidRPr="00FA785F">
        <w:rPr>
          <w:i/>
          <w:iCs/>
        </w:rPr>
        <w:t xml:space="preserve">Rubus </w:t>
      </w:r>
      <w:proofErr w:type="spellStart"/>
      <w:r w:rsidR="006023FF" w:rsidRPr="00FA785F">
        <w:rPr>
          <w:i/>
          <w:iCs/>
        </w:rPr>
        <w:t>befrons</w:t>
      </w:r>
      <w:proofErr w:type="spellEnd"/>
      <w:r w:rsidR="001D41B1">
        <w:t>, patches of kn</w:t>
      </w:r>
      <w:r w:rsidR="006023FF">
        <w:t>ap</w:t>
      </w:r>
      <w:r w:rsidR="001D41B1">
        <w:t xml:space="preserve">weed, </w:t>
      </w:r>
      <w:r w:rsidR="006023FF" w:rsidRPr="00FA785F">
        <w:rPr>
          <w:i/>
          <w:iCs/>
        </w:rPr>
        <w:t>Centaurea</w:t>
      </w:r>
      <w:r w:rsidR="001D41B1">
        <w:t xml:space="preserve"> sp., </w:t>
      </w:r>
      <w:r w:rsidR="00E95CB4">
        <w:t xml:space="preserve">wild </w:t>
      </w:r>
      <w:proofErr w:type="gramStart"/>
      <w:r w:rsidR="00E95CB4">
        <w:t>mustard ,</w:t>
      </w:r>
      <w:proofErr w:type="gramEnd"/>
      <w:r w:rsidR="00E95CB4">
        <w:t xml:space="preserve"> </w:t>
      </w:r>
      <w:r w:rsidR="00E95CB4" w:rsidRPr="00E95CB4">
        <w:rPr>
          <w:i/>
          <w:iCs/>
        </w:rPr>
        <w:t>Brassica</w:t>
      </w:r>
      <w:r w:rsidR="00E95CB4">
        <w:t xml:space="preserve"> spp., </w:t>
      </w:r>
      <w:r w:rsidR="001D41B1">
        <w:t>and edge patches of Big Leaf Maple</w:t>
      </w:r>
      <w:r w:rsidR="006023FF">
        <w:t>,</w:t>
      </w:r>
      <w:r w:rsidR="00EC11B4">
        <w:t xml:space="preserve"> Acer </w:t>
      </w:r>
      <w:proofErr w:type="spellStart"/>
      <w:r w:rsidR="00EC11B4">
        <w:t>macrophyllum</w:t>
      </w:r>
      <w:proofErr w:type="spellEnd"/>
      <w:r w:rsidR="006023FF">
        <w:t xml:space="preserve">. Willow, </w:t>
      </w:r>
      <w:r w:rsidR="006023FF" w:rsidRPr="00FA785F">
        <w:rPr>
          <w:i/>
          <w:iCs/>
        </w:rPr>
        <w:t>Salix</w:t>
      </w:r>
      <w:r w:rsidR="006023FF">
        <w:t xml:space="preserve"> spp. and a mix of tree and shrubs characteristic of </w:t>
      </w:r>
      <w:r w:rsidR="00FA785F">
        <w:t>Puget Sound lowland wild areas</w:t>
      </w:r>
      <w:r w:rsidR="006023FF">
        <w:t xml:space="preserve">. Open areas with low perennial or annual weedy plants provided the main collecting areas. </w:t>
      </w:r>
      <w:r w:rsidR="00C0598E">
        <w:t xml:space="preserve">Trapping stations in this site were separated by at most a few hundred meters. </w:t>
      </w:r>
      <w:r w:rsidR="006023FF">
        <w:t xml:space="preserve">Notably, within 300 </w:t>
      </w:r>
      <w:proofErr w:type="gramStart"/>
      <w:r w:rsidR="006023FF">
        <w:t xml:space="preserve">m </w:t>
      </w:r>
      <w:r w:rsidR="00FA785F">
        <w:t xml:space="preserve"> and</w:t>
      </w:r>
      <w:proofErr w:type="gramEnd"/>
      <w:r w:rsidR="00FA785F">
        <w:t xml:space="preserve"> 1 km </w:t>
      </w:r>
      <w:r w:rsidR="006023FF">
        <w:t>of trapping stations were two honey bee (</w:t>
      </w:r>
      <w:r w:rsidR="006023FF" w:rsidRPr="006023FF">
        <w:rPr>
          <w:i/>
          <w:iCs/>
        </w:rPr>
        <w:t>Apis mellifera</w:t>
      </w:r>
      <w:r w:rsidR="006023FF">
        <w:t>) apiaries with up to 10 functioning hives.</w:t>
      </w:r>
    </w:p>
    <w:p w14:paraId="034718D3" w14:textId="06C23C58" w:rsidR="006023FF" w:rsidRDefault="006023FF" w:rsidP="001D41B1">
      <w:pPr>
        <w:pStyle w:val="Body"/>
        <w:numPr>
          <w:ilvl w:val="0"/>
          <w:numId w:val="1"/>
        </w:numPr>
      </w:pPr>
      <w:r>
        <w:t>Seattle City Light (SCL</w:t>
      </w:r>
      <w:r w:rsidR="00323763">
        <w:t xml:space="preserve">, power corridor buffer.) </w:t>
      </w:r>
      <w:proofErr w:type="spellStart"/>
      <w:r w:rsidR="00EC11B4">
        <w:t>Approximatley</w:t>
      </w:r>
      <w:proofErr w:type="spellEnd"/>
      <w:r w:rsidR="00EC11B4">
        <w:t xml:space="preserve"> 10 km SSE of Seattle, King County, WA. </w:t>
      </w:r>
      <w:r w:rsidR="00DB5170">
        <w:t xml:space="preserve">Used 2014-2016. </w:t>
      </w:r>
      <w:r w:rsidR="00323763">
        <w:t xml:space="preserve">This site consisted initially of 4 trap stations located approximately 2 km apart along an E-W transect along the power corridor beginning in the </w:t>
      </w:r>
      <w:r w:rsidR="00EC11B4">
        <w:t>Rainier Beach</w:t>
      </w:r>
      <w:r w:rsidR="00323763">
        <w:t xml:space="preserve"> neighborhood of south Seattle in a semi-managed meadow-like habitat. </w:t>
      </w:r>
      <w:proofErr w:type="gramStart"/>
      <w:r w:rsidR="00323763">
        <w:t>A second</w:t>
      </w:r>
      <w:proofErr w:type="gramEnd"/>
      <w:r w:rsidR="00323763">
        <w:t xml:space="preserve"> station occupied semi-boggy slope descending toward the Interstate 5 corridor. A third station was formed west of I-5 within the bounds of a weedy SCL equipment storage pad and immediately North of the Duwamish Hill </w:t>
      </w:r>
      <w:r w:rsidR="00EC11B4">
        <w:t>Preserve</w:t>
      </w:r>
      <w:r w:rsidR="00323763">
        <w:t xml:space="preserve">. A fourth station was established </w:t>
      </w:r>
      <w:r w:rsidR="00EC11B4">
        <w:t xml:space="preserve">in the Boulevard Park </w:t>
      </w:r>
      <w:proofErr w:type="spellStart"/>
      <w:r w:rsidR="00EC11B4">
        <w:t>neighborhoos</w:t>
      </w:r>
      <w:proofErr w:type="spellEnd"/>
      <w:r w:rsidR="00EC11B4">
        <w:t xml:space="preserve"> </w:t>
      </w:r>
      <w:r w:rsidR="00323763">
        <w:t>along the banks of the Duwamish River to the northwest of station 3</w:t>
      </w:r>
      <w:r w:rsidR="00C0598E">
        <w:t xml:space="preserve"> between a major road and an SCL power transfer station</w:t>
      </w:r>
      <w:r w:rsidR="00323763">
        <w:t xml:space="preserve">. A fifth station was added in 2016 approximately </w:t>
      </w:r>
      <w:r w:rsidR="00EC11B4">
        <w:t>1</w:t>
      </w:r>
      <w:r w:rsidR="00323763">
        <w:t xml:space="preserve">00 m to the </w:t>
      </w:r>
      <w:r w:rsidR="00EC11B4">
        <w:t>southe</w:t>
      </w:r>
      <w:r w:rsidR="00323763">
        <w:t xml:space="preserve">ast of station 1 and in essentially identical habitat. </w:t>
      </w:r>
      <w:r w:rsidR="00C0598E">
        <w:t>In aggregate, “marginal” also describes this complex site for the reasons stated above.</w:t>
      </w:r>
    </w:p>
    <w:p w14:paraId="1EDA058B" w14:textId="13863301" w:rsidR="00323763" w:rsidRDefault="00323763" w:rsidP="00C0598E">
      <w:pPr>
        <w:pStyle w:val="Body"/>
        <w:numPr>
          <w:ilvl w:val="0"/>
          <w:numId w:val="1"/>
        </w:numPr>
      </w:pPr>
      <w:r>
        <w:t>Boeing Paine Field (BPF, airport and maintenance facility.)</w:t>
      </w:r>
      <w:r w:rsidR="00C0598E">
        <w:t xml:space="preserve"> </w:t>
      </w:r>
      <w:r w:rsidR="00DB5170">
        <w:t xml:space="preserve">Used 2018-2020. </w:t>
      </w:r>
      <w:r w:rsidR="00EC11B4">
        <w:t xml:space="preserve">Approximately 10 km SW of Everett, Snohomish County, WA. </w:t>
      </w:r>
      <w:r w:rsidR="00C0598E">
        <w:t xml:space="preserve">This site, trapped from 2018-2020, consisted of 5 stations with separations of 50-500 meters. Habitat varied from </w:t>
      </w:r>
      <w:r w:rsidR="00C0598E">
        <w:lastRenderedPageBreak/>
        <w:t xml:space="preserve">low-maintenance lawn/meadow to riparian creek/pond, all surrounded by </w:t>
      </w:r>
      <w:r w:rsidR="00EC11B4">
        <w:t xml:space="preserve">a narrow corridor of </w:t>
      </w:r>
      <w:r w:rsidR="00C0598E">
        <w:t xml:space="preserve">red alder (Alnus rubra)-dominated forest </w:t>
      </w:r>
      <w:r w:rsidR="00EC11B4">
        <w:t xml:space="preserve">beyond which is suburban development </w:t>
      </w:r>
      <w:r w:rsidR="00C0598E">
        <w:t>and/or airport parking lot</w:t>
      </w:r>
      <w:r w:rsidR="00EC11B4">
        <w:t>s and runways</w:t>
      </w:r>
      <w:r w:rsidR="00C0598E">
        <w:t xml:space="preserve">. This site is approximately </w:t>
      </w:r>
      <w:r w:rsidR="00EC11B4">
        <w:t>1</w:t>
      </w:r>
      <w:r w:rsidR="00C0598E">
        <w:t xml:space="preserve"> km from the waters of Puget Sound and experiences, compared to the other sites, significant maritime influence. The varied disturbance and non-natural nature of the land again qualifie</w:t>
      </w:r>
      <w:r w:rsidR="008760B3">
        <w:t>s</w:t>
      </w:r>
      <w:r w:rsidR="00C0598E">
        <w:t xml:space="preserve"> this site as “marginal.”</w:t>
      </w:r>
    </w:p>
    <w:p w14:paraId="2ADA436E" w14:textId="77777777" w:rsidR="00323763" w:rsidRDefault="00323763" w:rsidP="00323763">
      <w:pPr>
        <w:pStyle w:val="Body"/>
      </w:pPr>
    </w:p>
    <w:p w14:paraId="1366FBBF" w14:textId="77777777" w:rsidR="00323763" w:rsidRPr="001D41B1" w:rsidRDefault="00323763" w:rsidP="00323763">
      <w:pPr>
        <w:pStyle w:val="Body"/>
      </w:pPr>
    </w:p>
    <w:p w14:paraId="7FE7352D" w14:textId="6C9E8738" w:rsidR="00865CB8" w:rsidRDefault="00DB5170" w:rsidP="00DB5170">
      <w:pPr>
        <w:pStyle w:val="Body"/>
        <w:ind w:left="720"/>
      </w:pPr>
      <w:r>
        <w:t>&lt;&lt;</w:t>
      </w:r>
      <w:r w:rsidR="00865CB8">
        <w:t xml:space="preserve">Descriptive site </w:t>
      </w:r>
      <w:r w:rsidR="003A27A3">
        <w:t>a</w:t>
      </w:r>
      <w:r w:rsidR="00865CB8">
        <w:t>spect photos, a few close-ups of primary resources</w:t>
      </w:r>
      <w:r w:rsidR="003A27A3">
        <w:t xml:space="preserve"> (Figs.)</w:t>
      </w:r>
      <w:r>
        <w:t>&gt;&gt;</w:t>
      </w:r>
    </w:p>
    <w:p w14:paraId="0D095E37" w14:textId="77777777" w:rsidR="003A27A3" w:rsidRDefault="003A27A3" w:rsidP="00865CB8">
      <w:pPr>
        <w:pStyle w:val="Body"/>
        <w:ind w:left="720"/>
      </w:pPr>
    </w:p>
    <w:p w14:paraId="14E49F81" w14:textId="243137F9" w:rsidR="00662B44" w:rsidRDefault="00662B44" w:rsidP="003A27A3">
      <w:pPr>
        <w:pStyle w:val="Body"/>
      </w:pPr>
    </w:p>
    <w:p w14:paraId="671F87C7" w14:textId="63004BAD" w:rsidR="00E73222" w:rsidRPr="003A27A3" w:rsidRDefault="00865CB8">
      <w:pPr>
        <w:pStyle w:val="Body"/>
        <w:ind w:left="720"/>
        <w:rPr>
          <w:u w:val="single"/>
        </w:rPr>
      </w:pPr>
      <w:r w:rsidRPr="003A27A3">
        <w:rPr>
          <w:u w:val="single"/>
        </w:rPr>
        <w:t>Field Collecting:</w:t>
      </w:r>
    </w:p>
    <w:p w14:paraId="01B8BC4C" w14:textId="77777777" w:rsidR="00300ED1" w:rsidRDefault="00300ED1">
      <w:pPr>
        <w:pStyle w:val="Body"/>
        <w:ind w:left="720"/>
      </w:pPr>
    </w:p>
    <w:p w14:paraId="554BBE84" w14:textId="070240B5" w:rsidR="00971565" w:rsidRDefault="00300ED1" w:rsidP="00C02444">
      <w:pPr>
        <w:pStyle w:val="Body"/>
        <w:ind w:left="720"/>
      </w:pPr>
      <w:r>
        <w:t xml:space="preserve">Trap stations consisted of uniform linear arrays of 15 6-inch plastic cereal bowls (Solo) placed in </w:t>
      </w:r>
      <w:r w:rsidR="00C02444">
        <w:t xml:space="preserve">5 </w:t>
      </w:r>
      <w:r>
        <w:t xml:space="preserve">clusters of 3 each white, blue, and yellow. These large bowls were replaced in 2016 and subsequently with identically-painted 4 oz. “mini-bowls” with, according to literature </w:t>
      </w:r>
      <w:proofErr w:type="gramStart"/>
      <w:r>
        <w:t>( )</w:t>
      </w:r>
      <w:proofErr w:type="gramEnd"/>
      <w:r>
        <w:t xml:space="preserve"> equivalent attractiveness to bees. The yellow and blue paint used was () as used in other bee surveys (). The bowl arrays were accompanied by 3 </w:t>
      </w:r>
      <w:proofErr w:type="gramStart"/>
      <w:r>
        <w:t>equally-spaced</w:t>
      </w:r>
      <w:proofErr w:type="gramEnd"/>
      <w:r>
        <w:t xml:space="preserve"> “blue vane” traps (</w:t>
      </w:r>
      <w:proofErr w:type="spellStart"/>
      <w:r w:rsidR="002509F6">
        <w:t>BanfieldBio</w:t>
      </w:r>
      <w:proofErr w:type="spellEnd"/>
      <w:r w:rsidR="002509F6">
        <w:t>, Woodinville, WA</w:t>
      </w:r>
      <w:r>
        <w:t>)</w:t>
      </w:r>
      <w:r w:rsidR="002509F6">
        <w:t xml:space="preserve"> with </w:t>
      </w:r>
      <w:r w:rsidR="00BA6D24">
        <w:t xml:space="preserve">original </w:t>
      </w:r>
      <w:r w:rsidR="002509F6">
        <w:t>fluorescent</w:t>
      </w:r>
      <w:r w:rsidR="00DB5170">
        <w:t xml:space="preserve"> yellow collecting jars.</w:t>
      </w:r>
      <w:r w:rsidR="00C02444">
        <w:t xml:space="preserve"> </w:t>
      </w:r>
      <w:r w:rsidR="00971565">
        <w:t>Thus, we designate this 15+3 configuration as our basic functional trap</w:t>
      </w:r>
      <w:r w:rsidR="00BA6D24">
        <w:t>ping</w:t>
      </w:r>
      <w:r w:rsidR="00971565">
        <w:t xml:space="preserve"> unit. A significant variation was employed at BPF, where only a single Blue Vane Trap per </w:t>
      </w:r>
      <w:r w:rsidR="00DB5170">
        <w:t xml:space="preserve">15-bowl </w:t>
      </w:r>
      <w:r w:rsidR="00971565">
        <w:t xml:space="preserve">array was used. </w:t>
      </w:r>
      <w:r w:rsidR="00BA6D24">
        <w:t xml:space="preserve">This was a conservation measure in consideration of the potential presence of the threatened Bombus occidentalis, the last </w:t>
      </w:r>
      <w:proofErr w:type="gramStart"/>
      <w:r w:rsidR="00BA6D24">
        <w:t>know</w:t>
      </w:r>
      <w:proofErr w:type="gramEnd"/>
      <w:r w:rsidR="00BA6D24">
        <w:t xml:space="preserve"> population of which in the Puget sound was within flight range of BPF. </w:t>
      </w:r>
      <w:r w:rsidR="003B7A9E">
        <w:t xml:space="preserve">&lt;Rough calculations based on number of specimens collected in bowl vs. Blue Vane traps and consideration of such comparisons in the literature </w:t>
      </w:r>
      <w:proofErr w:type="gramStart"/>
      <w:r w:rsidR="003B7A9E">
        <w:t>( )</w:t>
      </w:r>
      <w:proofErr w:type="gramEnd"/>
      <w:r w:rsidR="003B7A9E">
        <w:t xml:space="preserve"> suggests that this variation had approx</w:t>
      </w:r>
      <w:r w:rsidR="00DB5170">
        <w:t>i</w:t>
      </w:r>
      <w:r w:rsidR="003B7A9E">
        <w:t>mat</w:t>
      </w:r>
      <w:r w:rsidR="00DB5170">
        <w:t>e</w:t>
      </w:r>
      <w:r w:rsidR="003B7A9E">
        <w:t>ly 0.6 X the power of the full trap unit.&gt;</w:t>
      </w:r>
      <w:r w:rsidR="00BA6D24">
        <w:t xml:space="preserve"> This was a conservation measure in consideration of the potential presence of the threatened Bombus occidentalis, the last know</w:t>
      </w:r>
      <w:ins w:id="8" w:author="Anderson, Riley Morgan" w:date="2024-10-23T15:27:00Z" w16du:dateUtc="2024-10-23T19:27:00Z">
        <w:r w:rsidR="00995B13">
          <w:t>n</w:t>
        </w:r>
      </w:ins>
      <w:r w:rsidR="00BA6D24">
        <w:t xml:space="preserve"> population of which in the Puget sound was within flight range of BPF.</w:t>
      </w:r>
      <w:r w:rsidR="003B7A9E">
        <w:t xml:space="preserve"> </w:t>
      </w:r>
      <w:r w:rsidR="00971565">
        <w:t xml:space="preserve">In several of the early years of the survey, traps placed in high vegetation were elevated on wooden stakes with specially designed platforms </w:t>
      </w:r>
      <w:proofErr w:type="gramStart"/>
      <w:r w:rsidR="00971565">
        <w:t>in an attempt to</w:t>
      </w:r>
      <w:proofErr w:type="gramEnd"/>
      <w:r w:rsidR="00971565">
        <w:t xml:space="preserve"> increase visibility of the bowl. Likewise, in a few instances, Blue Vane traps were suspended from metal rods with a terminal hook. These elevated methods were found not to increase trap catch substantially</w:t>
      </w:r>
      <w:r w:rsidR="003B7A9E">
        <w:t xml:space="preserve"> in our sites</w:t>
      </w:r>
      <w:r w:rsidR="00971565">
        <w:t xml:space="preserve">, </w:t>
      </w:r>
      <w:r w:rsidR="003B7A9E">
        <w:t xml:space="preserve">added substantially to deployment effort, </w:t>
      </w:r>
      <w:r w:rsidR="00971565">
        <w:t>were not widely used, and were abandoned in the later years of the study.</w:t>
      </w:r>
    </w:p>
    <w:p w14:paraId="73A428AC" w14:textId="77777777" w:rsidR="00971565" w:rsidRDefault="00971565" w:rsidP="00C02444">
      <w:pPr>
        <w:pStyle w:val="Body"/>
        <w:ind w:left="720"/>
      </w:pPr>
    </w:p>
    <w:p w14:paraId="7E56EEDE" w14:textId="30C0BBB1" w:rsidR="00C02444" w:rsidRDefault="00C02444" w:rsidP="00C02444">
      <w:pPr>
        <w:pStyle w:val="Body"/>
        <w:ind w:left="720"/>
      </w:pPr>
      <w:r>
        <w:t xml:space="preserve">Traps were filled with a catch fluid of water containing 5-10 drops of unscented dish detergent. Trap placement was done on a monthly </w:t>
      </w:r>
      <w:proofErr w:type="gramStart"/>
      <w:r>
        <w:t>bases</w:t>
      </w:r>
      <w:proofErr w:type="gramEnd"/>
      <w:r>
        <w:t xml:space="preserve"> from April through September in most years, with collection date sensitive to weather conditions. Trap arrays were place</w:t>
      </w:r>
      <w:r w:rsidR="00971565">
        <w:t>d</w:t>
      </w:r>
      <w:r>
        <w:t xml:space="preserve"> for a single 24-hour period starting at </w:t>
      </w:r>
      <w:r w:rsidR="00971565">
        <w:t xml:space="preserve">approximately </w:t>
      </w:r>
      <w:r>
        <w:t>8:00-10:00.</w:t>
      </w:r>
    </w:p>
    <w:p w14:paraId="424601CB" w14:textId="77777777" w:rsidR="00C02444" w:rsidRDefault="00C02444">
      <w:pPr>
        <w:pStyle w:val="Body"/>
        <w:ind w:left="720"/>
      </w:pPr>
    </w:p>
    <w:p w14:paraId="0BCA1866" w14:textId="1636757D" w:rsidR="00C02444" w:rsidRDefault="00C02444">
      <w:pPr>
        <w:pStyle w:val="Body"/>
        <w:ind w:left="720"/>
      </w:pPr>
      <w:r>
        <w:t xml:space="preserve">Trap collecting was supplemented with net collecting on an opportunistic basis, as described elsewhere (Turley et al. 2024). The method used was most often sweeping with a heavy 15-inch sweep net bag and the standard measurement of effort consisting of 100 sweeps, although this frequently varied according to the extent of substrate. </w:t>
      </w:r>
    </w:p>
    <w:p w14:paraId="6514E798" w14:textId="77777777" w:rsidR="00971565" w:rsidRDefault="00971565">
      <w:pPr>
        <w:pStyle w:val="Body"/>
        <w:ind w:left="720"/>
      </w:pPr>
    </w:p>
    <w:p w14:paraId="6A86B752" w14:textId="640588E7" w:rsidR="00971565" w:rsidRPr="00A456AD" w:rsidRDefault="00A456AD">
      <w:pPr>
        <w:pStyle w:val="Body"/>
        <w:ind w:left="720"/>
        <w:rPr>
          <w:color w:val="3E7FFF"/>
        </w:rPr>
      </w:pPr>
      <w:r>
        <w:t>&lt;</w:t>
      </w:r>
      <w:r w:rsidR="00971565">
        <w:t>Comparative collecting effort between years and between sites, with the main variable being number of trap placement days and the secondary variable proportion of basic trapping unit, supplemented by net collecting, is diagrammed in Table 1.</w:t>
      </w:r>
      <w:r>
        <w:t xml:space="preserve">&gt; </w:t>
      </w:r>
      <w:r w:rsidRPr="00A456AD">
        <w:rPr>
          <w:color w:val="3E7FFF"/>
        </w:rPr>
        <w:t>move to Results.</w:t>
      </w:r>
    </w:p>
    <w:p w14:paraId="49172D7A" w14:textId="77777777" w:rsidR="00E73222" w:rsidRDefault="00E73222">
      <w:pPr>
        <w:pStyle w:val="Body"/>
      </w:pPr>
    </w:p>
    <w:p w14:paraId="27C6E9A3" w14:textId="1BA874E9" w:rsidR="003B7A9E" w:rsidRPr="003B7A9E" w:rsidRDefault="003B7A9E" w:rsidP="00F712CC">
      <w:pPr>
        <w:pStyle w:val="Body"/>
        <w:ind w:left="720"/>
      </w:pPr>
      <w:r w:rsidRPr="003B7A9E">
        <w:t>Specimens were collected from traps by pouring the trap fluid through a fine strainer and then placing directly into pre-</w:t>
      </w:r>
      <w:r>
        <w:t>p</w:t>
      </w:r>
      <w:r w:rsidRPr="003B7A9E">
        <w:t>repared and labeled vials filled with 70% ethanol.</w:t>
      </w:r>
      <w:r>
        <w:t xml:space="preserve"> </w:t>
      </w:r>
      <w:r w:rsidR="00A456AD">
        <w:t xml:space="preserve">Trap specimens were segregated by Date/site/station. </w:t>
      </w:r>
      <w:r>
        <w:t>Ne</w:t>
      </w:r>
      <w:r w:rsidR="001D5E53">
        <w:t>t</w:t>
      </w:r>
      <w:r>
        <w:t xml:space="preserve">-collected specimens were dispatched with ethyl acetate and then placed in </w:t>
      </w:r>
      <w:r w:rsidR="00A456AD">
        <w:t xml:space="preserve">paper and </w:t>
      </w:r>
      <w:r>
        <w:t>blotter paper “layers” for temporary storage</w:t>
      </w:r>
      <w:r w:rsidR="00042831">
        <w:t xml:space="preserve"> ()</w:t>
      </w:r>
      <w:r w:rsidR="00A456AD">
        <w:t>. Net collected specimens received a number that corresponded to nearest station or stations if in between</w:t>
      </w:r>
      <w:r>
        <w:t>.</w:t>
      </w:r>
    </w:p>
    <w:p w14:paraId="36FBB5BE" w14:textId="77777777" w:rsidR="003B7A9E" w:rsidRDefault="003B7A9E" w:rsidP="00F712CC">
      <w:pPr>
        <w:pStyle w:val="Body"/>
        <w:ind w:left="720"/>
        <w:rPr>
          <w:u w:val="single"/>
        </w:rPr>
      </w:pPr>
    </w:p>
    <w:p w14:paraId="4945AA4D" w14:textId="530934B1" w:rsidR="00042831" w:rsidRDefault="00042831" w:rsidP="00F712CC">
      <w:pPr>
        <w:pStyle w:val="Body"/>
        <w:ind w:left="720"/>
        <w:rPr>
          <w:u w:val="single"/>
        </w:rPr>
      </w:pPr>
      <w:r>
        <w:rPr>
          <w:u w:val="single"/>
        </w:rPr>
        <w:t>&lt;&lt; THIS SECTION NOT NECESSARY</w:t>
      </w:r>
      <w:r w:rsidR="00DB5170">
        <w:rPr>
          <w:u w:val="single"/>
        </w:rPr>
        <w:t>???</w:t>
      </w:r>
    </w:p>
    <w:p w14:paraId="19388919" w14:textId="041F8BDF" w:rsidR="00E73222" w:rsidRDefault="00000000" w:rsidP="00F712CC">
      <w:pPr>
        <w:pStyle w:val="Body"/>
        <w:ind w:left="720"/>
        <w:rPr>
          <w:u w:val="single"/>
        </w:rPr>
      </w:pPr>
      <w:r>
        <w:rPr>
          <w:u w:val="single"/>
        </w:rPr>
        <w:t>Trap function notes</w:t>
      </w:r>
    </w:p>
    <w:p w14:paraId="28F04D83" w14:textId="77777777" w:rsidR="00E73222" w:rsidRDefault="00000000">
      <w:pPr>
        <w:pStyle w:val="Body"/>
        <w:ind w:left="720"/>
      </w:pPr>
      <w:r>
        <w:t>Uniformity of catch</w:t>
      </w:r>
    </w:p>
    <w:p w14:paraId="25DA74BB" w14:textId="76A5574A" w:rsidR="00E73222" w:rsidRDefault="00000000">
      <w:pPr>
        <w:pStyle w:val="Body"/>
        <w:ind w:left="720"/>
      </w:pPr>
      <w:r>
        <w:t>Large vs. small bowls (comparative data?)</w:t>
      </w:r>
      <w:r w:rsidR="00F712CC">
        <w:t xml:space="preserve"> &lt;</w:t>
      </w:r>
      <w:r w:rsidR="009E3D24" w:rsidRPr="009E3D24">
        <w:rPr>
          <w:color w:val="0F27FF"/>
        </w:rPr>
        <w:t>Need a literature reference</w:t>
      </w:r>
      <w:r w:rsidR="009E3D24">
        <w:rPr>
          <w:color w:val="0F27FF"/>
        </w:rPr>
        <w:t xml:space="preserve"> (Droege?) </w:t>
      </w:r>
      <w:r w:rsidR="009E3D24" w:rsidRPr="009E3D24">
        <w:rPr>
          <w:color w:val="0F27FF"/>
        </w:rPr>
        <w:t xml:space="preserve">comparing small vs. large bowls or else our own data, </w:t>
      </w:r>
      <w:proofErr w:type="spellStart"/>
      <w:r w:rsidR="009E3D24" w:rsidRPr="009E3D24">
        <w:rPr>
          <w:color w:val="0F27FF"/>
        </w:rPr>
        <w:t>analysed</w:t>
      </w:r>
      <w:proofErr w:type="spellEnd"/>
      <w:r w:rsidR="009E3D24" w:rsidRPr="009E3D24">
        <w:rPr>
          <w:color w:val="0F27FF"/>
        </w:rPr>
        <w:t xml:space="preserve">, under Results. </w:t>
      </w:r>
      <w:r w:rsidR="00F712CC">
        <w:t>&gt;</w:t>
      </w:r>
    </w:p>
    <w:p w14:paraId="48BCF11E" w14:textId="77777777" w:rsidR="00E73222" w:rsidRDefault="00000000">
      <w:pPr>
        <w:pStyle w:val="Body"/>
        <w:ind w:left="720"/>
      </w:pPr>
      <w:r>
        <w:t>Small bowls used after 2015(?)</w:t>
      </w:r>
    </w:p>
    <w:p w14:paraId="137AD4CF" w14:textId="77777777" w:rsidR="00E73222" w:rsidRDefault="00000000">
      <w:pPr>
        <w:pStyle w:val="Body"/>
        <w:ind w:left="720"/>
      </w:pPr>
      <w:r>
        <w:t>Source of bowls</w:t>
      </w:r>
    </w:p>
    <w:p w14:paraId="6A42B28F" w14:textId="77777777" w:rsidR="00E73222" w:rsidRDefault="00000000">
      <w:pPr>
        <w:pStyle w:val="Body"/>
        <w:ind w:left="720"/>
      </w:pPr>
      <w:r>
        <w:t xml:space="preserve">Stands </w:t>
      </w:r>
      <w:r>
        <w:rPr>
          <w:lang w:val="it-IT"/>
        </w:rPr>
        <w:t>(comparative data?)</w:t>
      </w:r>
      <w:r>
        <w:t>; vs ground placement</w:t>
      </w:r>
    </w:p>
    <w:p w14:paraId="1BC8FBFB" w14:textId="6A5F5445" w:rsidR="00E73222" w:rsidRDefault="00000000">
      <w:pPr>
        <w:pStyle w:val="Body"/>
        <w:ind w:left="720"/>
      </w:pPr>
      <w:r>
        <w:t>Backpack sprayer for bowl filling</w:t>
      </w:r>
      <w:r w:rsidR="00865CB8">
        <w:t xml:space="preserve"> (Fig., photo)</w:t>
      </w:r>
      <w:r w:rsidR="00042831">
        <w:t>&gt;&gt;</w:t>
      </w:r>
    </w:p>
    <w:p w14:paraId="38C583DE" w14:textId="77777777" w:rsidR="00F712CC" w:rsidRDefault="00F712CC">
      <w:pPr>
        <w:pStyle w:val="Body"/>
        <w:ind w:left="720"/>
      </w:pPr>
    </w:p>
    <w:p w14:paraId="3269AC0B" w14:textId="4E45D8AC" w:rsidR="00865CB8" w:rsidRDefault="00865CB8" w:rsidP="00865CB8">
      <w:pPr>
        <w:pStyle w:val="Body"/>
        <w:ind w:left="720"/>
        <w:rPr>
          <w:i/>
          <w:iCs/>
        </w:rPr>
      </w:pPr>
      <w:r w:rsidRPr="00F712CC">
        <w:rPr>
          <w:i/>
          <w:iCs/>
          <w:u w:val="single"/>
        </w:rPr>
        <w:t>Lab procedures</w:t>
      </w:r>
    </w:p>
    <w:p w14:paraId="697ECF14" w14:textId="77777777" w:rsidR="003A27A3" w:rsidRDefault="00865CB8" w:rsidP="00865CB8">
      <w:pPr>
        <w:pStyle w:val="Body"/>
        <w:ind w:left="720"/>
      </w:pPr>
      <w:r>
        <w:t>Pickling vs. pinning</w:t>
      </w:r>
    </w:p>
    <w:p w14:paraId="1AF9F804" w14:textId="40DB2CC6" w:rsidR="00865CB8" w:rsidRDefault="003A27A3" w:rsidP="00865CB8">
      <w:pPr>
        <w:pStyle w:val="Body"/>
        <w:ind w:left="720"/>
      </w:pPr>
      <w:r>
        <w:t>P</w:t>
      </w:r>
      <w:r w:rsidR="00865CB8">
        <w:t>reserving most common, most easily identifiable</w:t>
      </w:r>
    </w:p>
    <w:p w14:paraId="595C2B04" w14:textId="447CDB35" w:rsidR="003A27A3" w:rsidRDefault="003A27A3" w:rsidP="00865CB8">
      <w:pPr>
        <w:pStyle w:val="Body"/>
        <w:ind w:left="720"/>
      </w:pPr>
      <w:proofErr w:type="gramStart"/>
      <w:r>
        <w:t>Drying of</w:t>
      </w:r>
      <w:proofErr w:type="gramEnd"/>
      <w:r>
        <w:t xml:space="preserve"> alcohol specimens for pinning &lt;ref.</w:t>
      </w:r>
      <w:r w:rsidR="009E3D24">
        <w:t xml:space="preserve"> Droege?</w:t>
      </w:r>
      <w:r>
        <w:t>&gt;.</w:t>
      </w:r>
    </w:p>
    <w:p w14:paraId="02AC7904" w14:textId="77777777" w:rsidR="00865CB8" w:rsidRDefault="00865CB8" w:rsidP="00865CB8">
      <w:pPr>
        <w:pStyle w:val="Body"/>
      </w:pPr>
    </w:p>
    <w:p w14:paraId="05AB16A7" w14:textId="77777777" w:rsidR="003A27A3" w:rsidRPr="003A27A3" w:rsidRDefault="003A27A3" w:rsidP="003A27A3">
      <w:pPr>
        <w:pStyle w:val="Body"/>
        <w:ind w:left="720"/>
        <w:rPr>
          <w:u w:val="single"/>
        </w:rPr>
      </w:pPr>
      <w:r w:rsidRPr="003A27A3">
        <w:rPr>
          <w:u w:val="single"/>
        </w:rPr>
        <w:t>Data &amp; Specimen filing</w:t>
      </w:r>
    </w:p>
    <w:p w14:paraId="0F90AE8E" w14:textId="32CA8A17" w:rsidR="003A27A3" w:rsidRDefault="003A27A3" w:rsidP="003A27A3">
      <w:pPr>
        <w:pStyle w:val="Body"/>
        <w:ind w:left="720"/>
      </w:pPr>
      <w:r>
        <w:t>Data collection conventions. Dates, combining trap catches, etc.</w:t>
      </w:r>
      <w:r w:rsidR="009E3D24">
        <w:t xml:space="preserve"> &lt;Combined trap catches for each station, i.e. did not distinguish </w:t>
      </w:r>
      <w:proofErr w:type="gramStart"/>
      <w:r w:rsidR="009E3D24">
        <w:t>blue-vane</w:t>
      </w:r>
      <w:proofErr w:type="gramEnd"/>
      <w:r w:rsidR="009E3D24">
        <w:t xml:space="preserve"> from bowl catch.)</w:t>
      </w:r>
    </w:p>
    <w:p w14:paraId="3C8545AB" w14:textId="77777777" w:rsidR="003A27A3" w:rsidRDefault="003A27A3" w:rsidP="003A27A3">
      <w:pPr>
        <w:pStyle w:val="Body"/>
        <w:ind w:left="720"/>
      </w:pPr>
      <w:r>
        <w:t>Identification. Process: grouping, high to lower level. Resources at USDA, ARS, PIRC.</w:t>
      </w:r>
    </w:p>
    <w:p w14:paraId="5FCE80EB" w14:textId="77777777" w:rsidR="003A27A3" w:rsidRDefault="003A27A3" w:rsidP="003A27A3">
      <w:pPr>
        <w:pStyle w:val="Body"/>
        <w:ind w:left="720"/>
      </w:pPr>
      <w:r>
        <w:t>Specimen &amp; data repositories.</w:t>
      </w:r>
    </w:p>
    <w:p w14:paraId="49E2882B" w14:textId="77777777" w:rsidR="00783EC8" w:rsidRDefault="00783EC8" w:rsidP="00783EC8">
      <w:pPr>
        <w:pStyle w:val="Body"/>
        <w:ind w:left="720"/>
      </w:pPr>
      <w:r>
        <w:t>% in alcohol</w:t>
      </w:r>
    </w:p>
    <w:p w14:paraId="128EA7B3" w14:textId="77777777" w:rsidR="00783EC8" w:rsidRDefault="00783EC8" w:rsidP="00783EC8">
      <w:pPr>
        <w:pStyle w:val="Body"/>
        <w:ind w:left="720"/>
      </w:pPr>
      <w:r>
        <w:t>location of specimens</w:t>
      </w:r>
    </w:p>
    <w:p w14:paraId="601BCF86" w14:textId="11896CBA" w:rsidR="00783EC8" w:rsidRDefault="00783EC8" w:rsidP="003A27A3">
      <w:pPr>
        <w:pStyle w:val="Body"/>
        <w:ind w:left="720"/>
      </w:pPr>
    </w:p>
    <w:p w14:paraId="406F6391" w14:textId="77777777" w:rsidR="004D0919" w:rsidRDefault="00005E11" w:rsidP="004D0919">
      <w:pPr>
        <w:pStyle w:val="Body"/>
        <w:ind w:left="720"/>
      </w:pPr>
      <w:r>
        <w:rPr>
          <w:i/>
          <w:iCs/>
          <w:u w:val="single"/>
        </w:rPr>
        <w:t xml:space="preserve">Data Recording &amp; </w:t>
      </w:r>
      <w:r w:rsidR="00042831">
        <w:rPr>
          <w:i/>
          <w:iCs/>
          <w:u w:val="single"/>
        </w:rPr>
        <w:t>Specimen</w:t>
      </w:r>
      <w:r>
        <w:rPr>
          <w:i/>
          <w:iCs/>
          <w:u w:val="single"/>
        </w:rPr>
        <w:t xml:space="preserve"> Processing</w:t>
      </w:r>
    </w:p>
    <w:p w14:paraId="2D3BC2D8" w14:textId="0C4B8958" w:rsidR="009E3D24" w:rsidRDefault="009E3D24" w:rsidP="009E3D24">
      <w:pPr>
        <w:pStyle w:val="Body"/>
        <w:rPr>
          <w:i/>
          <w:iCs/>
          <w:u w:val="single"/>
        </w:rPr>
      </w:pPr>
    </w:p>
    <w:p w14:paraId="4DF04AF8" w14:textId="68888138" w:rsidR="00042831" w:rsidRDefault="00005E11" w:rsidP="004D0919">
      <w:pPr>
        <w:pStyle w:val="Body"/>
        <w:ind w:left="720"/>
      </w:pPr>
      <w:r>
        <w:t xml:space="preserve">In lab, specimens were removed from alcohol and then </w:t>
      </w:r>
      <w:r w:rsidR="001D5E53">
        <w:t xml:space="preserve">grouped taxonomically to the lowest level allowing certainty of identification </w:t>
      </w:r>
      <w:r w:rsidR="004D0919">
        <w:t xml:space="preserve">to species </w:t>
      </w:r>
      <w:r w:rsidR="001D5E53">
        <w:t>or morphospecies.</w:t>
      </w:r>
      <w:r w:rsidR="004D0919">
        <w:t xml:space="preserve"> </w:t>
      </w:r>
      <w:r w:rsidR="00A456AD">
        <w:t xml:space="preserve">Data with tentative taxonomic identifications was recorded into a central data base, one record per specimen. </w:t>
      </w:r>
      <w:r w:rsidR="004D0919">
        <w:t xml:space="preserve">Of each included taxon and </w:t>
      </w:r>
      <w:proofErr w:type="gramStart"/>
      <w:r w:rsidR="004D0919">
        <w:t>sex</w:t>
      </w:r>
      <w:proofErr w:type="gramEnd"/>
      <w:r w:rsidR="004D0919">
        <w:t xml:space="preserve"> a representative series was then </w:t>
      </w:r>
      <w:r>
        <w:t xml:space="preserve">dried in a small tea strainer capsule with a hair drier heat source as described by &lt;Droege et al.&gt; Once so prepared, specimens </w:t>
      </w:r>
      <w:r w:rsidR="004D0919">
        <w:t xml:space="preserve">were </w:t>
      </w:r>
      <w:r>
        <w:t>then pinned or pointed</w:t>
      </w:r>
      <w:r w:rsidR="00A456AD">
        <w:t xml:space="preserve"> and set into collection event series. Pre-prepared labels were then applied, including for each specimen a</w:t>
      </w:r>
      <w:r>
        <w:t xml:space="preserve"> unique project-specific </w:t>
      </w:r>
      <w:r w:rsidR="00A456AD">
        <w:t>accession</w:t>
      </w:r>
      <w:r>
        <w:t xml:space="preserve"> </w:t>
      </w:r>
      <w:r>
        <w:lastRenderedPageBreak/>
        <w:t xml:space="preserve">number. </w:t>
      </w:r>
      <w:r w:rsidR="00A456AD">
        <w:t>The number of leftover</w:t>
      </w:r>
      <w:r w:rsidR="004D0919">
        <w:t xml:space="preserve"> specimens from each taxon were stored in an archival glass vial which was labeled with the complete collection information.</w:t>
      </w:r>
      <w:r w:rsidR="00A456AD">
        <w:t xml:space="preserve"> </w:t>
      </w:r>
      <w:r w:rsidR="004D0919">
        <w:t xml:space="preserve"> </w:t>
      </w:r>
      <w:r w:rsidR="00AE6B55">
        <w:t>Data entry reflected all pertinent collection information plus putative identification</w:t>
      </w:r>
      <w:r w:rsidR="004D0919">
        <w:t xml:space="preserve"> for all specimens. Data was recorded for extra specimens as a separate record with the number of specimens represented</w:t>
      </w:r>
      <w:r w:rsidR="00AE6B55">
        <w:t xml:space="preserve">. </w:t>
      </w:r>
      <w:r>
        <w:t xml:space="preserve">Storage was in standard Schmitt boxes or, once identified, in </w:t>
      </w:r>
      <w:r w:rsidR="00AE6B55">
        <w:t>regulation insect cabinets</w:t>
      </w:r>
      <w:r w:rsidR="004D0919">
        <w:t xml:space="preserve"> with </w:t>
      </w:r>
      <w:proofErr w:type="gramStart"/>
      <w:r w:rsidR="004D0919">
        <w:t>preservative</w:t>
      </w:r>
      <w:proofErr w:type="gramEnd"/>
      <w:r w:rsidR="00AE6B55">
        <w:t>.</w:t>
      </w:r>
    </w:p>
    <w:p w14:paraId="5D0E3852" w14:textId="77777777" w:rsidR="00042831" w:rsidRDefault="00042831" w:rsidP="00DB5170">
      <w:pPr>
        <w:pStyle w:val="Body"/>
      </w:pPr>
    </w:p>
    <w:p w14:paraId="2D2C82DB" w14:textId="77777777" w:rsidR="00005E11" w:rsidRDefault="00005E11" w:rsidP="00042831">
      <w:pPr>
        <w:pStyle w:val="Body"/>
        <w:rPr>
          <w:i/>
          <w:iCs/>
          <w:u w:val="single"/>
        </w:rPr>
      </w:pPr>
    </w:p>
    <w:p w14:paraId="0F1C041E" w14:textId="128BB9B9" w:rsidR="00005E11" w:rsidRDefault="00005E11" w:rsidP="004D0919">
      <w:pPr>
        <w:pStyle w:val="Body"/>
        <w:ind w:left="720"/>
        <w:rPr>
          <w:i/>
          <w:iCs/>
          <w:u w:val="single"/>
        </w:rPr>
      </w:pPr>
      <w:r>
        <w:rPr>
          <w:i/>
          <w:iCs/>
          <w:u w:val="single"/>
        </w:rPr>
        <w:t>Specimen Identification</w:t>
      </w:r>
    </w:p>
    <w:p w14:paraId="71B23F3A" w14:textId="77777777" w:rsidR="004D0919" w:rsidRDefault="004D0919" w:rsidP="004D0919">
      <w:pPr>
        <w:pStyle w:val="Body"/>
        <w:ind w:left="720"/>
      </w:pPr>
    </w:p>
    <w:p w14:paraId="04B6CE31" w14:textId="33A88614" w:rsidR="00005E11" w:rsidRDefault="00AE6B55" w:rsidP="004D0919">
      <w:pPr>
        <w:pStyle w:val="Body"/>
        <w:ind w:left="720"/>
      </w:pPr>
      <w:r w:rsidRPr="00AE6B55">
        <w:t>Sp</w:t>
      </w:r>
      <w:r>
        <w:t>e</w:t>
      </w:r>
      <w:r w:rsidRPr="00AE6B55">
        <w:t>cimens were</w:t>
      </w:r>
      <w:r>
        <w:t xml:space="preserve"> identified using a variety of resources, including published taxonomic papers, semi-technical guides, </w:t>
      </w:r>
      <w:proofErr w:type="gramStart"/>
      <w:r>
        <w:t>on line</w:t>
      </w:r>
      <w:proofErr w:type="gramEnd"/>
      <w:r>
        <w:t xml:space="preserve"> Discover Life keys, an</w:t>
      </w:r>
      <w:r w:rsidR="004D0919">
        <w:t xml:space="preserve">d &lt;&gt;. </w:t>
      </w:r>
      <w:r>
        <w:t xml:space="preserve">Professional assistance was sought from </w:t>
      </w:r>
      <w:proofErr w:type="gramStart"/>
      <w:r>
        <w:t>a number of</w:t>
      </w:r>
      <w:proofErr w:type="gramEnd"/>
      <w:r>
        <w:t xml:space="preserve"> specialists by sending them representative samples. We also made </w:t>
      </w:r>
      <w:proofErr w:type="gramStart"/>
      <w:r>
        <w:t>a number of</w:t>
      </w:r>
      <w:proofErr w:type="gramEnd"/>
      <w:r>
        <w:t xml:space="preserve"> personal visits to the USDA Pollinating Insects/Utah State University Bee Collection in Logan, UT to use the extensive collection there and consult directly with resident specialists. Similar help was also sought at the Bohart Museum of Entomology, University of California, Davis, CA.</w:t>
      </w:r>
      <w:r w:rsidR="00374D00">
        <w:t xml:space="preserve"> Specimens that eluded species identity were assigned </w:t>
      </w:r>
      <w:proofErr w:type="spellStart"/>
      <w:r w:rsidR="00374D00">
        <w:t>mophospecies</w:t>
      </w:r>
      <w:proofErr w:type="spellEnd"/>
      <w:r w:rsidR="00374D00">
        <w:t xml:space="preserve"> numbers that were unique across the collection. Separate numbers were assigned to females and males as correspondence was usually also uncertain.</w:t>
      </w:r>
    </w:p>
    <w:p w14:paraId="54FC43C7" w14:textId="77777777" w:rsidR="00AE6B55" w:rsidRPr="00AE6B55" w:rsidRDefault="00AE6B55" w:rsidP="004D0919">
      <w:pPr>
        <w:pStyle w:val="Body"/>
        <w:ind w:left="720"/>
      </w:pPr>
    </w:p>
    <w:p w14:paraId="3F382D83" w14:textId="40D69FA2" w:rsidR="00042831" w:rsidRDefault="00042831" w:rsidP="004D0919">
      <w:pPr>
        <w:pStyle w:val="Body"/>
        <w:ind w:left="720"/>
        <w:rPr>
          <w:i/>
          <w:iCs/>
          <w:u w:val="single"/>
        </w:rPr>
      </w:pPr>
      <w:proofErr w:type="spellStart"/>
      <w:r>
        <w:rPr>
          <w:i/>
          <w:iCs/>
          <w:u w:val="single"/>
        </w:rPr>
        <w:t>Stastistical</w:t>
      </w:r>
      <w:proofErr w:type="spellEnd"/>
      <w:r>
        <w:rPr>
          <w:i/>
          <w:iCs/>
          <w:u w:val="single"/>
        </w:rPr>
        <w:t xml:space="preserve"> Analysis</w:t>
      </w:r>
    </w:p>
    <w:p w14:paraId="15B60879" w14:textId="77777777" w:rsidR="00374D00" w:rsidRDefault="00374D00" w:rsidP="004D0919">
      <w:pPr>
        <w:pStyle w:val="Body"/>
        <w:ind w:left="720"/>
        <w:rPr>
          <w:i/>
          <w:iCs/>
          <w:u w:val="single"/>
        </w:rPr>
      </w:pPr>
    </w:p>
    <w:p w14:paraId="71CB9118" w14:textId="508860E3" w:rsidR="00374D00" w:rsidRDefault="00374D00" w:rsidP="004D0919">
      <w:pPr>
        <w:pStyle w:val="Body"/>
        <w:ind w:left="720"/>
      </w:pPr>
      <w:r w:rsidRPr="00374D00">
        <w:t>Riley’s descriptions</w:t>
      </w:r>
    </w:p>
    <w:p w14:paraId="27B74DBD" w14:textId="77777777" w:rsidR="00C20D7D" w:rsidRDefault="00C20D7D" w:rsidP="004D0919">
      <w:pPr>
        <w:pStyle w:val="Body"/>
        <w:ind w:left="720"/>
      </w:pPr>
    </w:p>
    <w:p w14:paraId="094AC93B" w14:textId="11F22B56" w:rsidR="00C20D7D" w:rsidRDefault="00C20D7D" w:rsidP="004D0919">
      <w:pPr>
        <w:pStyle w:val="Body"/>
        <w:ind w:left="720"/>
      </w:pPr>
      <w:r>
        <w:t>Data &amp; Specimen deposition</w:t>
      </w:r>
    </w:p>
    <w:p w14:paraId="6C883569" w14:textId="77777777" w:rsidR="00C20D7D" w:rsidRDefault="00C20D7D" w:rsidP="004D0919">
      <w:pPr>
        <w:pStyle w:val="Body"/>
        <w:ind w:left="720"/>
      </w:pPr>
    </w:p>
    <w:p w14:paraId="33F9D845" w14:textId="645ED7AC" w:rsidR="00C20D7D" w:rsidRPr="00374D00" w:rsidRDefault="00C20D7D" w:rsidP="004D0919">
      <w:pPr>
        <w:pStyle w:val="Body"/>
        <w:ind w:left="720"/>
      </w:pPr>
      <w:r>
        <w:t>Data will be made available to the Washington Bee Atlas project and representative specimens will ultimately reside in the collection of Washington State University.</w:t>
      </w:r>
      <w:ins w:id="9" w:author="Anderson, Riley Morgan" w:date="2024-10-23T15:43:00Z" w16du:dateUtc="2024-10-23T19:43:00Z">
        <w:r w:rsidR="007F305D">
          <w:t xml:space="preserve"> Additionally, all data have been deposited at Dryad (), and all analyses </w:t>
        </w:r>
      </w:ins>
      <w:ins w:id="10" w:author="Anderson, Riley Morgan" w:date="2024-10-23T15:44:00Z" w16du:dateUtc="2024-10-23T19:44:00Z">
        <w:r w:rsidR="007F305D">
          <w:t>are archived</w:t>
        </w:r>
      </w:ins>
      <w:ins w:id="11" w:author="Anderson, Riley Morgan" w:date="2024-10-23T15:43:00Z" w16du:dateUtc="2024-10-23T19:43:00Z">
        <w:r w:rsidR="007F305D">
          <w:t xml:space="preserve"> </w:t>
        </w:r>
      </w:ins>
      <w:ins w:id="12" w:author="Anderson, Riley Morgan" w:date="2024-10-23T15:44:00Z" w16du:dateUtc="2024-10-23T19:44:00Z">
        <w:r w:rsidR="007F305D">
          <w:t>on GitHub ().</w:t>
        </w:r>
      </w:ins>
    </w:p>
    <w:p w14:paraId="081708DA" w14:textId="77777777" w:rsidR="00042831" w:rsidRDefault="00042831" w:rsidP="004D0919">
      <w:pPr>
        <w:pStyle w:val="Body"/>
        <w:ind w:left="1440"/>
      </w:pPr>
    </w:p>
    <w:p w14:paraId="1034A25F" w14:textId="77777777" w:rsidR="003A27A3" w:rsidRDefault="003A27A3" w:rsidP="003A27A3">
      <w:pPr>
        <w:pStyle w:val="Body"/>
      </w:pPr>
    </w:p>
    <w:p w14:paraId="1080A5EA" w14:textId="77777777" w:rsidR="00865CB8" w:rsidRDefault="00865CB8">
      <w:pPr>
        <w:pStyle w:val="Body"/>
        <w:ind w:left="720"/>
      </w:pPr>
    </w:p>
    <w:p w14:paraId="252CF0B2" w14:textId="08998173" w:rsidR="00865CB8" w:rsidRDefault="00865CB8" w:rsidP="00865CB8">
      <w:pPr>
        <w:pStyle w:val="Body"/>
      </w:pPr>
      <w:r>
        <w:t>RESULTS</w:t>
      </w:r>
    </w:p>
    <w:p w14:paraId="40BC085C" w14:textId="77777777" w:rsidR="00865CB8" w:rsidRDefault="00865CB8">
      <w:pPr>
        <w:pStyle w:val="Body"/>
        <w:rPr>
          <w:u w:val="single"/>
        </w:rPr>
      </w:pPr>
    </w:p>
    <w:p w14:paraId="329F4107" w14:textId="4B803201" w:rsidR="00965EE5" w:rsidRDefault="00965EE5" w:rsidP="00965EE5">
      <w:pPr>
        <w:rPr>
          <w:rFonts w:ascii="Helvetica Neue" w:hAnsi="Helvetica Neue"/>
          <w:u w:val="single"/>
        </w:rPr>
      </w:pPr>
      <w:r w:rsidRPr="00965EE5">
        <w:rPr>
          <w:rFonts w:ascii="Helvetica Neue" w:hAnsi="Helvetica Neue"/>
          <w:u w:val="single"/>
        </w:rPr>
        <w:t>Simple findings</w:t>
      </w:r>
    </w:p>
    <w:p w14:paraId="59E853A0" w14:textId="77777777" w:rsidR="00965EE5" w:rsidRPr="00965EE5" w:rsidRDefault="00965EE5" w:rsidP="00965EE5">
      <w:pPr>
        <w:rPr>
          <w:rFonts w:ascii="Helvetica Neue" w:hAnsi="Helvetica Neue"/>
          <w:u w:val="single"/>
        </w:rPr>
      </w:pPr>
    </w:p>
    <w:p w14:paraId="51689332" w14:textId="4F4F5C93" w:rsidR="00143BD0" w:rsidRDefault="00374D00">
      <w:pPr>
        <w:pStyle w:val="Body"/>
      </w:pPr>
      <w:r w:rsidRPr="00374D00">
        <w:t>Over all sites and the full 7 years of the project</w:t>
      </w:r>
      <w:r>
        <w:t xml:space="preserve"> we collected a total of &lt;&gt; bee specimens representing &lt;&gt; species </w:t>
      </w:r>
      <w:r w:rsidR="00963487">
        <w:t>(</w:t>
      </w:r>
      <w:r>
        <w:t xml:space="preserve">including </w:t>
      </w:r>
      <w:r w:rsidR="00963487">
        <w:t xml:space="preserve">female </w:t>
      </w:r>
      <w:proofErr w:type="spellStart"/>
      <w:r>
        <w:t>mophospecies</w:t>
      </w:r>
      <w:proofErr w:type="spellEnd"/>
      <w:r w:rsidR="00963487">
        <w:t>)</w:t>
      </w:r>
      <w:r>
        <w:t xml:space="preserve"> </w:t>
      </w:r>
      <w:r w:rsidR="00963487">
        <w:t xml:space="preserve">from &lt;&gt; </w:t>
      </w:r>
      <w:r>
        <w:t>families</w:t>
      </w:r>
      <w:r w:rsidR="00963487">
        <w:t xml:space="preserve"> and &lt;&gt; currently recognized genera. Alpha richness per site is described below.</w:t>
      </w:r>
    </w:p>
    <w:p w14:paraId="47147597" w14:textId="77777777" w:rsidR="00143BD0" w:rsidRDefault="00143BD0">
      <w:pPr>
        <w:pStyle w:val="Body"/>
      </w:pPr>
    </w:p>
    <w:p w14:paraId="60D84326" w14:textId="3E728A10" w:rsidR="00374D00" w:rsidRDefault="00BA6D24">
      <w:pPr>
        <w:pStyle w:val="Body"/>
      </w:pPr>
      <w:r>
        <w:t xml:space="preserve">Collecting effort by traps and by netting is diagramed in Fig. 1. </w:t>
      </w:r>
      <w:r w:rsidR="00143BD0">
        <w:t xml:space="preserve">Species accumulation overall and per site is graphed in Figure </w:t>
      </w:r>
      <w:r w:rsidR="000F747E">
        <w:t>2</w:t>
      </w:r>
      <w:r w:rsidR="00143BD0">
        <w:t xml:space="preserve">, both as raw species counts per year and scaled according to trapping effort. Comparison with Chao richness estimates is discussed below. Specimens and species collected per site </w:t>
      </w:r>
      <w:r w:rsidR="00143BD0">
        <w:lastRenderedPageBreak/>
        <w:t xml:space="preserve">by trapping and netting appears in Table 1. </w:t>
      </w:r>
      <w:r w:rsidR="00963487">
        <w:t>Further analysis of net collecting dynamics is discussed below.</w:t>
      </w:r>
    </w:p>
    <w:p w14:paraId="0DEDC25E" w14:textId="77777777" w:rsidR="00143BD0" w:rsidRDefault="00143BD0" w:rsidP="00143BD0">
      <w:pPr>
        <w:pStyle w:val="Body"/>
      </w:pPr>
    </w:p>
    <w:p w14:paraId="6832385B" w14:textId="05255F64" w:rsidR="00143BD0" w:rsidRDefault="00143BD0" w:rsidP="00143BD0">
      <w:pPr>
        <w:pStyle w:val="Body"/>
      </w:pPr>
      <w:r>
        <w:t>We found &lt;&gt; introduced species accounting for &lt;&gt;% of the overall richness and amounting to &lt;&gt; specimens. These are listed in Table 2.</w:t>
      </w:r>
      <w:r w:rsidR="000F747E">
        <w:t xml:space="preserve"> </w:t>
      </w:r>
      <w:r w:rsidR="000F747E" w:rsidRPr="000F747E">
        <w:rPr>
          <w:i/>
          <w:iCs/>
          <w:color w:val="3E7FFF"/>
        </w:rPr>
        <w:t>Also put in Table 3?</w:t>
      </w:r>
    </w:p>
    <w:p w14:paraId="453865EF" w14:textId="77777777" w:rsidR="003F06ED" w:rsidRDefault="003F06ED" w:rsidP="00143BD0">
      <w:pPr>
        <w:pStyle w:val="Body"/>
      </w:pPr>
    </w:p>
    <w:p w14:paraId="0C7AF3D6" w14:textId="571CF1CC" w:rsidR="003F06ED" w:rsidRDefault="003F06ED" w:rsidP="00143BD0">
      <w:pPr>
        <w:pStyle w:val="Body"/>
      </w:pPr>
      <w:r>
        <w:t xml:space="preserve">Species which were represented by a single specimen (“singletons”) have a disproportionate influence on some analyses, such as Chao richness and NMDS </w:t>
      </w:r>
      <w:r w:rsidR="000F747E">
        <w:t xml:space="preserve">() </w:t>
      </w:r>
      <w:r>
        <w:t>and may have special significance regarding collecting technique, conservation, and biogeography</w:t>
      </w:r>
      <w:r w:rsidR="000F747E">
        <w:t xml:space="preserve"> ()</w:t>
      </w:r>
      <w:r>
        <w:t xml:space="preserve">. &lt;&gt; of our recovered species </w:t>
      </w:r>
      <w:r w:rsidR="00151E1E">
        <w:t xml:space="preserve">(&lt;&gt; proportion of total richness) </w:t>
      </w:r>
      <w:r>
        <w:t xml:space="preserve">were represented by singletons, which are listed in Table 3. In a similar vein, super-abundant species can reflect importantly on community structure and we therefore list in Table 3 the top 10 species by specimen representation. Breadth of distribution can be important in community considerations, so we also list in table 3 those species that were collected in all 3 of our sites. </w:t>
      </w:r>
      <w:r w:rsidR="00151E1E">
        <w:t>As</w:t>
      </w:r>
      <w:r>
        <w:t xml:space="preserve"> a comment on collecting technique and the importance of net collecting to supplement traps, we counted &lt;&gt; species that were collected only by net, representing &lt;&gt; of total richness and these are also listed in Table 3</w:t>
      </w:r>
      <w:r w:rsidR="00151E1E">
        <w:t>, with an indication of those species for which only males were netted and for which at least one female was trap</w:t>
      </w:r>
      <w:r w:rsidR="00BA6D24">
        <w:t>-</w:t>
      </w:r>
      <w:r w:rsidR="00151E1E">
        <w:t>collected &lt;use an asterisk in the net-collected column&gt;</w:t>
      </w:r>
      <w:r>
        <w:t>.</w:t>
      </w:r>
    </w:p>
    <w:p w14:paraId="570E9536" w14:textId="18126149" w:rsidR="00151E1E" w:rsidRDefault="00151E1E" w:rsidP="00143BD0">
      <w:pPr>
        <w:pStyle w:val="Body"/>
      </w:pPr>
      <w:r>
        <w:t>Males are often underrepresented in collections for various reasons; we finally list in Table 3 species for which we collected no males by either traps or netting.</w:t>
      </w:r>
    </w:p>
    <w:p w14:paraId="54DFAF0C" w14:textId="77777777" w:rsidR="000F747E" w:rsidRDefault="000F747E" w:rsidP="00143BD0">
      <w:pPr>
        <w:pStyle w:val="Body"/>
      </w:pPr>
    </w:p>
    <w:p w14:paraId="7528E7D5" w14:textId="17667284" w:rsidR="000F747E" w:rsidRDefault="000F747E" w:rsidP="00143BD0">
      <w:pPr>
        <w:pStyle w:val="Body"/>
      </w:pPr>
      <w:r>
        <w:t>We collected a total of &lt;&gt; specimens of Apis mellifera, amounting to &lt;&gt;% of net collected specimens and the remainder in traps, mostly Blue Vane Traps.</w:t>
      </w:r>
    </w:p>
    <w:p w14:paraId="7F8523FA" w14:textId="77777777" w:rsidR="0033081E" w:rsidRDefault="0033081E" w:rsidP="00143BD0">
      <w:pPr>
        <w:pStyle w:val="Body"/>
      </w:pPr>
    </w:p>
    <w:p w14:paraId="024CA3D8" w14:textId="3E1C09AE" w:rsidR="0033081E" w:rsidRDefault="0033081E" w:rsidP="00143BD0">
      <w:pPr>
        <w:pStyle w:val="Body"/>
      </w:pPr>
      <w:r>
        <w:t>This study did not focus on documenting in detail the differences in trap function regarding bowl vs. Blue Vane or between various bowl colors. Anecdotally, however, we can report that Blue Vane traps excelled in collecting large bodied species and a greater diversity than bowl traps, yet the two trap types were complementary in function.</w:t>
      </w:r>
    </w:p>
    <w:p w14:paraId="17A1E79C" w14:textId="77777777" w:rsidR="00965EE5" w:rsidRDefault="00965EE5" w:rsidP="00965EE5">
      <w:pPr>
        <w:rPr>
          <w:rFonts w:ascii="Helvetica Neue" w:hAnsi="Helvetica Neue"/>
          <w:u w:val="single"/>
        </w:rPr>
      </w:pPr>
    </w:p>
    <w:p w14:paraId="7D4BCD72" w14:textId="41010524" w:rsidR="00965EE5" w:rsidRDefault="00965EE5" w:rsidP="00965EE5">
      <w:pPr>
        <w:rPr>
          <w:rFonts w:ascii="Helvetica Neue" w:hAnsi="Helvetica Neue"/>
          <w:u w:val="single"/>
        </w:rPr>
      </w:pPr>
      <w:r>
        <w:rPr>
          <w:rFonts w:ascii="Helvetica Neue" w:hAnsi="Helvetica Neue"/>
          <w:u w:val="single"/>
        </w:rPr>
        <w:t>Analytical</w:t>
      </w:r>
      <w:r w:rsidRPr="00965EE5">
        <w:rPr>
          <w:rFonts w:ascii="Helvetica Neue" w:hAnsi="Helvetica Neue"/>
          <w:u w:val="single"/>
        </w:rPr>
        <w:t xml:space="preserve"> findings</w:t>
      </w:r>
    </w:p>
    <w:p w14:paraId="601581BA" w14:textId="77777777" w:rsidR="00965EE5" w:rsidRPr="00965EE5" w:rsidRDefault="00965EE5" w:rsidP="00965EE5">
      <w:pPr>
        <w:rPr>
          <w:rFonts w:ascii="Helvetica Neue" w:hAnsi="Helvetica Neue"/>
          <w:u w:val="single"/>
        </w:rPr>
      </w:pPr>
    </w:p>
    <w:p w14:paraId="6756857C" w14:textId="77777777" w:rsidR="00965EE5" w:rsidRDefault="00965EE5" w:rsidP="00143BD0">
      <w:pPr>
        <w:pStyle w:val="Body"/>
      </w:pPr>
    </w:p>
    <w:p w14:paraId="77FE0C7E" w14:textId="77777777" w:rsidR="00143BD0" w:rsidRDefault="00143BD0">
      <w:pPr>
        <w:pStyle w:val="Body"/>
      </w:pPr>
    </w:p>
    <w:p w14:paraId="02211603" w14:textId="77777777" w:rsidR="00963487" w:rsidRDefault="00963487">
      <w:pPr>
        <w:pStyle w:val="Body"/>
      </w:pPr>
    </w:p>
    <w:p w14:paraId="1524C4D2" w14:textId="77777777" w:rsidR="00963487" w:rsidRDefault="00963487">
      <w:pPr>
        <w:pStyle w:val="Body"/>
      </w:pPr>
    </w:p>
    <w:p w14:paraId="0363314B" w14:textId="77777777" w:rsidR="00963487" w:rsidRDefault="00963487">
      <w:pPr>
        <w:pStyle w:val="Body"/>
      </w:pPr>
    </w:p>
    <w:p w14:paraId="729D7E7B" w14:textId="77777777" w:rsidR="00963487" w:rsidRDefault="00963487">
      <w:pPr>
        <w:pStyle w:val="Body"/>
      </w:pPr>
    </w:p>
    <w:p w14:paraId="6470C7A9" w14:textId="77777777" w:rsidR="00963487" w:rsidRDefault="00963487">
      <w:pPr>
        <w:pStyle w:val="Body"/>
      </w:pPr>
    </w:p>
    <w:p w14:paraId="3D1070D6" w14:textId="7BA12F33" w:rsidR="00963487" w:rsidRPr="00374D00" w:rsidRDefault="00963487">
      <w:pPr>
        <w:pStyle w:val="Body"/>
      </w:pPr>
      <w:r>
        <w:t>……………………………………….OLD VERSION…………………………………………..</w:t>
      </w:r>
    </w:p>
    <w:p w14:paraId="6E3AC79A" w14:textId="565155FB" w:rsidR="00E73222" w:rsidRDefault="009E3D24">
      <w:pPr>
        <w:pStyle w:val="Body"/>
        <w:rPr>
          <w:i/>
          <w:iCs/>
          <w:u w:val="single"/>
        </w:rPr>
      </w:pPr>
      <w:r>
        <w:rPr>
          <w:i/>
          <w:iCs/>
          <w:u w:val="single"/>
        </w:rPr>
        <w:t>Basic results</w:t>
      </w:r>
    </w:p>
    <w:p w14:paraId="6008601F" w14:textId="77777777" w:rsidR="00E73222" w:rsidRDefault="00000000">
      <w:pPr>
        <w:pStyle w:val="Body"/>
        <w:ind w:left="720"/>
      </w:pPr>
      <w:r>
        <w:t>Number of specimens overall</w:t>
      </w:r>
    </w:p>
    <w:p w14:paraId="3C5C64CC" w14:textId="77777777" w:rsidR="00E73222" w:rsidRDefault="00000000">
      <w:pPr>
        <w:pStyle w:val="Body"/>
        <w:ind w:left="720"/>
      </w:pPr>
      <w:r>
        <w:t>Pinned vs alcohol</w:t>
      </w:r>
    </w:p>
    <w:p w14:paraId="15D2EC20" w14:textId="77777777" w:rsidR="009E3D24" w:rsidRDefault="009E3D24" w:rsidP="009E3D24">
      <w:pPr>
        <w:pStyle w:val="Body"/>
        <w:rPr>
          <w:i/>
          <w:iCs/>
          <w:u w:val="single"/>
        </w:rPr>
      </w:pPr>
      <w:r>
        <w:rPr>
          <w:i/>
          <w:iCs/>
          <w:u w:val="single"/>
        </w:rPr>
        <w:t>Analytical results</w:t>
      </w:r>
    </w:p>
    <w:p w14:paraId="3F93B04A" w14:textId="1F205BEA" w:rsidR="00E73222" w:rsidRDefault="00000000" w:rsidP="009E3D24">
      <w:pPr>
        <w:pStyle w:val="Body"/>
        <w:ind w:firstLine="720"/>
      </w:pPr>
      <w:r>
        <w:t>Abundance, Richness, Diversity: Total, by site</w:t>
      </w:r>
      <w:r w:rsidR="00F712CC">
        <w:t xml:space="preserve"> (Table?)</w:t>
      </w:r>
    </w:p>
    <w:p w14:paraId="1FDED9FB" w14:textId="697F440F" w:rsidR="00E73222" w:rsidRDefault="00000000">
      <w:pPr>
        <w:pStyle w:val="Body"/>
        <w:ind w:left="720"/>
      </w:pPr>
      <w:r>
        <w:t>Accumulation curve: Total, POS</w:t>
      </w:r>
      <w:r w:rsidR="00F712CC">
        <w:t xml:space="preserve"> (Fig.)</w:t>
      </w:r>
    </w:p>
    <w:p w14:paraId="435D3685" w14:textId="77777777" w:rsidR="00E73222" w:rsidRDefault="00000000">
      <w:pPr>
        <w:pStyle w:val="Body"/>
        <w:ind w:left="720"/>
      </w:pPr>
      <w:r>
        <w:lastRenderedPageBreak/>
        <w:t>Diversity by family</w:t>
      </w:r>
    </w:p>
    <w:p w14:paraId="6A0158F7" w14:textId="77777777" w:rsidR="00E73222" w:rsidRDefault="00000000">
      <w:pPr>
        <w:pStyle w:val="Body"/>
        <w:ind w:left="720"/>
      </w:pPr>
      <w:r>
        <w:t>Spp. accumulation curve (overall)</w:t>
      </w:r>
    </w:p>
    <w:p w14:paraId="50BEF4F7" w14:textId="77777777" w:rsidR="00E73222" w:rsidRDefault="00000000">
      <w:pPr>
        <w:pStyle w:val="Body"/>
        <w:ind w:left="720"/>
      </w:pPr>
      <w:r>
        <w:t>Estimated diversity overall, by site</w:t>
      </w:r>
    </w:p>
    <w:p w14:paraId="48C87D86" w14:textId="2D5602AD" w:rsidR="00E73222" w:rsidRDefault="00000000">
      <w:pPr>
        <w:pStyle w:val="Body"/>
        <w:ind w:left="720"/>
      </w:pPr>
      <w:proofErr w:type="gramStart"/>
      <w:r>
        <w:t>Most commonly collected</w:t>
      </w:r>
      <w:proofErr w:type="gramEnd"/>
      <w:r>
        <w:t xml:space="preserve"> species (10?) by numerosity, date, geography</w:t>
      </w:r>
      <w:r w:rsidR="00443B6A">
        <w:t xml:space="preserve"> (=most pickled)</w:t>
      </w:r>
    </w:p>
    <w:p w14:paraId="4E8456B2" w14:textId="13A376D4" w:rsidR="00E73222" w:rsidRDefault="00000000">
      <w:pPr>
        <w:pStyle w:val="Body"/>
        <w:ind w:left="720"/>
      </w:pPr>
      <w:r>
        <w:t>Least common</w:t>
      </w:r>
      <w:r w:rsidR="009E3D24">
        <w:t>ly collected</w:t>
      </w:r>
      <w:r>
        <w:t xml:space="preserve"> species</w:t>
      </w:r>
    </w:p>
    <w:p w14:paraId="45FEBC69" w14:textId="77777777" w:rsidR="00E73222" w:rsidRDefault="00000000">
      <w:pPr>
        <w:pStyle w:val="Body"/>
        <w:ind w:left="720"/>
      </w:pPr>
      <w:r>
        <w:t>Proportion of parasitic species</w:t>
      </w:r>
    </w:p>
    <w:p w14:paraId="588EE880" w14:textId="77777777" w:rsidR="00E73222" w:rsidRDefault="00000000">
      <w:pPr>
        <w:pStyle w:val="Body"/>
        <w:ind w:left="720"/>
      </w:pPr>
      <w:r>
        <w:t>Non-native/adventive/introduced species</w:t>
      </w:r>
    </w:p>
    <w:p w14:paraId="7D7A66F7" w14:textId="77777777" w:rsidR="00E73222" w:rsidRDefault="00000000">
      <w:pPr>
        <w:pStyle w:val="Body"/>
        <w:ind w:left="720"/>
      </w:pPr>
      <w:r>
        <w:t>New regional records</w:t>
      </w:r>
    </w:p>
    <w:p w14:paraId="5BCD0438" w14:textId="77777777" w:rsidR="00E73222" w:rsidRDefault="00E73222">
      <w:pPr>
        <w:pStyle w:val="Body"/>
        <w:ind w:left="720"/>
      </w:pPr>
    </w:p>
    <w:p w14:paraId="755D274A" w14:textId="77777777" w:rsidR="00E73222" w:rsidRDefault="00E73222">
      <w:pPr>
        <w:pStyle w:val="Body"/>
        <w:ind w:left="720"/>
      </w:pPr>
    </w:p>
    <w:p w14:paraId="6219D89F" w14:textId="77777777" w:rsidR="00E73222" w:rsidRDefault="00E73222">
      <w:pPr>
        <w:pStyle w:val="Body"/>
      </w:pPr>
    </w:p>
    <w:p w14:paraId="14982395" w14:textId="77777777" w:rsidR="00E73222" w:rsidRDefault="00000000">
      <w:pPr>
        <w:pStyle w:val="Body"/>
      </w:pPr>
      <w:r>
        <w:t>DISCUSSION</w:t>
      </w:r>
    </w:p>
    <w:p w14:paraId="4999C56C" w14:textId="77777777" w:rsidR="00FA785F" w:rsidRDefault="00FA785F">
      <w:pPr>
        <w:pStyle w:val="Body"/>
      </w:pPr>
    </w:p>
    <w:p w14:paraId="243D7286" w14:textId="4777B9F9" w:rsidR="00FA785F" w:rsidRDefault="00FA785F">
      <w:pPr>
        <w:pStyle w:val="Body"/>
      </w:pPr>
      <w:r>
        <w:t>Overview of results in context of urbanized habitats. Prendergast et al 2022</w:t>
      </w:r>
    </w:p>
    <w:p w14:paraId="353621A2" w14:textId="77777777" w:rsidR="00FA785F" w:rsidRDefault="00FA785F">
      <w:pPr>
        <w:pStyle w:val="Body"/>
      </w:pPr>
    </w:p>
    <w:p w14:paraId="2B99BA1C" w14:textId="3C0BED5E" w:rsidR="00E73222" w:rsidRDefault="00000000">
      <w:pPr>
        <w:pStyle w:val="Body"/>
      </w:pPr>
      <w:r>
        <w:t xml:space="preserve">Approximation of </w:t>
      </w:r>
      <w:r w:rsidR="00952534">
        <w:t>richness</w:t>
      </w:r>
      <w:r>
        <w:t xml:space="preserve">, what </w:t>
      </w:r>
      <w:r w:rsidR="00952534">
        <w:t>numbers</w:t>
      </w:r>
      <w:r>
        <w:t xml:space="preserve"> tell us</w:t>
      </w:r>
    </w:p>
    <w:p w14:paraId="438599BD" w14:textId="77777777" w:rsidR="00E73222" w:rsidRDefault="00000000">
      <w:pPr>
        <w:pStyle w:val="Body"/>
      </w:pPr>
      <w:r>
        <w:t xml:space="preserve">family diversity breakdown, </w:t>
      </w:r>
      <w:proofErr w:type="spellStart"/>
      <w:r>
        <w:t>Comparision</w:t>
      </w:r>
      <w:proofErr w:type="spellEnd"/>
      <w:r>
        <w:t xml:space="preserve"> to other studies</w:t>
      </w:r>
    </w:p>
    <w:p w14:paraId="7767D221" w14:textId="77777777" w:rsidR="00E73222" w:rsidRDefault="00000000">
      <w:pPr>
        <w:pStyle w:val="Body"/>
      </w:pPr>
      <w:r>
        <w:t>Relative diversity between sites (BPF, POS, SCL)</w:t>
      </w:r>
    </w:p>
    <w:p w14:paraId="64F54076" w14:textId="77777777" w:rsidR="00E73222" w:rsidRDefault="00000000">
      <w:pPr>
        <w:pStyle w:val="Body"/>
      </w:pPr>
      <w:r>
        <w:t xml:space="preserve">Why so many </w:t>
      </w:r>
      <w:r>
        <w:rPr>
          <w:i/>
          <w:iCs/>
        </w:rPr>
        <w:t xml:space="preserve">H. </w:t>
      </w:r>
      <w:proofErr w:type="spellStart"/>
      <w:r>
        <w:rPr>
          <w:i/>
          <w:iCs/>
        </w:rPr>
        <w:t>tripartitus</w:t>
      </w:r>
      <w:proofErr w:type="spellEnd"/>
      <w:r>
        <w:t>? Why no males?</w:t>
      </w:r>
    </w:p>
    <w:p w14:paraId="2FB6CE1A" w14:textId="6D47943B" w:rsidR="00E73222" w:rsidRDefault="00000000">
      <w:pPr>
        <w:pStyle w:val="Body"/>
      </w:pPr>
      <w:r>
        <w:t xml:space="preserve">The preponderance of </w:t>
      </w:r>
      <w:r>
        <w:rPr>
          <w:i/>
          <w:iCs/>
        </w:rPr>
        <w:t>Andrena</w:t>
      </w:r>
      <w:r>
        <w:t xml:space="preserve">, </w:t>
      </w:r>
      <w:r w:rsidR="00443B6A" w:rsidRPr="00443B6A">
        <w:rPr>
          <w:i/>
          <w:iCs/>
        </w:rPr>
        <w:t>Osmia</w:t>
      </w:r>
      <w:r w:rsidR="00443B6A">
        <w:t xml:space="preserve">, </w:t>
      </w:r>
      <w:r w:rsidR="009E3D24">
        <w:t>(“</w:t>
      </w:r>
      <w:proofErr w:type="spellStart"/>
      <w:r w:rsidR="009E3D24" w:rsidRPr="009E3D24">
        <w:rPr>
          <w:i/>
          <w:iCs/>
        </w:rPr>
        <w:t>Evalaeus</w:t>
      </w:r>
      <w:proofErr w:type="spellEnd"/>
      <w:r w:rsidR="009E3D24" w:rsidRPr="009E3D24">
        <w:rPr>
          <w:i/>
          <w:iCs/>
        </w:rPr>
        <w:t>/</w:t>
      </w:r>
      <w:proofErr w:type="spellStart"/>
      <w:r w:rsidR="009E3D24" w:rsidRPr="009E3D24">
        <w:rPr>
          <w:i/>
          <w:iCs/>
        </w:rPr>
        <w:t>Hemihalictus</w:t>
      </w:r>
      <w:proofErr w:type="spellEnd"/>
      <w:r w:rsidR="009E3D24">
        <w:t xml:space="preserve">” complex) </w:t>
      </w:r>
      <w:r>
        <w:t>comparison to other areas, habitats</w:t>
      </w:r>
      <w:r w:rsidR="009158CE">
        <w:t>; mention of recent taxonomic work on latter group.</w:t>
      </w:r>
    </w:p>
    <w:p w14:paraId="130D901E" w14:textId="77777777" w:rsidR="00E73222" w:rsidRDefault="00000000">
      <w:pPr>
        <w:pStyle w:val="Body"/>
      </w:pPr>
      <w:r>
        <w:t>Usefulness as baseline</w:t>
      </w:r>
    </w:p>
    <w:p w14:paraId="0A5E8C1E" w14:textId="77777777" w:rsidR="00E73222" w:rsidRDefault="00000000">
      <w:pPr>
        <w:pStyle w:val="Body"/>
      </w:pPr>
      <w:r>
        <w:t>Performance of trapping unit</w:t>
      </w:r>
    </w:p>
    <w:p w14:paraId="68321DBB" w14:textId="77777777" w:rsidR="00E73222" w:rsidRDefault="00000000">
      <w:pPr>
        <w:pStyle w:val="Body"/>
      </w:pPr>
      <w:r>
        <w:t>Conservation Implications: habitat complexity, “restoration”, assessment-based strategies</w:t>
      </w:r>
    </w:p>
    <w:p w14:paraId="356066FF" w14:textId="77521018" w:rsidR="005E6E63" w:rsidRDefault="005E6E63">
      <w:pPr>
        <w:pStyle w:val="Body"/>
      </w:pPr>
      <w:r>
        <w:t>(Comparison of trap performance or lack thereof.)</w:t>
      </w:r>
    </w:p>
    <w:p w14:paraId="65AB9008" w14:textId="77777777" w:rsidR="00E73222" w:rsidRDefault="00E73222">
      <w:pPr>
        <w:pStyle w:val="Body"/>
      </w:pPr>
    </w:p>
    <w:p w14:paraId="01C181D7" w14:textId="77777777" w:rsidR="00E73222" w:rsidRDefault="00000000">
      <w:pPr>
        <w:pStyle w:val="Body"/>
      </w:pPr>
      <w:r>
        <w:t>ACKNOWLEDGEMENTS</w:t>
      </w:r>
    </w:p>
    <w:p w14:paraId="204FD811" w14:textId="77777777" w:rsidR="009158CE" w:rsidRDefault="009158CE">
      <w:pPr>
        <w:pStyle w:val="Body"/>
      </w:pPr>
    </w:p>
    <w:p w14:paraId="702C8209" w14:textId="319E1AC9" w:rsidR="009D18E9" w:rsidRPr="009D18E9" w:rsidRDefault="009D18E9" w:rsidP="009D18E9">
      <w:pPr>
        <w:pStyle w:val="Body"/>
      </w:pPr>
      <w:r w:rsidRPr="009D18E9">
        <w:t xml:space="preserve">For identification service we thank Terry Griswold, Harold Ikerd and Diana Cox-Foster, USDA, ARS, Pollinating Insects Collection, Logan, UT; James Strange, OH State U.; Jason Gibbs, U. Manitoba, Winnipeg, CAN; Joel Gardner, Washington State U. and Robbin Thorp, University of California, Davis (deceased). Kami Koyamatsu assisted in specimen preparation. Chris Looney of Washington State Department of Agriculture provided practical advice. Field site access and support was provided by Seattle City Light, The Port of Seattle, and Boeing Corp. Major funding was provided by the Bullitt Foundation. Allison Rinard, Nat Mengist and Talia London of the Common Acre provided administrative support. </w:t>
      </w:r>
    </w:p>
    <w:p w14:paraId="1DD5E425" w14:textId="77777777" w:rsidR="009D18E9" w:rsidRDefault="009D18E9" w:rsidP="00C20D7D">
      <w:pPr>
        <w:pStyle w:val="Body"/>
      </w:pPr>
    </w:p>
    <w:p w14:paraId="34916F48" w14:textId="6C5D77F3" w:rsidR="009158CE" w:rsidRDefault="009158CE">
      <w:pPr>
        <w:pStyle w:val="Body"/>
      </w:pPr>
      <w:r>
        <w:t xml:space="preserve">The surviving authors would like to recognize our colleague and junior author, Robert Redmond, now deceased, for his creative vision and scientific facilitation, without which this work would not have been possible. </w:t>
      </w:r>
    </w:p>
    <w:p w14:paraId="4AC82224" w14:textId="77777777" w:rsidR="00E73222" w:rsidRDefault="00E73222">
      <w:pPr>
        <w:pStyle w:val="Body"/>
      </w:pPr>
    </w:p>
    <w:p w14:paraId="7AD28E80" w14:textId="77777777" w:rsidR="00E73222" w:rsidRDefault="00000000">
      <w:pPr>
        <w:pStyle w:val="Body"/>
      </w:pPr>
      <w:r>
        <w:t>TABLES</w:t>
      </w:r>
    </w:p>
    <w:p w14:paraId="7AB1B304" w14:textId="77777777" w:rsidR="00E73222" w:rsidRDefault="00000000">
      <w:pPr>
        <w:pStyle w:val="Body"/>
      </w:pPr>
      <w:r>
        <w:t>Overall species list*</w:t>
      </w:r>
    </w:p>
    <w:p w14:paraId="0E2D9DA9" w14:textId="77777777" w:rsidR="00E73222" w:rsidRDefault="00000000">
      <w:pPr>
        <w:pStyle w:val="Body"/>
      </w:pPr>
      <w:r>
        <w:t>Ten most common species by 3 criteria**</w:t>
      </w:r>
    </w:p>
    <w:p w14:paraId="070623F4" w14:textId="77777777" w:rsidR="00E73222" w:rsidRDefault="00E73222">
      <w:pPr>
        <w:pStyle w:val="Body"/>
      </w:pPr>
    </w:p>
    <w:p w14:paraId="119E0D07" w14:textId="212FF3E9" w:rsidR="00E73222" w:rsidRDefault="00000000">
      <w:pPr>
        <w:pStyle w:val="Body"/>
        <w:ind w:left="720"/>
      </w:pPr>
      <w:r>
        <w:t>*</w:t>
      </w:r>
      <w:proofErr w:type="gramStart"/>
      <w:r>
        <w:t>species</w:t>
      </w:r>
      <w:proofErr w:type="gramEnd"/>
      <w:r>
        <w:t>, family, date range of collections, sites at which collected, parasite?, non-native?</w:t>
      </w:r>
      <w:r w:rsidR="00443B6A">
        <w:t>, range record (State, County)</w:t>
      </w:r>
    </w:p>
    <w:p w14:paraId="776680A9" w14:textId="43746AFE" w:rsidR="00E73222" w:rsidRDefault="00000000">
      <w:pPr>
        <w:pStyle w:val="Body"/>
        <w:ind w:left="720"/>
      </w:pPr>
      <w:r>
        <w:t>**10 most common: species, overall numbers collected &amp; proportion of males; species, date range by day of month/species; species, sites at which collected; species, stations within sites?</w:t>
      </w:r>
    </w:p>
    <w:p w14:paraId="3262B94C" w14:textId="77777777" w:rsidR="00E73222" w:rsidRDefault="00E73222">
      <w:pPr>
        <w:pStyle w:val="Body"/>
      </w:pPr>
    </w:p>
    <w:p w14:paraId="106B73A7" w14:textId="77777777" w:rsidR="00E73222" w:rsidRDefault="00000000">
      <w:pPr>
        <w:pStyle w:val="Body"/>
      </w:pPr>
      <w:r>
        <w:t>FIGURES</w:t>
      </w:r>
    </w:p>
    <w:p w14:paraId="073E5318" w14:textId="3D81EC94" w:rsidR="00E73222" w:rsidRDefault="00000000">
      <w:pPr>
        <w:pStyle w:val="Body"/>
      </w:pPr>
      <w:r>
        <w:t>Accumulation curve overall</w:t>
      </w:r>
    </w:p>
    <w:p w14:paraId="7D06797C" w14:textId="6C2B4AE6" w:rsidR="00E73222" w:rsidRDefault="00783EC8">
      <w:pPr>
        <w:pStyle w:val="Body"/>
      </w:pPr>
      <w:r>
        <w:t>POS accumulation curve (finer grain, longer scale)</w:t>
      </w:r>
    </w:p>
    <w:p w14:paraId="71D5F894" w14:textId="77777777" w:rsidR="00783EC8" w:rsidRDefault="00783EC8" w:rsidP="00783EC8">
      <w:pPr>
        <w:pStyle w:val="Body"/>
      </w:pPr>
      <w:r>
        <w:t>Diversity overlap diagram, 3 sites</w:t>
      </w:r>
    </w:p>
    <w:p w14:paraId="7C6F8BF8" w14:textId="0520B439" w:rsidR="00E73222" w:rsidRDefault="00000000">
      <w:pPr>
        <w:pStyle w:val="Body"/>
      </w:pPr>
      <w:r>
        <w:t>Family composition overall</w:t>
      </w:r>
      <w:r w:rsidR="00783EC8">
        <w:t xml:space="preserve"> (pie diagram)</w:t>
      </w:r>
    </w:p>
    <w:p w14:paraId="5E59A7F2" w14:textId="14CEF099" w:rsidR="00E73222" w:rsidRDefault="00000000">
      <w:pPr>
        <w:pStyle w:val="Body"/>
      </w:pPr>
      <w:r>
        <w:t>Family composition by site</w:t>
      </w:r>
      <w:r w:rsidR="00783EC8">
        <w:t xml:space="preserve"> (pie diagram)</w:t>
      </w:r>
    </w:p>
    <w:p w14:paraId="316B0D17" w14:textId="77777777" w:rsidR="009158CE" w:rsidRDefault="009158CE">
      <w:pPr>
        <w:pStyle w:val="Body"/>
      </w:pPr>
    </w:p>
    <w:p w14:paraId="60BAE5B1" w14:textId="01CC244F" w:rsidR="009158CE" w:rsidRDefault="009158CE">
      <w:pPr>
        <w:pStyle w:val="Body"/>
      </w:pPr>
      <w:r>
        <w:t>SUPPLEMENTAL FIGURES</w:t>
      </w:r>
    </w:p>
    <w:p w14:paraId="00EAB97C" w14:textId="77777777" w:rsidR="009158CE" w:rsidRDefault="009158CE" w:rsidP="009158CE">
      <w:pPr>
        <w:pStyle w:val="Body"/>
      </w:pPr>
      <w:r>
        <w:t>photograph of typical trap placement*</w:t>
      </w:r>
    </w:p>
    <w:p w14:paraId="47DA7A86" w14:textId="77777777" w:rsidR="009158CE" w:rsidRDefault="009158CE" w:rsidP="009158CE">
      <w:pPr>
        <w:pStyle w:val="Body"/>
      </w:pPr>
      <w:r>
        <w:t>photograph of stand*</w:t>
      </w:r>
    </w:p>
    <w:p w14:paraId="239B5487" w14:textId="77777777" w:rsidR="009158CE" w:rsidRDefault="009158CE" w:rsidP="009158CE">
      <w:pPr>
        <w:pStyle w:val="Body"/>
      </w:pPr>
      <w:r>
        <w:t>photograph of backpack sprayer*</w:t>
      </w:r>
    </w:p>
    <w:p w14:paraId="3CD98C5E" w14:textId="77777777" w:rsidR="009158CE" w:rsidRDefault="009158CE">
      <w:pPr>
        <w:pStyle w:val="Body"/>
      </w:pPr>
    </w:p>
    <w:p w14:paraId="308CDCAF" w14:textId="77777777" w:rsidR="00E73222" w:rsidRDefault="00E73222">
      <w:pPr>
        <w:pStyle w:val="Body"/>
      </w:pPr>
    </w:p>
    <w:p w14:paraId="26FB0363" w14:textId="77777777" w:rsidR="00E73222" w:rsidRDefault="00000000">
      <w:pPr>
        <w:pStyle w:val="Body"/>
      </w:pPr>
      <w:r>
        <w:t>LITERATURE CITED</w:t>
      </w:r>
    </w:p>
    <w:p w14:paraId="06BDB054" w14:textId="77777777" w:rsidR="00E73222" w:rsidRDefault="00E73222">
      <w:pPr>
        <w:pStyle w:val="Body"/>
      </w:pPr>
    </w:p>
    <w:p w14:paraId="3622454E" w14:textId="77777777" w:rsidR="00E73222" w:rsidRDefault="00000000">
      <w:pPr>
        <w:pStyle w:val="Body"/>
      </w:pPr>
      <w:r>
        <w:t>19&lt;80&gt; Griswold, T. and V. Tepedino. &lt;Bees of the Columbia Basin&gt;</w:t>
      </w:r>
    </w:p>
    <w:p w14:paraId="5BC9A36A" w14:textId="77777777" w:rsidR="00E73222" w:rsidRDefault="00E73222">
      <w:pPr>
        <w:pStyle w:val="Body"/>
      </w:pPr>
    </w:p>
    <w:p w14:paraId="618F10CB" w14:textId="77777777" w:rsidR="00E73222" w:rsidRDefault="00000000">
      <w:pPr>
        <w:pStyle w:val="Body"/>
      </w:pPr>
      <w:r>
        <w:t xml:space="preserve">Prendergast et al 2022 A global review of determinants of native bee assemblages in </w:t>
      </w:r>
      <w:proofErr w:type="spellStart"/>
      <w:r>
        <w:t>urbanised</w:t>
      </w:r>
      <w:proofErr w:type="spellEnd"/>
      <w:r>
        <w:t xml:space="preserve"> landscapes</w:t>
      </w:r>
    </w:p>
    <w:p w14:paraId="48841C2E" w14:textId="77777777" w:rsidR="00E73222" w:rsidRDefault="00E73222">
      <w:pPr>
        <w:pStyle w:val="Body"/>
      </w:pPr>
    </w:p>
    <w:p w14:paraId="0F39E1C9" w14:textId="77777777" w:rsidR="00E73222" w:rsidRDefault="00E73222">
      <w:pPr>
        <w:pStyle w:val="Body"/>
      </w:pPr>
    </w:p>
    <w:p w14:paraId="3A97A407" w14:textId="77777777" w:rsidR="00E73222" w:rsidRDefault="00E73222">
      <w:pPr>
        <w:pStyle w:val="Body"/>
      </w:pPr>
    </w:p>
    <w:p w14:paraId="667C695F" w14:textId="77777777" w:rsidR="00E73222" w:rsidRDefault="00E73222">
      <w:pPr>
        <w:pStyle w:val="Body"/>
      </w:pPr>
    </w:p>
    <w:p w14:paraId="4DE350A1" w14:textId="77777777" w:rsidR="00E73222" w:rsidRDefault="00E73222">
      <w:pPr>
        <w:pStyle w:val="Body"/>
      </w:pPr>
    </w:p>
    <w:p w14:paraId="249918A4" w14:textId="77777777" w:rsidR="00E73222" w:rsidRDefault="00E73222">
      <w:pPr>
        <w:pStyle w:val="Body"/>
      </w:pPr>
    </w:p>
    <w:p w14:paraId="2053117D" w14:textId="77777777" w:rsidR="00E73222" w:rsidRDefault="00E73222">
      <w:pPr>
        <w:pStyle w:val="Body"/>
      </w:pPr>
    </w:p>
    <w:p w14:paraId="2DD2ADF2" w14:textId="77777777" w:rsidR="00E73222" w:rsidRDefault="00000000">
      <w:pPr>
        <w:pStyle w:val="Body"/>
      </w:pPr>
      <w:r>
        <w:rPr>
          <w:rFonts w:ascii="Arial Unicode MS" w:hAnsi="Arial Unicode MS"/>
        </w:rPr>
        <w:br w:type="page"/>
      </w:r>
    </w:p>
    <w:p w14:paraId="0667E5F9" w14:textId="77777777" w:rsidR="00E73222" w:rsidRDefault="00000000">
      <w:pPr>
        <w:pStyle w:val="Body"/>
      </w:pPr>
      <w:r>
        <w:lastRenderedPageBreak/>
        <w:t>LITERATURE TO OBTAIN</w:t>
      </w:r>
    </w:p>
    <w:p w14:paraId="5AEE38C1" w14:textId="77777777" w:rsidR="00E73222" w:rsidRDefault="00E73222">
      <w:pPr>
        <w:pStyle w:val="Body"/>
      </w:pPr>
    </w:p>
    <w:p w14:paraId="00041FE8" w14:textId="77777777" w:rsidR="00E73222" w:rsidRDefault="00000000">
      <w:pPr>
        <w:pStyle w:val="Default"/>
        <w:rPr>
          <w:sz w:val="25"/>
          <w:szCs w:val="25"/>
        </w:rPr>
      </w:pPr>
      <w:r>
        <w:rPr>
          <w:sz w:val="25"/>
          <w:szCs w:val="25"/>
          <w:u w:val="single"/>
        </w:rPr>
        <w:t>Pan Trap Color</w:t>
      </w:r>
      <w:r>
        <w:rPr>
          <w:sz w:val="25"/>
          <w:szCs w:val="25"/>
        </w:rPr>
        <w:t xml:space="preserve"> Leong JM, Thorp RW (1999) </w:t>
      </w:r>
      <w:proofErr w:type="spellStart"/>
      <w:r>
        <w:rPr>
          <w:sz w:val="25"/>
          <w:szCs w:val="25"/>
        </w:rPr>
        <w:t>Colour</w:t>
      </w:r>
      <w:proofErr w:type="spellEnd"/>
      <w:r>
        <w:rPr>
          <w:sz w:val="25"/>
          <w:szCs w:val="25"/>
        </w:rPr>
        <w:t>-coded sampling: the pan</w:t>
      </w:r>
    </w:p>
    <w:p w14:paraId="3948A7F3" w14:textId="77777777" w:rsidR="00E73222" w:rsidRDefault="00000000">
      <w:pPr>
        <w:pStyle w:val="Default"/>
        <w:rPr>
          <w:sz w:val="25"/>
          <w:szCs w:val="25"/>
        </w:rPr>
      </w:pPr>
      <w:r>
        <w:rPr>
          <w:sz w:val="25"/>
          <w:szCs w:val="25"/>
        </w:rPr>
        <w:t xml:space="preserve">trap </w:t>
      </w:r>
      <w:proofErr w:type="spellStart"/>
      <w:r>
        <w:rPr>
          <w:sz w:val="25"/>
          <w:szCs w:val="25"/>
        </w:rPr>
        <w:t>colour</w:t>
      </w:r>
      <w:proofErr w:type="spellEnd"/>
      <w:r>
        <w:rPr>
          <w:sz w:val="25"/>
          <w:szCs w:val="25"/>
        </w:rPr>
        <w:t xml:space="preserve"> preferences of oligolectic and </w:t>
      </w:r>
      <w:proofErr w:type="spellStart"/>
      <w:r>
        <w:rPr>
          <w:sz w:val="25"/>
          <w:szCs w:val="25"/>
        </w:rPr>
        <w:t>nonoligolectic</w:t>
      </w:r>
      <w:proofErr w:type="spellEnd"/>
    </w:p>
    <w:p w14:paraId="335FF69D" w14:textId="77777777" w:rsidR="00E73222" w:rsidRDefault="00000000">
      <w:pPr>
        <w:pStyle w:val="Default"/>
        <w:rPr>
          <w:sz w:val="25"/>
          <w:szCs w:val="25"/>
        </w:rPr>
      </w:pPr>
      <w:r>
        <w:rPr>
          <w:sz w:val="25"/>
          <w:szCs w:val="25"/>
        </w:rPr>
        <w:t xml:space="preserve">bees associated with a vernal pool plant. </w:t>
      </w:r>
      <w:proofErr w:type="spellStart"/>
      <w:r>
        <w:rPr>
          <w:sz w:val="25"/>
          <w:szCs w:val="25"/>
        </w:rPr>
        <w:t>Ecol</w:t>
      </w:r>
      <w:proofErr w:type="spellEnd"/>
      <w:r>
        <w:rPr>
          <w:sz w:val="25"/>
          <w:szCs w:val="25"/>
        </w:rPr>
        <w:t xml:space="preserve"> </w:t>
      </w:r>
      <w:proofErr w:type="spellStart"/>
      <w:r>
        <w:rPr>
          <w:sz w:val="25"/>
          <w:szCs w:val="25"/>
        </w:rPr>
        <w:t>Entomol</w:t>
      </w:r>
      <w:proofErr w:type="spellEnd"/>
    </w:p>
    <w:p w14:paraId="0384A481" w14:textId="77777777" w:rsidR="00E73222" w:rsidRDefault="00000000">
      <w:pPr>
        <w:pStyle w:val="Default"/>
        <w:rPr>
          <w:sz w:val="25"/>
          <w:szCs w:val="25"/>
        </w:rPr>
      </w:pPr>
      <w:r>
        <w:rPr>
          <w:sz w:val="25"/>
          <w:szCs w:val="25"/>
        </w:rPr>
        <w:t>24:329–335</w:t>
      </w:r>
    </w:p>
    <w:p w14:paraId="12A79693" w14:textId="77777777" w:rsidR="00E73222" w:rsidRDefault="00E73222">
      <w:pPr>
        <w:pStyle w:val="Default"/>
        <w:rPr>
          <w:sz w:val="25"/>
          <w:szCs w:val="25"/>
        </w:rPr>
      </w:pPr>
    </w:p>
    <w:p w14:paraId="4248313C" w14:textId="77777777" w:rsidR="00E73222" w:rsidRDefault="00000000">
      <w:pPr>
        <w:pStyle w:val="Default"/>
        <w:rPr>
          <w:sz w:val="25"/>
          <w:szCs w:val="25"/>
        </w:rPr>
      </w:pPr>
      <w:r>
        <w:rPr>
          <w:sz w:val="25"/>
          <w:szCs w:val="25"/>
          <w:u w:val="single"/>
        </w:rPr>
        <w:t>Pan Trap Color</w:t>
      </w:r>
      <w:r>
        <w:rPr>
          <w:sz w:val="25"/>
          <w:szCs w:val="25"/>
        </w:rPr>
        <w:t xml:space="preserve"> Toler TR, Evans EW, Tepedino VJ (2005) Pan-trapping for bees</w:t>
      </w:r>
    </w:p>
    <w:p w14:paraId="6695AE99" w14:textId="77777777" w:rsidR="00E73222" w:rsidRDefault="00000000">
      <w:pPr>
        <w:pStyle w:val="Default"/>
        <w:rPr>
          <w:sz w:val="25"/>
          <w:szCs w:val="25"/>
        </w:rPr>
      </w:pPr>
      <w:r>
        <w:rPr>
          <w:sz w:val="25"/>
          <w:szCs w:val="25"/>
          <w:lang w:val="de-DE"/>
        </w:rPr>
        <w:t>(Hymenoptera: Apiformes) in Utah</w:t>
      </w:r>
      <w:r>
        <w:rPr>
          <w:sz w:val="25"/>
          <w:szCs w:val="25"/>
          <w:rtl/>
        </w:rPr>
        <w:t>’</w:t>
      </w:r>
      <w:r>
        <w:rPr>
          <w:sz w:val="25"/>
          <w:szCs w:val="25"/>
        </w:rPr>
        <w:t>s Desert: the importance</w:t>
      </w:r>
    </w:p>
    <w:p w14:paraId="175821B0" w14:textId="77777777" w:rsidR="00E73222" w:rsidRDefault="00000000">
      <w:pPr>
        <w:pStyle w:val="Default"/>
        <w:rPr>
          <w:sz w:val="25"/>
          <w:szCs w:val="25"/>
        </w:rPr>
      </w:pPr>
      <w:r>
        <w:rPr>
          <w:sz w:val="25"/>
          <w:szCs w:val="25"/>
        </w:rPr>
        <w:t>of color diversity. Pan-Pacific Entomologist 81:103–</w:t>
      </w:r>
    </w:p>
    <w:p w14:paraId="2B112B50" w14:textId="77777777" w:rsidR="00E73222" w:rsidRDefault="00000000">
      <w:pPr>
        <w:pStyle w:val="Default"/>
        <w:rPr>
          <w:sz w:val="25"/>
          <w:szCs w:val="25"/>
        </w:rPr>
      </w:pPr>
      <w:r>
        <w:rPr>
          <w:sz w:val="25"/>
          <w:szCs w:val="25"/>
        </w:rPr>
        <w:t>113</w:t>
      </w:r>
    </w:p>
    <w:p w14:paraId="4CB775C0" w14:textId="77777777" w:rsidR="00E73222" w:rsidRDefault="00E73222">
      <w:pPr>
        <w:pStyle w:val="Body"/>
        <w:rPr>
          <w:sz w:val="25"/>
          <w:szCs w:val="25"/>
        </w:rPr>
      </w:pPr>
    </w:p>
    <w:p w14:paraId="352D30D9" w14:textId="77777777" w:rsidR="00E73222" w:rsidRDefault="00000000">
      <w:pPr>
        <w:pStyle w:val="Default"/>
        <w:rPr>
          <w:sz w:val="24"/>
          <w:szCs w:val="24"/>
        </w:rPr>
      </w:pPr>
      <w:r>
        <w:rPr>
          <w:sz w:val="24"/>
          <w:szCs w:val="24"/>
          <w:u w:val="single"/>
        </w:rPr>
        <w:t xml:space="preserve">Pan Trapping </w:t>
      </w:r>
      <w:proofErr w:type="gramStart"/>
      <w:r>
        <w:rPr>
          <w:sz w:val="24"/>
          <w:szCs w:val="24"/>
          <w:u w:val="single"/>
        </w:rPr>
        <w:t>Pollinators</w:t>
      </w:r>
      <w:r>
        <w:rPr>
          <w:sz w:val="24"/>
          <w:szCs w:val="24"/>
        </w:rPr>
        <w:t xml:space="preserve">  </w:t>
      </w:r>
      <w:r>
        <w:rPr>
          <w:sz w:val="24"/>
          <w:szCs w:val="24"/>
          <w:lang w:val="de-DE"/>
        </w:rPr>
        <w:t>Aizen</w:t>
      </w:r>
      <w:proofErr w:type="gramEnd"/>
      <w:r>
        <w:rPr>
          <w:sz w:val="24"/>
          <w:szCs w:val="24"/>
          <w:lang w:val="de-DE"/>
        </w:rPr>
        <w:t xml:space="preserve"> MA, Feinsinger P (1994) Habitat fragmentation, native</w:t>
      </w:r>
    </w:p>
    <w:p w14:paraId="21B7D677" w14:textId="77777777" w:rsidR="00E73222" w:rsidRDefault="00000000">
      <w:pPr>
        <w:pStyle w:val="Default"/>
        <w:rPr>
          <w:sz w:val="24"/>
          <w:szCs w:val="24"/>
        </w:rPr>
      </w:pPr>
      <w:r>
        <w:rPr>
          <w:sz w:val="24"/>
          <w:szCs w:val="24"/>
        </w:rPr>
        <w:t xml:space="preserve">insect pollinators, and feral </w:t>
      </w:r>
      <w:proofErr w:type="gramStart"/>
      <w:r>
        <w:rPr>
          <w:sz w:val="24"/>
          <w:szCs w:val="24"/>
        </w:rPr>
        <w:t>honey bees</w:t>
      </w:r>
      <w:proofErr w:type="gramEnd"/>
      <w:r>
        <w:rPr>
          <w:sz w:val="24"/>
          <w:szCs w:val="24"/>
        </w:rPr>
        <w:t xml:space="preserve"> Argentine </w:t>
      </w:r>
      <w:r>
        <w:rPr>
          <w:sz w:val="24"/>
          <w:szCs w:val="24"/>
          <w:rtl/>
        </w:rPr>
        <w:t>‘</w:t>
      </w:r>
      <w:r w:rsidRPr="00633C57">
        <w:rPr>
          <w:sz w:val="24"/>
          <w:szCs w:val="24"/>
        </w:rPr>
        <w:t>Chaco</w:t>
      </w:r>
    </w:p>
    <w:p w14:paraId="24AB60B5" w14:textId="77777777" w:rsidR="00E73222" w:rsidRDefault="00000000">
      <w:pPr>
        <w:pStyle w:val="Default"/>
        <w:rPr>
          <w:sz w:val="24"/>
          <w:szCs w:val="24"/>
        </w:rPr>
      </w:pPr>
      <w:r>
        <w:rPr>
          <w:sz w:val="24"/>
          <w:szCs w:val="24"/>
          <w:lang w:val="it-IT"/>
        </w:rPr>
        <w:t>Serrano</w:t>
      </w:r>
      <w:r>
        <w:rPr>
          <w:sz w:val="24"/>
          <w:szCs w:val="24"/>
          <w:rtl/>
        </w:rPr>
        <w:t>’</w:t>
      </w:r>
      <w:r>
        <w:rPr>
          <w:sz w:val="24"/>
          <w:szCs w:val="24"/>
        </w:rPr>
        <w:t xml:space="preserve">. </w:t>
      </w:r>
      <w:proofErr w:type="spellStart"/>
      <w:r>
        <w:rPr>
          <w:sz w:val="24"/>
          <w:szCs w:val="24"/>
        </w:rPr>
        <w:t>Ecol</w:t>
      </w:r>
      <w:proofErr w:type="spellEnd"/>
      <w:r>
        <w:rPr>
          <w:sz w:val="24"/>
          <w:szCs w:val="24"/>
        </w:rPr>
        <w:t xml:space="preserve"> Applications 4:378–392</w:t>
      </w:r>
    </w:p>
    <w:p w14:paraId="5DA9D28C" w14:textId="77777777" w:rsidR="00E73222" w:rsidRDefault="00E73222">
      <w:pPr>
        <w:pStyle w:val="Default"/>
        <w:rPr>
          <w:sz w:val="24"/>
          <w:szCs w:val="24"/>
        </w:rPr>
      </w:pPr>
    </w:p>
    <w:p w14:paraId="56FF3A0C" w14:textId="77777777" w:rsidR="00E73222" w:rsidRDefault="00000000">
      <w:pPr>
        <w:pStyle w:val="Default"/>
        <w:rPr>
          <w:sz w:val="24"/>
          <w:szCs w:val="24"/>
        </w:rPr>
      </w:pPr>
      <w:r>
        <w:rPr>
          <w:sz w:val="24"/>
          <w:szCs w:val="24"/>
          <w:u w:val="single"/>
        </w:rPr>
        <w:t>Pan Trapping Pollinators</w:t>
      </w:r>
      <w:r>
        <w:rPr>
          <w:sz w:val="24"/>
          <w:szCs w:val="24"/>
        </w:rPr>
        <w:t xml:space="preserve"> Droege (et al) pan trapping bees</w:t>
      </w:r>
    </w:p>
    <w:p w14:paraId="1862BB7F" w14:textId="77777777" w:rsidR="00E73222" w:rsidRDefault="00E73222">
      <w:pPr>
        <w:pStyle w:val="Default"/>
        <w:rPr>
          <w:sz w:val="24"/>
          <w:szCs w:val="24"/>
        </w:rPr>
      </w:pPr>
    </w:p>
    <w:p w14:paraId="1EBFC883" w14:textId="77777777" w:rsidR="00E73222" w:rsidRDefault="00000000">
      <w:pPr>
        <w:pStyle w:val="Default"/>
        <w:rPr>
          <w:sz w:val="24"/>
          <w:szCs w:val="24"/>
        </w:rPr>
      </w:pPr>
      <w:r>
        <w:rPr>
          <w:sz w:val="24"/>
          <w:szCs w:val="24"/>
          <w:u w:val="single"/>
        </w:rPr>
        <w:t>Importance of Rare Species</w:t>
      </w:r>
      <w:r>
        <w:rPr>
          <w:sz w:val="24"/>
          <w:szCs w:val="24"/>
        </w:rPr>
        <w:t xml:space="preserve"> Williams NM, </w:t>
      </w:r>
      <w:proofErr w:type="spellStart"/>
      <w:r>
        <w:rPr>
          <w:sz w:val="24"/>
          <w:szCs w:val="24"/>
        </w:rPr>
        <w:t>Minckley</w:t>
      </w:r>
      <w:proofErr w:type="spellEnd"/>
      <w:r>
        <w:rPr>
          <w:sz w:val="24"/>
          <w:szCs w:val="24"/>
        </w:rPr>
        <w:t xml:space="preserve"> RL, Silveira FA (2001) Variation in</w:t>
      </w:r>
    </w:p>
    <w:p w14:paraId="3E7C071B" w14:textId="77777777" w:rsidR="00E73222" w:rsidRDefault="00000000">
      <w:pPr>
        <w:pStyle w:val="Default"/>
        <w:rPr>
          <w:sz w:val="24"/>
          <w:szCs w:val="24"/>
        </w:rPr>
      </w:pPr>
      <w:r>
        <w:rPr>
          <w:sz w:val="24"/>
          <w:szCs w:val="24"/>
        </w:rPr>
        <w:t>native bee faunas and its implications for detecting</w:t>
      </w:r>
    </w:p>
    <w:p w14:paraId="37297585" w14:textId="77777777" w:rsidR="00E73222" w:rsidRDefault="00000000">
      <w:pPr>
        <w:pStyle w:val="Default"/>
        <w:rPr>
          <w:sz w:val="24"/>
          <w:szCs w:val="24"/>
        </w:rPr>
      </w:pPr>
      <w:r>
        <w:rPr>
          <w:sz w:val="24"/>
          <w:szCs w:val="24"/>
        </w:rPr>
        <w:t xml:space="preserve">community changes. </w:t>
      </w:r>
      <w:proofErr w:type="spellStart"/>
      <w:r>
        <w:rPr>
          <w:sz w:val="24"/>
          <w:szCs w:val="24"/>
        </w:rPr>
        <w:t>Conserv</w:t>
      </w:r>
      <w:proofErr w:type="spellEnd"/>
      <w:r>
        <w:rPr>
          <w:sz w:val="24"/>
          <w:szCs w:val="24"/>
        </w:rPr>
        <w:t xml:space="preserve"> Biol </w:t>
      </w:r>
      <w:proofErr w:type="gramStart"/>
      <w:r>
        <w:rPr>
          <w:sz w:val="24"/>
          <w:szCs w:val="24"/>
        </w:rPr>
        <w:t>5:U</w:t>
      </w:r>
      <w:proofErr w:type="gramEnd"/>
      <w:r>
        <w:rPr>
          <w:sz w:val="24"/>
          <w:szCs w:val="24"/>
        </w:rPr>
        <w:t>57–U86</w:t>
      </w:r>
    </w:p>
    <w:p w14:paraId="4C8E3992" w14:textId="77777777" w:rsidR="00E73222" w:rsidRDefault="00E73222">
      <w:pPr>
        <w:pStyle w:val="Default"/>
        <w:rPr>
          <w:sz w:val="24"/>
          <w:szCs w:val="24"/>
        </w:rPr>
      </w:pPr>
    </w:p>
    <w:p w14:paraId="0743701B" w14:textId="77777777" w:rsidR="00E73222" w:rsidRDefault="00000000">
      <w:pPr>
        <w:pStyle w:val="Default"/>
        <w:rPr>
          <w:sz w:val="24"/>
          <w:szCs w:val="24"/>
        </w:rPr>
      </w:pPr>
      <w:r>
        <w:rPr>
          <w:sz w:val="24"/>
          <w:szCs w:val="24"/>
          <w:u w:val="single"/>
        </w:rPr>
        <w:t>Importance of Rare Species</w:t>
      </w:r>
      <w:r>
        <w:rPr>
          <w:sz w:val="24"/>
          <w:szCs w:val="24"/>
        </w:rPr>
        <w:t xml:space="preserve"> Potts SG, Vulliamy B, Dafni A, et al (2003) Linking bees </w:t>
      </w:r>
      <w:proofErr w:type="spellStart"/>
      <w:r>
        <w:rPr>
          <w:sz w:val="24"/>
          <w:szCs w:val="24"/>
        </w:rPr>
        <w:t>andflower</w:t>
      </w:r>
      <w:proofErr w:type="spellEnd"/>
      <w:r>
        <w:rPr>
          <w:sz w:val="24"/>
          <w:szCs w:val="24"/>
        </w:rPr>
        <w:t>: how do floral communities structure pollinator communities? Ecology 84:2628–2642</w:t>
      </w:r>
    </w:p>
    <w:p w14:paraId="41307C06" w14:textId="77777777" w:rsidR="00E73222" w:rsidRDefault="00E73222">
      <w:pPr>
        <w:pStyle w:val="Default"/>
        <w:rPr>
          <w:sz w:val="24"/>
          <w:szCs w:val="24"/>
        </w:rPr>
      </w:pPr>
    </w:p>
    <w:p w14:paraId="7C12BF34" w14:textId="77777777" w:rsidR="00E73222" w:rsidRDefault="00000000">
      <w:pPr>
        <w:pStyle w:val="Default"/>
        <w:rPr>
          <w:sz w:val="24"/>
          <w:szCs w:val="24"/>
        </w:rPr>
      </w:pPr>
      <w:r>
        <w:rPr>
          <w:sz w:val="24"/>
          <w:szCs w:val="24"/>
          <w:u w:val="single"/>
        </w:rPr>
        <w:t>Bee Diversity &amp; Disturbance</w:t>
      </w:r>
      <w:r>
        <w:rPr>
          <w:sz w:val="24"/>
          <w:szCs w:val="24"/>
        </w:rPr>
        <w:t xml:space="preserve"> Winfree R, Griswold T, Kremen C (2007) Effect of human </w:t>
      </w:r>
      <w:proofErr w:type="spellStart"/>
      <w:r>
        <w:rPr>
          <w:sz w:val="24"/>
          <w:szCs w:val="24"/>
        </w:rPr>
        <w:t>disturbanceon</w:t>
      </w:r>
      <w:proofErr w:type="spellEnd"/>
      <w:r>
        <w:rPr>
          <w:sz w:val="24"/>
          <w:szCs w:val="24"/>
        </w:rPr>
        <w:t xml:space="preserve"> bee communities in a forested ecosystem. </w:t>
      </w:r>
      <w:proofErr w:type="spellStart"/>
      <w:r>
        <w:rPr>
          <w:sz w:val="24"/>
          <w:szCs w:val="24"/>
        </w:rPr>
        <w:t>Conserv</w:t>
      </w:r>
      <w:proofErr w:type="spellEnd"/>
      <w:r>
        <w:rPr>
          <w:sz w:val="24"/>
          <w:szCs w:val="24"/>
        </w:rPr>
        <w:t xml:space="preserve"> Biol 21:</w:t>
      </w:r>
    </w:p>
    <w:p w14:paraId="763E239A" w14:textId="77777777" w:rsidR="00E73222" w:rsidRDefault="00000000">
      <w:pPr>
        <w:pStyle w:val="Default"/>
        <w:rPr>
          <w:sz w:val="24"/>
          <w:szCs w:val="24"/>
        </w:rPr>
      </w:pPr>
      <w:r>
        <w:rPr>
          <w:sz w:val="24"/>
          <w:szCs w:val="24"/>
        </w:rPr>
        <w:t>213–223</w:t>
      </w:r>
    </w:p>
    <w:p w14:paraId="48E8B292" w14:textId="77777777" w:rsidR="00E73222" w:rsidRDefault="00E73222">
      <w:pPr>
        <w:pStyle w:val="Default"/>
        <w:rPr>
          <w:sz w:val="24"/>
          <w:szCs w:val="24"/>
        </w:rPr>
      </w:pPr>
    </w:p>
    <w:p w14:paraId="22176CF9" w14:textId="77777777" w:rsidR="00E73222" w:rsidRDefault="00000000">
      <w:pPr>
        <w:pStyle w:val="Default"/>
        <w:rPr>
          <w:sz w:val="24"/>
          <w:szCs w:val="24"/>
        </w:rPr>
      </w:pPr>
      <w:r>
        <w:rPr>
          <w:sz w:val="24"/>
          <w:szCs w:val="24"/>
          <w:u w:val="single"/>
        </w:rPr>
        <w:t>Solitary Bee Foraging Range</w:t>
      </w:r>
      <w:r>
        <w:rPr>
          <w:sz w:val="24"/>
          <w:szCs w:val="24"/>
        </w:rPr>
        <w:t xml:space="preserve"> Zurbuchen A, Landert L, Klaiber J, Muller A, Hein S, Dorn S (</w:t>
      </w:r>
      <w:proofErr w:type="gramStart"/>
      <w:r>
        <w:rPr>
          <w:sz w:val="24"/>
          <w:szCs w:val="24"/>
        </w:rPr>
        <w:t>2010)Maximum</w:t>
      </w:r>
      <w:proofErr w:type="gramEnd"/>
      <w:r>
        <w:rPr>
          <w:sz w:val="24"/>
          <w:szCs w:val="24"/>
        </w:rPr>
        <w:t xml:space="preserve"> foraging ranges in solitary bees: only a few individuals</w:t>
      </w:r>
    </w:p>
    <w:p w14:paraId="77BC4F71" w14:textId="77777777" w:rsidR="00E73222" w:rsidRDefault="00000000">
      <w:pPr>
        <w:pStyle w:val="Default"/>
        <w:rPr>
          <w:sz w:val="24"/>
          <w:szCs w:val="24"/>
        </w:rPr>
      </w:pPr>
      <w:r>
        <w:rPr>
          <w:sz w:val="24"/>
          <w:szCs w:val="24"/>
        </w:rPr>
        <w:t xml:space="preserve">have the capability to cover long foraging distances. Biol </w:t>
      </w:r>
      <w:proofErr w:type="spellStart"/>
      <w:r>
        <w:rPr>
          <w:sz w:val="24"/>
          <w:szCs w:val="24"/>
        </w:rPr>
        <w:t>Conserv</w:t>
      </w:r>
      <w:proofErr w:type="spellEnd"/>
      <w:r>
        <w:rPr>
          <w:sz w:val="24"/>
          <w:szCs w:val="24"/>
        </w:rPr>
        <w:t xml:space="preserve"> 143:669–676</w:t>
      </w:r>
    </w:p>
    <w:p w14:paraId="0E408ABB" w14:textId="77777777" w:rsidR="00E73222" w:rsidRDefault="00E73222">
      <w:pPr>
        <w:pStyle w:val="Default"/>
        <w:rPr>
          <w:sz w:val="24"/>
          <w:szCs w:val="24"/>
        </w:rPr>
      </w:pPr>
    </w:p>
    <w:p w14:paraId="5D16D1F8" w14:textId="77777777" w:rsidR="00E73222" w:rsidRDefault="00000000">
      <w:pPr>
        <w:pStyle w:val="Default"/>
        <w:rPr>
          <w:sz w:val="24"/>
          <w:szCs w:val="24"/>
        </w:rPr>
      </w:pPr>
      <w:r>
        <w:rPr>
          <w:sz w:val="24"/>
          <w:szCs w:val="24"/>
          <w:u w:val="single"/>
        </w:rPr>
        <w:t>Importance of weeds to wild bees.</w:t>
      </w:r>
      <w:r>
        <w:rPr>
          <w:sz w:val="24"/>
          <w:szCs w:val="24"/>
        </w:rPr>
        <w:t xml:space="preserve"> Frankie et al 2013 (cited in Prendergast et al 2022)</w:t>
      </w:r>
    </w:p>
    <w:p w14:paraId="4F81ED1C" w14:textId="77777777" w:rsidR="00E73222" w:rsidRDefault="00E73222">
      <w:pPr>
        <w:pStyle w:val="Default"/>
        <w:rPr>
          <w:sz w:val="24"/>
          <w:szCs w:val="24"/>
        </w:rPr>
      </w:pPr>
    </w:p>
    <w:p w14:paraId="46723917" w14:textId="629D249A" w:rsidR="00DB5170" w:rsidRDefault="00000000">
      <w:pPr>
        <w:pStyle w:val="Default"/>
        <w:rPr>
          <w:sz w:val="24"/>
          <w:szCs w:val="24"/>
        </w:rPr>
      </w:pPr>
      <w:r>
        <w:rPr>
          <w:sz w:val="24"/>
          <w:szCs w:val="24"/>
          <w:u w:val="single"/>
        </w:rPr>
        <w:t>Importance of weeds to wild bees.</w:t>
      </w:r>
      <w:r>
        <w:rPr>
          <w:sz w:val="24"/>
          <w:szCs w:val="24"/>
        </w:rPr>
        <w:t xml:space="preserve"> Lowenstein et al 2019 (cited in Prendergast et al 2022)</w:t>
      </w:r>
    </w:p>
    <w:p w14:paraId="4192156A" w14:textId="77777777" w:rsidR="00DB5170" w:rsidRDefault="00DB5170">
      <w:pPr>
        <w:rPr>
          <w:rFonts w:ascii="Helvetica Neue" w:hAnsi="Helvetica Neue" w:cs="Arial Unicode MS"/>
          <w:color w:val="000000"/>
          <w14:textOutline w14:w="0" w14:cap="flat" w14:cmpd="sng" w14:algn="ctr">
            <w14:noFill/>
            <w14:prstDash w14:val="solid"/>
            <w14:bevel/>
          </w14:textOutline>
        </w:rPr>
      </w:pPr>
      <w:r>
        <w:br w:type="page"/>
      </w:r>
    </w:p>
    <w:p w14:paraId="71CD0DF3" w14:textId="4CF39A35" w:rsidR="00E73222" w:rsidRDefault="00DB5170">
      <w:pPr>
        <w:pStyle w:val="Default"/>
        <w:rPr>
          <w:sz w:val="24"/>
          <w:szCs w:val="24"/>
        </w:rPr>
      </w:pPr>
      <w:r>
        <w:rPr>
          <w:sz w:val="24"/>
          <w:szCs w:val="24"/>
        </w:rPr>
        <w:lastRenderedPageBreak/>
        <w:t>SUPPLEMENT</w:t>
      </w:r>
    </w:p>
    <w:p w14:paraId="340358E1" w14:textId="77777777" w:rsidR="00DB5170" w:rsidRDefault="00DB5170">
      <w:pPr>
        <w:pStyle w:val="Default"/>
        <w:rPr>
          <w:sz w:val="24"/>
          <w:szCs w:val="24"/>
        </w:rPr>
      </w:pPr>
    </w:p>
    <w:p w14:paraId="5AFAE6A2" w14:textId="616C4003" w:rsidR="00DB5170" w:rsidRDefault="00DB5170">
      <w:pPr>
        <w:pStyle w:val="Default"/>
        <w:rPr>
          <w:sz w:val="24"/>
          <w:szCs w:val="24"/>
        </w:rPr>
      </w:pPr>
      <w:r>
        <w:rPr>
          <w:sz w:val="24"/>
          <w:szCs w:val="24"/>
        </w:rPr>
        <w:t>Photo of WP backpack bowl filler &amp; trap array.</w:t>
      </w:r>
    </w:p>
    <w:p w14:paraId="299762F8" w14:textId="77777777" w:rsidR="00DB5170" w:rsidRDefault="00DB5170">
      <w:pPr>
        <w:pStyle w:val="Default"/>
      </w:pPr>
    </w:p>
    <w:sectPr w:rsidR="00DB5170">
      <w:headerReference w:type="default" r:id="rId14"/>
      <w:footerReference w:type="default" r:id="rId15"/>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Anderson, Riley Morgan" w:date="2024-10-23T15:16:00Z" w:initials="RA">
    <w:p w14:paraId="7C588100" w14:textId="20BD4CC7" w:rsidR="00370A54" w:rsidRDefault="00370A54">
      <w:pPr>
        <w:pStyle w:val="CommentText"/>
      </w:pPr>
      <w:r>
        <w:rPr>
          <w:rStyle w:val="CommentReference"/>
        </w:rPr>
        <w:annotationRef/>
      </w:r>
      <w:r>
        <w:t>I’m assuming this text is a placeholder for our introduction. This reads like the preface of a textbook, not an introduction to a manuscript. We don’t need any of the details on how this study evolved. We need an introduction that highlights the lack of bee diversity surveys in the area, the lack of publicly available data, the importance of such data/surveys, the goals and objectives of this survey, and any hypotheses and testable predictions. This doesn’t need to be verbose; I’m thinking 3 paragraphs at most.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C5881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5A51C86" w16cex:dateUtc="2024-10-23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C588100" w16cid:durableId="35A51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BBEFF9" w14:textId="77777777" w:rsidR="005E0D0B" w:rsidRDefault="005E0D0B">
      <w:r>
        <w:separator/>
      </w:r>
    </w:p>
  </w:endnote>
  <w:endnote w:type="continuationSeparator" w:id="0">
    <w:p w14:paraId="410E7224" w14:textId="77777777" w:rsidR="005E0D0B" w:rsidRDefault="005E0D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8816F8" w14:textId="77777777" w:rsidR="00E73222" w:rsidRDefault="00E732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419E26" w14:textId="77777777" w:rsidR="005E0D0B" w:rsidRDefault="005E0D0B">
      <w:r>
        <w:separator/>
      </w:r>
    </w:p>
  </w:footnote>
  <w:footnote w:type="continuationSeparator" w:id="0">
    <w:p w14:paraId="6998F332" w14:textId="77777777" w:rsidR="005E0D0B" w:rsidRDefault="005E0D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F015EB" w14:textId="77777777" w:rsidR="00E73222" w:rsidRDefault="00E7322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F84685"/>
    <w:multiLevelType w:val="hybridMultilevel"/>
    <w:tmpl w:val="761EE7D4"/>
    <w:lvl w:ilvl="0" w:tplc="2CBA6B22">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56895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erson, Riley Morgan">
    <w15:presenceInfo w15:providerId="AD" w15:userId="S::riley.m.anderson@wsu.edu::0e34af02-73d3-4d40-a8cc-7926eb7d7c3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222"/>
    <w:rsid w:val="00005E11"/>
    <w:rsid w:val="00042831"/>
    <w:rsid w:val="00060CC8"/>
    <w:rsid w:val="000B4383"/>
    <w:rsid w:val="000D0F4D"/>
    <w:rsid w:val="000F747E"/>
    <w:rsid w:val="00131FBF"/>
    <w:rsid w:val="00143BD0"/>
    <w:rsid w:val="00151E1E"/>
    <w:rsid w:val="00162977"/>
    <w:rsid w:val="001D1B8F"/>
    <w:rsid w:val="001D41B1"/>
    <w:rsid w:val="001D5E53"/>
    <w:rsid w:val="001D760D"/>
    <w:rsid w:val="001F2D65"/>
    <w:rsid w:val="002509F6"/>
    <w:rsid w:val="00300ED1"/>
    <w:rsid w:val="00323763"/>
    <w:rsid w:val="0033081E"/>
    <w:rsid w:val="003371B6"/>
    <w:rsid w:val="00370A54"/>
    <w:rsid w:val="00374D00"/>
    <w:rsid w:val="003A27A3"/>
    <w:rsid w:val="003B7A9E"/>
    <w:rsid w:val="003C05CA"/>
    <w:rsid w:val="003C3036"/>
    <w:rsid w:val="003F06ED"/>
    <w:rsid w:val="00422D89"/>
    <w:rsid w:val="00443B6A"/>
    <w:rsid w:val="0045264E"/>
    <w:rsid w:val="004D0919"/>
    <w:rsid w:val="005319FC"/>
    <w:rsid w:val="0054743E"/>
    <w:rsid w:val="005A5241"/>
    <w:rsid w:val="005E0D0B"/>
    <w:rsid w:val="005E6E63"/>
    <w:rsid w:val="006023FF"/>
    <w:rsid w:val="00603FE3"/>
    <w:rsid w:val="00633C57"/>
    <w:rsid w:val="00662B44"/>
    <w:rsid w:val="00783EC8"/>
    <w:rsid w:val="007F305D"/>
    <w:rsid w:val="00865CB8"/>
    <w:rsid w:val="008760B3"/>
    <w:rsid w:val="008D686A"/>
    <w:rsid w:val="00900493"/>
    <w:rsid w:val="009158CE"/>
    <w:rsid w:val="00952534"/>
    <w:rsid w:val="00963487"/>
    <w:rsid w:val="00965EE5"/>
    <w:rsid w:val="00971565"/>
    <w:rsid w:val="00995B13"/>
    <w:rsid w:val="009D18E9"/>
    <w:rsid w:val="009D45D8"/>
    <w:rsid w:val="009E3D24"/>
    <w:rsid w:val="009E7260"/>
    <w:rsid w:val="00A1054F"/>
    <w:rsid w:val="00A35692"/>
    <w:rsid w:val="00A456AD"/>
    <w:rsid w:val="00A56F42"/>
    <w:rsid w:val="00AE6B55"/>
    <w:rsid w:val="00B1399C"/>
    <w:rsid w:val="00B238D8"/>
    <w:rsid w:val="00BA6D24"/>
    <w:rsid w:val="00C02444"/>
    <w:rsid w:val="00C0598E"/>
    <w:rsid w:val="00C20D7D"/>
    <w:rsid w:val="00C71FEE"/>
    <w:rsid w:val="00CD616D"/>
    <w:rsid w:val="00D21DD2"/>
    <w:rsid w:val="00D2339A"/>
    <w:rsid w:val="00D90FE0"/>
    <w:rsid w:val="00D92B54"/>
    <w:rsid w:val="00DB5170"/>
    <w:rsid w:val="00E63470"/>
    <w:rsid w:val="00E656F3"/>
    <w:rsid w:val="00E73222"/>
    <w:rsid w:val="00E803C0"/>
    <w:rsid w:val="00E911F9"/>
    <w:rsid w:val="00E95CB4"/>
    <w:rsid w:val="00EC11B4"/>
    <w:rsid w:val="00ED0C26"/>
    <w:rsid w:val="00F249DE"/>
    <w:rsid w:val="00F3121E"/>
    <w:rsid w:val="00F45D16"/>
    <w:rsid w:val="00F712CC"/>
    <w:rsid w:val="00FA785F"/>
    <w:rsid w:val="00FE6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3B560"/>
  <w15:docId w15:val="{3BD5E023-0A4B-6E40-866F-0E0DB8285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0B4383"/>
    <w:rPr>
      <w:color w:val="605E5C"/>
      <w:shd w:val="clear" w:color="auto" w:fill="E1DFDD"/>
    </w:rPr>
  </w:style>
  <w:style w:type="paragraph" w:styleId="Revision">
    <w:name w:val="Revision"/>
    <w:hidden/>
    <w:uiPriority w:val="99"/>
    <w:semiHidden/>
    <w:rsid w:val="00ED0C2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CommentReference">
    <w:name w:val="annotation reference"/>
    <w:basedOn w:val="DefaultParagraphFont"/>
    <w:uiPriority w:val="99"/>
    <w:semiHidden/>
    <w:unhideWhenUsed/>
    <w:rsid w:val="00370A54"/>
    <w:rPr>
      <w:sz w:val="16"/>
      <w:szCs w:val="16"/>
    </w:rPr>
  </w:style>
  <w:style w:type="paragraph" w:styleId="CommentText">
    <w:name w:val="annotation text"/>
    <w:basedOn w:val="Normal"/>
    <w:link w:val="CommentTextChar"/>
    <w:uiPriority w:val="99"/>
    <w:semiHidden/>
    <w:unhideWhenUsed/>
    <w:rsid w:val="00370A54"/>
    <w:rPr>
      <w:sz w:val="20"/>
      <w:szCs w:val="20"/>
    </w:rPr>
  </w:style>
  <w:style w:type="character" w:customStyle="1" w:styleId="CommentTextChar">
    <w:name w:val="Comment Text Char"/>
    <w:basedOn w:val="DefaultParagraphFont"/>
    <w:link w:val="CommentText"/>
    <w:uiPriority w:val="99"/>
    <w:semiHidden/>
    <w:rsid w:val="00370A54"/>
  </w:style>
  <w:style w:type="paragraph" w:styleId="CommentSubject">
    <w:name w:val="annotation subject"/>
    <w:basedOn w:val="CommentText"/>
    <w:next w:val="CommentText"/>
    <w:link w:val="CommentSubjectChar"/>
    <w:uiPriority w:val="99"/>
    <w:semiHidden/>
    <w:unhideWhenUsed/>
    <w:rsid w:val="00370A54"/>
    <w:rPr>
      <w:b/>
      <w:bCs/>
    </w:rPr>
  </w:style>
  <w:style w:type="character" w:customStyle="1" w:styleId="CommentSubjectChar">
    <w:name w:val="Comment Subject Char"/>
    <w:basedOn w:val="CommentTextChar"/>
    <w:link w:val="CommentSubject"/>
    <w:uiPriority w:val="99"/>
    <w:semiHidden/>
    <w:rsid w:val="00370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467942">
      <w:bodyDiv w:val="1"/>
      <w:marLeft w:val="0"/>
      <w:marRight w:val="0"/>
      <w:marTop w:val="0"/>
      <w:marBottom w:val="0"/>
      <w:divBdr>
        <w:top w:val="none" w:sz="0" w:space="0" w:color="auto"/>
        <w:left w:val="none" w:sz="0" w:space="0" w:color="auto"/>
        <w:bottom w:val="none" w:sz="0" w:space="0" w:color="auto"/>
        <w:right w:val="none" w:sz="0" w:space="0" w:color="auto"/>
      </w:divBdr>
    </w:div>
    <w:div w:id="1006126794">
      <w:bodyDiv w:val="1"/>
      <w:marLeft w:val="0"/>
      <w:marRight w:val="0"/>
      <w:marTop w:val="0"/>
      <w:marBottom w:val="0"/>
      <w:divBdr>
        <w:top w:val="none" w:sz="0" w:space="0" w:color="auto"/>
        <w:left w:val="none" w:sz="0" w:space="0" w:color="auto"/>
        <w:bottom w:val="none" w:sz="0" w:space="0" w:color="auto"/>
        <w:right w:val="none" w:sz="0" w:space="0" w:color="auto"/>
      </w:divBdr>
    </w:div>
    <w:div w:id="1497499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ill@beasearch.com"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van@entomologic.com"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hyperlink" Target="mailto:riley.m.anderson@wsu.edu" TargetMode="External"/><Relationship Id="rId14"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2439</TotalTime>
  <Pages>10</Pages>
  <Words>3115</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Riley Anderson</dc:creator>
  <cp:lastModifiedBy>Anderson, Riley Morgan</cp:lastModifiedBy>
  <cp:revision>2</cp:revision>
  <dcterms:created xsi:type="dcterms:W3CDTF">2024-10-25T14:08:00Z</dcterms:created>
  <dcterms:modified xsi:type="dcterms:W3CDTF">2024-10-25T14:08:00Z</dcterms:modified>
</cp:coreProperties>
</file>