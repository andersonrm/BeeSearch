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DEEE" w14:textId="617A20FF" w:rsidR="00CE00EB" w:rsidRDefault="00687CEF">
      <w:r>
        <w:t>My questions:</w:t>
      </w:r>
    </w:p>
    <w:p w14:paraId="272120DE" w14:textId="77777777" w:rsidR="00687CEF" w:rsidRDefault="00687CEF"/>
    <w:p w14:paraId="5FF99E76" w14:textId="5EDF9155" w:rsidR="00687CEF" w:rsidRPr="00687CEF" w:rsidRDefault="00687CEF">
      <w:pPr>
        <w:rPr>
          <w:i/>
          <w:iCs/>
        </w:rPr>
      </w:pPr>
      <w:r w:rsidRPr="00687CEF">
        <w:rPr>
          <w:i/>
          <w:iCs/>
        </w:rPr>
        <w:t xml:space="preserve">Shall we present a Table with </w:t>
      </w:r>
      <w:proofErr w:type="gramStart"/>
      <w:r w:rsidRPr="00687CEF">
        <w:rPr>
          <w:i/>
          <w:iCs/>
        </w:rPr>
        <w:t>overall</w:t>
      </w:r>
      <w:proofErr w:type="gramEnd"/>
      <w:r w:rsidRPr="00687CEF">
        <w:rPr>
          <w:i/>
          <w:iCs/>
        </w:rPr>
        <w:t xml:space="preserve"> catch summary and if so, what should be the format?</w:t>
      </w:r>
      <w:r>
        <w:rPr>
          <w:i/>
          <w:iCs/>
        </w:rPr>
        <w:t xml:space="preserve"> This would be a large table, perhaps extractable from the main data spreadsheet, perhaps more suitable for the supplement than for the main MS.</w:t>
      </w:r>
      <w:ins w:id="0" w:author="Anderson, Riley Morgan" w:date="2024-10-23T15:01:00Z" w16du:dateUtc="2024-10-23T19:01:00Z">
        <w:r w:rsidR="00D40F0A">
          <w:rPr>
            <w:i/>
            <w:iCs/>
          </w:rPr>
          <w:t xml:space="preserve"> Sure, but let’s check the journal requirement for table formats, and let’s check what figure/table counts we</w:t>
        </w:r>
      </w:ins>
      <w:ins w:id="1" w:author="Anderson, Riley Morgan" w:date="2024-10-23T15:02:00Z" w16du:dateUtc="2024-10-23T19:02:00Z">
        <w:r w:rsidR="00D40F0A">
          <w:rPr>
            <w:i/>
            <w:iCs/>
          </w:rPr>
          <w:t>’re allowed.</w:t>
        </w:r>
      </w:ins>
    </w:p>
    <w:p w14:paraId="7D13A925" w14:textId="58273DE5" w:rsidR="00687CEF" w:rsidRDefault="00687CEF">
      <w:r>
        <w:t>I suggest listing Taxa in the left most column and providing corresponding data for</w:t>
      </w:r>
      <w:r w:rsidR="00EC257C">
        <w:t xml:space="preserve"> (but not limited to)</w:t>
      </w:r>
      <w:r>
        <w:t>:</w:t>
      </w:r>
    </w:p>
    <w:p w14:paraId="4DC15F1D" w14:textId="6B24DE01" w:rsidR="00687CEF" w:rsidRDefault="00687CEF">
      <w:r>
        <w:t>Number of specimens collected (F), same (M).</w:t>
      </w:r>
      <w:ins w:id="2" w:author="Anderson, Riley Morgan" w:date="2024-10-23T15:02:00Z" w16du:dateUtc="2024-10-23T19:02:00Z">
        <w:r w:rsidR="00D40F0A">
          <w:t xml:space="preserve"> Easy</w:t>
        </w:r>
      </w:ins>
    </w:p>
    <w:p w14:paraId="6699E346" w14:textId="02C0C015" w:rsidR="00687CEF" w:rsidRDefault="00687CEF">
      <w:r>
        <w:t>Years collected (2014-2020)</w:t>
      </w:r>
      <w:ins w:id="3" w:author="Anderson, Riley Morgan" w:date="2024-10-23T15:02:00Z" w16du:dateUtc="2024-10-23T19:02:00Z">
        <w:r w:rsidR="00D40F0A">
          <w:t xml:space="preserve"> I assume you mean a count of the years it was collected? (i.e., 1:7)</w:t>
        </w:r>
      </w:ins>
    </w:p>
    <w:p w14:paraId="016AA3E6" w14:textId="65434A4A" w:rsidR="00687CEF" w:rsidRDefault="00687CEF">
      <w:r>
        <w:t>Months collected (possibly use “seasons” cf. months)</w:t>
      </w:r>
      <w:ins w:id="4" w:author="Anderson, Riley Morgan" w:date="2024-10-23T15:03:00Z" w16du:dateUtc="2024-10-23T19:03:00Z">
        <w:r w:rsidR="00D40F0A">
          <w:t xml:space="preserve"> Same here, count of months? Listing all months will take up two much room. I have an idea for showing the s</w:t>
        </w:r>
      </w:ins>
      <w:ins w:id="5" w:author="Anderson, Riley Morgan" w:date="2024-10-23T15:04:00Z" w16du:dateUtc="2024-10-23T19:04:00Z">
        <w:r w:rsidR="00D40F0A">
          <w:t>easonal distribution of species captures…</w:t>
        </w:r>
      </w:ins>
      <w:ins w:id="6" w:author="Anderson, Riley Morgan" w:date="2024-10-23T15:09:00Z" w16du:dateUtc="2024-10-23T19:09:00Z">
        <w:r w:rsidR="003712B2">
          <w:t>if that is of interest.</w:t>
        </w:r>
      </w:ins>
    </w:p>
    <w:p w14:paraId="119E938C" w14:textId="199760FC" w:rsidR="00687CEF" w:rsidRDefault="00687CEF">
      <w:r>
        <w:t>Number by collect</w:t>
      </w:r>
      <w:r w:rsidR="00EC257C">
        <w:t>i</w:t>
      </w:r>
      <w:r>
        <w:t>on method (Trap vs. Sweep)</w:t>
      </w:r>
      <w:ins w:id="7" w:author="Anderson, Riley Morgan" w:date="2024-10-23T15:09:00Z" w16du:dateUtc="2024-10-23T19:09:00Z">
        <w:r w:rsidR="003712B2">
          <w:t xml:space="preserve"> Easy</w:t>
        </w:r>
      </w:ins>
    </w:p>
    <w:p w14:paraId="3FEF8414" w14:textId="70A10174" w:rsidR="00687CEF" w:rsidRDefault="00687CEF">
      <w:r>
        <w:t>Geographic record? (C=county, S=State)</w:t>
      </w:r>
      <w:ins w:id="8" w:author="Anderson, Riley Morgan" w:date="2024-10-23T15:09:00Z" w16du:dateUtc="2024-10-23T19:09:00Z">
        <w:r w:rsidR="003712B2">
          <w:t xml:space="preserve"> I’m not sure what this means…</w:t>
        </w:r>
      </w:ins>
    </w:p>
    <w:p w14:paraId="0043F912" w14:textId="641F99E0" w:rsidR="00687CEF" w:rsidRDefault="00EC257C">
      <w:r>
        <w:t>Introduced (“</w:t>
      </w:r>
      <w:r w:rsidR="00687CEF">
        <w:t>Exotic</w:t>
      </w:r>
      <w:r>
        <w:t>”)</w:t>
      </w:r>
      <w:r w:rsidR="00687CEF">
        <w:t>?</w:t>
      </w:r>
      <w:ins w:id="9" w:author="Anderson, Riley Morgan" w:date="2024-10-23T15:09:00Z" w16du:dateUtc="2024-10-23T19:09:00Z">
        <w:r w:rsidR="003712B2">
          <w:t xml:space="preserve"> </w:t>
        </w:r>
        <w:proofErr w:type="gramStart"/>
        <w:r w:rsidR="003712B2">
          <w:t>These</w:t>
        </w:r>
        <w:proofErr w:type="gramEnd"/>
        <w:r w:rsidR="003712B2">
          <w:t xml:space="preserve"> data are not in the data that </w:t>
        </w:r>
      </w:ins>
      <w:ins w:id="10" w:author="Anderson, Riley Morgan" w:date="2024-10-23T15:10:00Z" w16du:dateUtc="2024-10-23T19:10:00Z">
        <w:r w:rsidR="003712B2">
          <w:t>I have.</w:t>
        </w:r>
      </w:ins>
    </w:p>
    <w:p w14:paraId="2ACBFD36" w14:textId="4C77D18E" w:rsidR="00687CEF" w:rsidRDefault="00687CEF">
      <w:r>
        <w:t>Parasite?</w:t>
      </w:r>
      <w:ins w:id="11" w:author="Anderson, Riley Morgan" w:date="2024-10-23T15:10:00Z" w16du:dateUtc="2024-10-23T19:10:00Z">
        <w:r w:rsidR="003712B2">
          <w:t xml:space="preserve"> </w:t>
        </w:r>
        <w:proofErr w:type="gramStart"/>
        <w:r w:rsidR="003712B2">
          <w:t>These</w:t>
        </w:r>
        <w:proofErr w:type="gramEnd"/>
        <w:r w:rsidR="003712B2">
          <w:t xml:space="preserve"> data are not in the data that I have.</w:t>
        </w:r>
      </w:ins>
    </w:p>
    <w:p w14:paraId="4ED9E813" w14:textId="7D0BA03A" w:rsidR="00687CEF" w:rsidRDefault="00687CEF">
      <w:r>
        <w:t>Social?</w:t>
      </w:r>
      <w:ins w:id="12" w:author="Anderson, Riley Morgan" w:date="2024-10-23T15:10:00Z" w16du:dateUtc="2024-10-23T19:10:00Z">
        <w:r w:rsidR="003712B2">
          <w:t xml:space="preserve"> </w:t>
        </w:r>
        <w:proofErr w:type="gramStart"/>
        <w:r w:rsidR="003712B2">
          <w:t>These</w:t>
        </w:r>
        <w:proofErr w:type="gramEnd"/>
        <w:r w:rsidR="003712B2">
          <w:t xml:space="preserve"> data are not in the data that I have.</w:t>
        </w:r>
      </w:ins>
    </w:p>
    <w:p w14:paraId="683AC94F" w14:textId="77777777" w:rsidR="00EC257C" w:rsidRDefault="00EC257C"/>
    <w:p w14:paraId="706E5AB5" w14:textId="77777777" w:rsidR="00EC257C" w:rsidRPr="00EC257C" w:rsidRDefault="00EC257C">
      <w:pPr>
        <w:rPr>
          <w:i/>
          <w:iCs/>
        </w:rPr>
      </w:pPr>
      <w:r w:rsidRPr="00EC257C">
        <w:rPr>
          <w:i/>
          <w:iCs/>
        </w:rPr>
        <w:t>Shall we compare our results directly with Bloom et al?</w:t>
      </w:r>
    </w:p>
    <w:p w14:paraId="533BCCC0" w14:textId="77777777" w:rsidR="00EC257C" w:rsidRPr="00EC257C" w:rsidRDefault="00EC257C">
      <w:pPr>
        <w:rPr>
          <w:i/>
          <w:iCs/>
        </w:rPr>
      </w:pPr>
    </w:p>
    <w:p w14:paraId="546F56A5" w14:textId="549AD720" w:rsidR="00EC257C" w:rsidRPr="00EC257C" w:rsidRDefault="00EC257C">
      <w:pPr>
        <w:rPr>
          <w:i/>
          <w:iCs/>
        </w:rPr>
      </w:pPr>
      <w:r w:rsidRPr="00EC257C">
        <w:rPr>
          <w:i/>
          <w:iCs/>
        </w:rPr>
        <w:t>To what extent is this possible?</w:t>
      </w:r>
    </w:p>
    <w:p w14:paraId="5DBB5B60" w14:textId="77777777" w:rsidR="00EC257C" w:rsidRPr="00EC257C" w:rsidRDefault="00EC257C">
      <w:pPr>
        <w:rPr>
          <w:i/>
          <w:iCs/>
        </w:rPr>
      </w:pPr>
    </w:p>
    <w:p w14:paraId="4FF6495D" w14:textId="7CE28169" w:rsidR="00EC257C" w:rsidRPr="00EC257C" w:rsidRDefault="00EC257C">
      <w:pPr>
        <w:rPr>
          <w:i/>
          <w:iCs/>
        </w:rPr>
      </w:pPr>
      <w:r w:rsidRPr="00EC257C">
        <w:rPr>
          <w:i/>
          <w:iCs/>
        </w:rPr>
        <w:t>Can we synthesize an overall 2-study diversity statement, considering taxonomic overlap and perhaps other features?</w:t>
      </w:r>
    </w:p>
    <w:p w14:paraId="351EFE43" w14:textId="77777777" w:rsidR="00EC257C" w:rsidRPr="00EC257C" w:rsidRDefault="00EC257C">
      <w:pPr>
        <w:rPr>
          <w:i/>
          <w:iCs/>
        </w:rPr>
      </w:pPr>
    </w:p>
    <w:p w14:paraId="6F772B22" w14:textId="67F240BE" w:rsidR="00EC257C" w:rsidRDefault="00EC257C">
      <w:pPr>
        <w:rPr>
          <w:i/>
          <w:iCs/>
        </w:rPr>
      </w:pPr>
      <w:r w:rsidRPr="00EC257C">
        <w:rPr>
          <w:i/>
          <w:iCs/>
        </w:rPr>
        <w:t>Is a Bloom et al comparison study best left for a separate paper?</w:t>
      </w:r>
      <w:ins w:id="13" w:author="Anderson, Riley Morgan" w:date="2024-10-23T15:10:00Z" w16du:dateUtc="2024-10-23T19:10:00Z">
        <w:r w:rsidR="003712B2">
          <w:rPr>
            <w:i/>
            <w:iCs/>
          </w:rPr>
          <w:t xml:space="preserve"> Yes, for now.</w:t>
        </w:r>
      </w:ins>
    </w:p>
    <w:p w14:paraId="463D6C6B" w14:textId="77777777" w:rsidR="00EC257C" w:rsidRDefault="00EC257C">
      <w:pPr>
        <w:rPr>
          <w:i/>
          <w:iCs/>
        </w:rPr>
      </w:pPr>
    </w:p>
    <w:p w14:paraId="4EE917A7" w14:textId="07AD6907" w:rsidR="00EC257C" w:rsidRDefault="00EC257C">
      <w:pPr>
        <w:rPr>
          <w:i/>
          <w:iCs/>
        </w:rPr>
      </w:pPr>
      <w:r>
        <w:rPr>
          <w:i/>
          <w:iCs/>
        </w:rPr>
        <w:t xml:space="preserve">Can we re-run appropriate analyses using collecting effort as a factor. Richness per unit effort </w:t>
      </w:r>
      <w:r w:rsidR="005C6673">
        <w:rPr>
          <w:i/>
          <w:iCs/>
        </w:rPr>
        <w:t xml:space="preserve">at BPF </w:t>
      </w:r>
      <w:r>
        <w:rPr>
          <w:i/>
          <w:iCs/>
        </w:rPr>
        <w:t>would likely appear higher than in the poster analyses of richness alone because of the lower power of each collecting session.</w:t>
      </w:r>
      <w:ins w:id="14" w:author="Anderson, Riley Morgan" w:date="2024-10-23T15:10:00Z" w16du:dateUtc="2024-10-23T19:10:00Z">
        <w:r w:rsidR="003712B2">
          <w:rPr>
            <w:i/>
            <w:iCs/>
          </w:rPr>
          <w:t xml:space="preserve"> How do </w:t>
        </w:r>
      </w:ins>
      <w:ins w:id="15" w:author="Anderson, Riley Morgan" w:date="2024-10-23T15:11:00Z" w16du:dateUtc="2024-10-23T19:11:00Z">
        <w:r w:rsidR="003712B2">
          <w:rPr>
            <w:i/>
            <w:iCs/>
          </w:rPr>
          <w:t>you envision quantifying the collection effort? Number of years? Number of collection events? Need specifics here.</w:t>
        </w:r>
      </w:ins>
    </w:p>
    <w:p w14:paraId="48A8F33A" w14:textId="77777777" w:rsidR="00EC257C" w:rsidRDefault="00EC257C">
      <w:pPr>
        <w:rPr>
          <w:i/>
          <w:iCs/>
        </w:rPr>
      </w:pPr>
    </w:p>
    <w:p w14:paraId="3A3641B0" w14:textId="3843CF17" w:rsidR="00EC257C" w:rsidRPr="00EC257C" w:rsidRDefault="00EC257C">
      <w:pPr>
        <w:rPr>
          <w:i/>
          <w:iCs/>
        </w:rPr>
      </w:pPr>
      <w:r>
        <w:rPr>
          <w:i/>
          <w:iCs/>
        </w:rPr>
        <w:t>Can we arrive at a data-supported estimate of the lowered effort at BPF</w:t>
      </w:r>
      <w:r w:rsidR="005C6673">
        <w:rPr>
          <w:i/>
          <w:iCs/>
        </w:rPr>
        <w:t xml:space="preserve"> as a proportion of the standard effort used at POS &amp; SCL</w:t>
      </w:r>
      <w:r>
        <w:rPr>
          <w:i/>
          <w:iCs/>
        </w:rPr>
        <w:t>?</w:t>
      </w:r>
      <w:r w:rsidR="005C6673">
        <w:rPr>
          <w:i/>
          <w:iCs/>
        </w:rPr>
        <w:t xml:space="preserve"> </w:t>
      </w:r>
      <w:proofErr w:type="gramStart"/>
      <w:r w:rsidR="005C6673">
        <w:rPr>
          <w:i/>
          <w:iCs/>
        </w:rPr>
        <w:t>(</w:t>
      </w:r>
      <w:r>
        <w:rPr>
          <w:i/>
          <w:iCs/>
        </w:rPr>
        <w:t xml:space="preserve"> I</w:t>
      </w:r>
      <w:proofErr w:type="gramEnd"/>
      <w:r>
        <w:rPr>
          <w:i/>
          <w:iCs/>
        </w:rPr>
        <w:t xml:space="preserve"> am looking for data from other studies that might allow this</w:t>
      </w:r>
      <w:r w:rsidR="005C6673">
        <w:rPr>
          <w:i/>
          <w:iCs/>
        </w:rPr>
        <w:t>.)</w:t>
      </w:r>
      <w:r>
        <w:rPr>
          <w:i/>
          <w:iCs/>
        </w:rPr>
        <w:t xml:space="preserve"> </w:t>
      </w:r>
    </w:p>
    <w:sectPr w:rsidR="00EC257C" w:rsidRPr="00EC2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erson, Riley Morgan">
    <w15:presenceInfo w15:providerId="AD" w15:userId="S::riley.m.anderson@wsu.edu::0e34af02-73d3-4d40-a8cc-7926eb7d7c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EF"/>
    <w:rsid w:val="000D0F4D"/>
    <w:rsid w:val="003712B2"/>
    <w:rsid w:val="003E2FE8"/>
    <w:rsid w:val="005C6673"/>
    <w:rsid w:val="00687CEF"/>
    <w:rsid w:val="009D45D8"/>
    <w:rsid w:val="00BF1371"/>
    <w:rsid w:val="00CE00EB"/>
    <w:rsid w:val="00D40F0A"/>
    <w:rsid w:val="00E0153B"/>
    <w:rsid w:val="00EC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C509"/>
  <w15:chartTrackingRefBased/>
  <w15:docId w15:val="{B2078788-BCC5-3E42-B44F-F036054B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C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C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C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C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C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C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CE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4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Sugden</dc:creator>
  <cp:keywords/>
  <dc:description/>
  <cp:lastModifiedBy>Anderson, Riley Morgan</cp:lastModifiedBy>
  <cp:revision>2</cp:revision>
  <dcterms:created xsi:type="dcterms:W3CDTF">2024-10-23T19:12:00Z</dcterms:created>
  <dcterms:modified xsi:type="dcterms:W3CDTF">2024-10-23T19:12:00Z</dcterms:modified>
</cp:coreProperties>
</file>