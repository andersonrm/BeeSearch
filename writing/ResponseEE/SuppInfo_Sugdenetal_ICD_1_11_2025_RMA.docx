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5CF2F" w14:textId="77777777" w:rsidR="00B04760" w:rsidRPr="00566D95" w:rsidRDefault="00B04760" w:rsidP="00B04760">
      <w:pPr>
        <w:pStyle w:val="Body"/>
        <w:spacing w:line="480" w:lineRule="auto"/>
        <w:contextualSpacing/>
        <w:jc w:val="center"/>
        <w:rPr>
          <w:rFonts w:ascii="Times New Roman" w:hAnsi="Times New Roman" w:cs="Times New Roman"/>
          <w:b/>
          <w:bCs/>
          <w:sz w:val="24"/>
          <w:szCs w:val="24"/>
        </w:rPr>
      </w:pPr>
      <w:r w:rsidRPr="00566D95">
        <w:rPr>
          <w:rFonts w:ascii="Times New Roman" w:hAnsi="Times New Roman" w:cs="Times New Roman"/>
          <w:b/>
          <w:bCs/>
          <w:sz w:val="24"/>
          <w:szCs w:val="24"/>
        </w:rPr>
        <w:t>Supporting Information for:</w:t>
      </w:r>
    </w:p>
    <w:p w14:paraId="427A1FDB" w14:textId="77777777" w:rsidR="00B04760" w:rsidRPr="000E2FC1" w:rsidRDefault="00B04760" w:rsidP="00B04760">
      <w:pPr>
        <w:pStyle w:val="Body"/>
        <w:spacing w:line="480" w:lineRule="auto"/>
        <w:contextualSpacing/>
        <w:jc w:val="center"/>
        <w:rPr>
          <w:rFonts w:ascii="Times New Roman" w:hAnsi="Times New Roman" w:cs="Times New Roman"/>
          <w:bCs/>
          <w:sz w:val="24"/>
          <w:szCs w:val="24"/>
        </w:rPr>
      </w:pPr>
      <w:r w:rsidRPr="000E2FC1">
        <w:rPr>
          <w:rFonts w:ascii="Times New Roman" w:eastAsia="Helvetica Neue" w:hAnsi="Times New Roman" w:cs="Times New Roman"/>
          <w:bCs/>
          <w:sz w:val="24"/>
          <w:szCs w:val="24"/>
        </w:rPr>
        <w:t>Structure of Bee Communities in Marginal Lands of the Puget Sound, USA</w:t>
      </w:r>
    </w:p>
    <w:p w14:paraId="6224EFF8" w14:textId="77777777" w:rsidR="00B04760" w:rsidRDefault="00B04760" w:rsidP="00B04760">
      <w:pPr>
        <w:pBdr>
          <w:top w:val="nil"/>
          <w:left w:val="nil"/>
          <w:bottom w:val="nil"/>
          <w:right w:val="nil"/>
          <w:between w:val="nil"/>
        </w:pBdr>
        <w:spacing w:line="480" w:lineRule="auto"/>
        <w:rPr>
          <w:rFonts w:eastAsia="Helvetica Neue"/>
          <w:color w:val="000000"/>
        </w:rPr>
      </w:pPr>
      <w:r w:rsidRPr="000E2FC1">
        <w:rPr>
          <w:rFonts w:eastAsia="Helvetica Neue"/>
          <w:color w:val="000000"/>
        </w:rPr>
        <w:t>Evan Sugden, Will Peterman, Robert Redmond, Riley M. Anderson, and David W. Crowde</w:t>
      </w:r>
      <w:r>
        <w:rPr>
          <w:rFonts w:eastAsia="Helvetica Neue"/>
          <w:color w:val="000000"/>
        </w:rPr>
        <w:t>r</w:t>
      </w:r>
    </w:p>
    <w:p w14:paraId="3E16EE03" w14:textId="77777777" w:rsidR="00B04760" w:rsidRDefault="00B04760" w:rsidP="00B04760">
      <w:pPr>
        <w:pBdr>
          <w:top w:val="nil"/>
          <w:left w:val="nil"/>
          <w:bottom w:val="nil"/>
          <w:right w:val="nil"/>
          <w:between w:val="nil"/>
        </w:pBdr>
        <w:spacing w:line="480" w:lineRule="auto"/>
        <w:rPr>
          <w:rFonts w:eastAsia="Helvetica Neue"/>
          <w:color w:val="000000"/>
        </w:rPr>
      </w:pPr>
    </w:p>
    <w:p w14:paraId="10B5B8AB" w14:textId="77777777" w:rsidR="00B04760" w:rsidRPr="00566D95" w:rsidRDefault="00B04760" w:rsidP="00B04760">
      <w:pPr>
        <w:pBdr>
          <w:top w:val="nil"/>
          <w:left w:val="nil"/>
          <w:bottom w:val="nil"/>
          <w:right w:val="nil"/>
          <w:between w:val="nil"/>
        </w:pBdr>
        <w:spacing w:line="480" w:lineRule="auto"/>
        <w:contextualSpacing/>
        <w:rPr>
          <w:rFonts w:eastAsia="Helvetica Neue"/>
          <w:b/>
          <w:bCs/>
          <w:color w:val="000000"/>
        </w:rPr>
      </w:pPr>
      <w:r w:rsidRPr="00566D95">
        <w:rPr>
          <w:rFonts w:eastAsia="Helvetica Neue"/>
          <w:b/>
          <w:bCs/>
          <w:color w:val="000000"/>
        </w:rPr>
        <w:t>References used</w:t>
      </w:r>
      <w:r>
        <w:rPr>
          <w:rFonts w:eastAsia="Helvetica Neue"/>
          <w:b/>
          <w:bCs/>
          <w:color w:val="000000"/>
        </w:rPr>
        <w:t xml:space="preserve"> to Identify Bees</w:t>
      </w:r>
    </w:p>
    <w:p w14:paraId="267A27DA" w14:textId="77777777" w:rsidR="00B04760" w:rsidRDefault="00B04760" w:rsidP="00B04760">
      <w:pPr>
        <w:spacing w:line="480" w:lineRule="auto"/>
        <w:ind w:firstLine="540"/>
        <w:contextualSpacing/>
      </w:pPr>
      <w:r>
        <w:t xml:space="preserve">All bees were identified using </w:t>
      </w:r>
      <w:r w:rsidRPr="00566D95">
        <w:t xml:space="preserve">resources </w:t>
      </w:r>
      <w:r>
        <w:t>at</w:t>
      </w:r>
      <w:r w:rsidRPr="00566D95">
        <w:t xml:space="preserve"> the USDA A</w:t>
      </w:r>
      <w:r>
        <w:t>RS</w:t>
      </w:r>
      <w:r w:rsidRPr="00566D95">
        <w:t xml:space="preserve"> Bee Biology &amp; Systematics Laboratory</w:t>
      </w:r>
      <w:r>
        <w:t xml:space="preserve"> in Logan, UT. </w:t>
      </w:r>
      <w:r w:rsidRPr="00566D95">
        <w:t xml:space="preserve">Some identifications also used Discover Life keys (discoverlife.org), and were checked against reference specimens at </w:t>
      </w:r>
      <w:r>
        <w:t>the Bee Biology and Systematics Laboratory</w:t>
      </w:r>
      <w:r w:rsidRPr="00566D95">
        <w:t>.</w:t>
      </w:r>
      <w:r>
        <w:t xml:space="preserve"> References used to identify different bee genera are listed below.</w:t>
      </w:r>
    </w:p>
    <w:p w14:paraId="3757A4B9" w14:textId="77777777" w:rsidR="00B04760" w:rsidRPr="00566D95" w:rsidRDefault="00B04760" w:rsidP="00B04760">
      <w:pPr>
        <w:spacing w:line="480" w:lineRule="auto"/>
        <w:contextualSpacing/>
      </w:pPr>
    </w:p>
    <w:p w14:paraId="38570E78" w14:textId="77777777" w:rsidR="00B04760" w:rsidRPr="00200780" w:rsidRDefault="00B04760" w:rsidP="00B04760">
      <w:pPr>
        <w:spacing w:line="480" w:lineRule="auto"/>
        <w:contextualSpacing/>
        <w:rPr>
          <w:b/>
          <w:bCs/>
        </w:rPr>
      </w:pPr>
      <w:r>
        <w:rPr>
          <w:b/>
          <w:bCs/>
        </w:rPr>
        <w:t xml:space="preserve">References for </w:t>
      </w:r>
      <w:r w:rsidRPr="00200780">
        <w:rPr>
          <w:b/>
          <w:bCs/>
        </w:rPr>
        <w:t xml:space="preserve">Andrenidae, </w:t>
      </w:r>
      <w:r w:rsidRPr="00200780">
        <w:rPr>
          <w:b/>
          <w:bCs/>
          <w:i/>
          <w:iCs/>
        </w:rPr>
        <w:t>Andrena</w:t>
      </w:r>
      <w:r w:rsidRPr="00200780">
        <w:rPr>
          <w:b/>
          <w:bCs/>
        </w:rPr>
        <w:t xml:space="preserve"> </w:t>
      </w:r>
    </w:p>
    <w:p w14:paraId="7ED2F372" w14:textId="77777777" w:rsidR="00B04760" w:rsidRPr="00566D95" w:rsidRDefault="00B04760" w:rsidP="00B04760">
      <w:pPr>
        <w:tabs>
          <w:tab w:val="left" w:pos="540"/>
          <w:tab w:val="left" w:pos="630"/>
        </w:tabs>
        <w:spacing w:line="480" w:lineRule="auto"/>
        <w:ind w:left="540" w:hanging="540"/>
        <w:contextualSpacing/>
      </w:pPr>
      <w:proofErr w:type="spellStart"/>
      <w:r w:rsidRPr="00566D95">
        <w:t>Bouseman</w:t>
      </w:r>
      <w:proofErr w:type="spellEnd"/>
      <w:r w:rsidRPr="00566D95">
        <w:t xml:space="preserve"> JK, LaBerge WE (1978) A revision of the bees of the genus </w:t>
      </w:r>
      <w:r w:rsidRPr="00F638F0">
        <w:rPr>
          <w:i/>
          <w:iCs/>
        </w:rPr>
        <w:t>Andrena</w:t>
      </w:r>
      <w:r w:rsidRPr="00566D95">
        <w:t xml:space="preserve"> of the Western Hemisphere</w:t>
      </w:r>
      <w:r>
        <w:t>, p</w:t>
      </w:r>
      <w:r w:rsidRPr="00566D95">
        <w:t>art IX</w:t>
      </w:r>
      <w:r>
        <w:t>, s</w:t>
      </w:r>
      <w:r w:rsidRPr="00566D95">
        <w:t xml:space="preserve">ubgenus </w:t>
      </w:r>
      <w:proofErr w:type="spellStart"/>
      <w:r w:rsidRPr="00200780">
        <w:rPr>
          <w:i/>
          <w:iCs/>
        </w:rPr>
        <w:t>Melandrena</w:t>
      </w:r>
      <w:proofErr w:type="spellEnd"/>
      <w:r w:rsidRPr="00566D95">
        <w:t>. Transactions of the American Entomological Society 104: 275-389</w:t>
      </w:r>
      <w:r>
        <w:t>.</w:t>
      </w:r>
    </w:p>
    <w:p w14:paraId="7DD26528" w14:textId="77777777" w:rsidR="00B04760" w:rsidRPr="00566D95" w:rsidRDefault="00B04760" w:rsidP="00B04760">
      <w:pPr>
        <w:tabs>
          <w:tab w:val="left" w:pos="540"/>
          <w:tab w:val="left" w:pos="630"/>
        </w:tabs>
        <w:spacing w:line="480" w:lineRule="auto"/>
        <w:ind w:left="540" w:hanging="540"/>
        <w:contextualSpacing/>
      </w:pPr>
      <w:r w:rsidRPr="00566D95">
        <w:t xml:space="preserve">LaBerge WE (1969) A revision of the bees of the genus </w:t>
      </w:r>
      <w:r w:rsidRPr="00200780">
        <w:rPr>
          <w:i/>
          <w:iCs/>
        </w:rPr>
        <w:t xml:space="preserve">Andrena </w:t>
      </w:r>
      <w:r w:rsidRPr="00566D95">
        <w:t>of the Western Hemisphere</w:t>
      </w:r>
      <w:r>
        <w:t xml:space="preserve">, part II, </w:t>
      </w:r>
      <w:proofErr w:type="spellStart"/>
      <w:r w:rsidRPr="00200780">
        <w:rPr>
          <w:i/>
          <w:iCs/>
        </w:rPr>
        <w:t>Plastandrena</w:t>
      </w:r>
      <w:proofErr w:type="spellEnd"/>
      <w:r w:rsidRPr="00566D95">
        <w:t xml:space="preserve">, </w:t>
      </w:r>
      <w:proofErr w:type="spellStart"/>
      <w:r w:rsidRPr="00200780">
        <w:rPr>
          <w:i/>
          <w:iCs/>
        </w:rPr>
        <w:t>Aporandrena</w:t>
      </w:r>
      <w:proofErr w:type="spellEnd"/>
      <w:r w:rsidRPr="00566D95">
        <w:t xml:space="preserve">, </w:t>
      </w:r>
      <w:proofErr w:type="spellStart"/>
      <w:r w:rsidRPr="00200780">
        <w:rPr>
          <w:i/>
          <w:iCs/>
        </w:rPr>
        <w:t>Charitandrena</w:t>
      </w:r>
      <w:proofErr w:type="spellEnd"/>
      <w:r w:rsidRPr="00566D95">
        <w:t>. Transactions of the American Entomological Society 95: 1-47</w:t>
      </w:r>
      <w:r>
        <w:t>.</w:t>
      </w:r>
    </w:p>
    <w:p w14:paraId="0B7F9C68" w14:textId="77777777" w:rsidR="00B04760" w:rsidRPr="00566D95" w:rsidRDefault="00B04760" w:rsidP="00B04760">
      <w:pPr>
        <w:tabs>
          <w:tab w:val="left" w:pos="540"/>
          <w:tab w:val="left" w:pos="630"/>
        </w:tabs>
        <w:spacing w:line="480" w:lineRule="auto"/>
        <w:ind w:left="540" w:hanging="540"/>
        <w:contextualSpacing/>
      </w:pPr>
      <w:r w:rsidRPr="00566D95">
        <w:t xml:space="preserve">LaBerge WE (1973) A revision of the bees of the genus </w:t>
      </w:r>
      <w:r w:rsidRPr="00200780">
        <w:rPr>
          <w:i/>
          <w:iCs/>
        </w:rPr>
        <w:t>Andrena</w:t>
      </w:r>
      <w:r w:rsidRPr="00566D95">
        <w:t xml:space="preserve"> of the Western Hemisphere</w:t>
      </w:r>
      <w:r>
        <w:t>, part VI, s</w:t>
      </w:r>
      <w:r w:rsidRPr="00566D95">
        <w:t xml:space="preserve">ubgenus </w:t>
      </w:r>
      <w:proofErr w:type="spellStart"/>
      <w:r w:rsidRPr="00200780">
        <w:rPr>
          <w:i/>
          <w:iCs/>
        </w:rPr>
        <w:t>Trachandrena</w:t>
      </w:r>
      <w:proofErr w:type="spellEnd"/>
      <w:r w:rsidRPr="00566D95">
        <w:t>. Transactions of the American Entomological Society 99: 235-371</w:t>
      </w:r>
      <w:r>
        <w:t>.</w:t>
      </w:r>
    </w:p>
    <w:p w14:paraId="399FF269" w14:textId="77777777" w:rsidR="00B04760" w:rsidRPr="00566D95" w:rsidRDefault="00B04760" w:rsidP="00B04760">
      <w:pPr>
        <w:tabs>
          <w:tab w:val="left" w:pos="540"/>
          <w:tab w:val="left" w:pos="630"/>
        </w:tabs>
        <w:spacing w:line="480" w:lineRule="auto"/>
        <w:ind w:left="540" w:hanging="540"/>
        <w:contextualSpacing/>
      </w:pPr>
      <w:r w:rsidRPr="00566D95">
        <w:t xml:space="preserve">LaBerge WE (1977) A revision of the bees of the genus </w:t>
      </w:r>
      <w:r w:rsidRPr="00200780">
        <w:rPr>
          <w:i/>
          <w:iCs/>
        </w:rPr>
        <w:t>Andrena</w:t>
      </w:r>
      <w:r w:rsidRPr="00566D95">
        <w:t xml:space="preserve"> of the Western Hemisphere</w:t>
      </w:r>
      <w:r>
        <w:t>, part VIII, s</w:t>
      </w:r>
      <w:r w:rsidRPr="00566D95">
        <w:t xml:space="preserve">ubgenera </w:t>
      </w:r>
      <w:proofErr w:type="spellStart"/>
      <w:r w:rsidRPr="00200780">
        <w:rPr>
          <w:i/>
          <w:iCs/>
        </w:rPr>
        <w:t>Thysandrena</w:t>
      </w:r>
      <w:proofErr w:type="spellEnd"/>
      <w:r w:rsidRPr="00566D95">
        <w:t xml:space="preserve">, </w:t>
      </w:r>
      <w:proofErr w:type="spellStart"/>
      <w:r w:rsidRPr="00200780">
        <w:rPr>
          <w:i/>
          <w:iCs/>
        </w:rPr>
        <w:t>Dasyandrena</w:t>
      </w:r>
      <w:proofErr w:type="spellEnd"/>
      <w:r w:rsidRPr="00566D95">
        <w:t xml:space="preserve">, </w:t>
      </w:r>
      <w:proofErr w:type="spellStart"/>
      <w:r w:rsidRPr="00200780">
        <w:rPr>
          <w:i/>
          <w:iCs/>
        </w:rPr>
        <w:t>Psammandrena</w:t>
      </w:r>
      <w:proofErr w:type="spellEnd"/>
      <w:r w:rsidRPr="00566D95">
        <w:t xml:space="preserve">, </w:t>
      </w:r>
      <w:proofErr w:type="spellStart"/>
      <w:r w:rsidRPr="00200780">
        <w:rPr>
          <w:i/>
          <w:iCs/>
        </w:rPr>
        <w:t>Rhacandrena</w:t>
      </w:r>
      <w:proofErr w:type="spellEnd"/>
      <w:r w:rsidRPr="00566D95">
        <w:t xml:space="preserve">, </w:t>
      </w:r>
      <w:proofErr w:type="spellStart"/>
      <w:r w:rsidRPr="00200780">
        <w:rPr>
          <w:i/>
          <w:iCs/>
        </w:rPr>
        <w:t>Euandrena</w:t>
      </w:r>
      <w:proofErr w:type="spellEnd"/>
      <w:r w:rsidRPr="00566D95">
        <w:t xml:space="preserve">, </w:t>
      </w:r>
      <w:proofErr w:type="spellStart"/>
      <w:r w:rsidRPr="00200780">
        <w:rPr>
          <w:i/>
          <w:iCs/>
        </w:rPr>
        <w:t>Oxyandrena</w:t>
      </w:r>
      <w:proofErr w:type="spellEnd"/>
      <w:r w:rsidRPr="00566D95">
        <w:t>. Transactions of the American Entomological Society 103: 1-143</w:t>
      </w:r>
      <w:r>
        <w:t>.</w:t>
      </w:r>
    </w:p>
    <w:p w14:paraId="48237B90" w14:textId="77777777" w:rsidR="00B04760" w:rsidRPr="00566D95" w:rsidRDefault="00B04760" w:rsidP="00B04760">
      <w:pPr>
        <w:tabs>
          <w:tab w:val="left" w:pos="540"/>
          <w:tab w:val="left" w:pos="630"/>
        </w:tabs>
        <w:spacing w:line="480" w:lineRule="auto"/>
        <w:ind w:left="540" w:hanging="540"/>
        <w:contextualSpacing/>
      </w:pPr>
      <w:r w:rsidRPr="00566D95">
        <w:lastRenderedPageBreak/>
        <w:t xml:space="preserve">LaBerge WE (1980) A revision of the bees of the genus </w:t>
      </w:r>
      <w:r w:rsidRPr="00200780">
        <w:rPr>
          <w:i/>
          <w:iCs/>
        </w:rPr>
        <w:t>Andrena</w:t>
      </w:r>
      <w:r w:rsidRPr="00566D95">
        <w:t xml:space="preserve"> of the Western Hemisphere</w:t>
      </w:r>
      <w:r>
        <w:t>, part X, s</w:t>
      </w:r>
      <w:r w:rsidRPr="00566D95">
        <w:t xml:space="preserve">ubgenus </w:t>
      </w:r>
      <w:r w:rsidRPr="00200780">
        <w:rPr>
          <w:i/>
          <w:iCs/>
        </w:rPr>
        <w:t>Andrena</w:t>
      </w:r>
      <w:r w:rsidRPr="00566D95">
        <w:t>. Transactions of the American Entomological Society 106: 395-525</w:t>
      </w:r>
      <w:r>
        <w:t>.</w:t>
      </w:r>
    </w:p>
    <w:p w14:paraId="14481FDA" w14:textId="77777777" w:rsidR="00B04760" w:rsidRPr="00566D95" w:rsidRDefault="00B04760" w:rsidP="00B04760">
      <w:pPr>
        <w:tabs>
          <w:tab w:val="left" w:pos="540"/>
          <w:tab w:val="left" w:pos="630"/>
        </w:tabs>
        <w:spacing w:line="480" w:lineRule="auto"/>
        <w:ind w:left="540" w:hanging="540"/>
        <w:contextualSpacing/>
      </w:pPr>
      <w:r w:rsidRPr="00566D95">
        <w:t xml:space="preserve">LaBerge WE (1985) A revision of the bees of the genus </w:t>
      </w:r>
      <w:r w:rsidRPr="00200780">
        <w:rPr>
          <w:i/>
          <w:iCs/>
        </w:rPr>
        <w:t>Andrena</w:t>
      </w:r>
      <w:r w:rsidRPr="00566D95">
        <w:t xml:space="preserve"> of the Western Hemisphere</w:t>
      </w:r>
      <w:r>
        <w:t>, part XI, m</w:t>
      </w:r>
      <w:r w:rsidRPr="00566D95">
        <w:t>inor subgenera and subgeneric key. Transactions of the American Entomological Society 111: 441-567</w:t>
      </w:r>
      <w:r>
        <w:t>.</w:t>
      </w:r>
    </w:p>
    <w:p w14:paraId="2DFAAE2F" w14:textId="77777777" w:rsidR="00B04760" w:rsidRPr="00566D95" w:rsidRDefault="00B04760" w:rsidP="00B04760">
      <w:pPr>
        <w:tabs>
          <w:tab w:val="left" w:pos="540"/>
          <w:tab w:val="left" w:pos="630"/>
        </w:tabs>
        <w:spacing w:line="480" w:lineRule="auto"/>
        <w:ind w:left="540" w:hanging="540"/>
        <w:contextualSpacing/>
      </w:pPr>
      <w:r w:rsidRPr="00566D95">
        <w:t>LaBerge WE (1986) A revision of the bees of the genus Andrena of the Western Hemisphere</w:t>
      </w:r>
      <w:r>
        <w:t>, part XII, s</w:t>
      </w:r>
      <w:r w:rsidRPr="00566D95">
        <w:t xml:space="preserve">ubgenera </w:t>
      </w:r>
      <w:proofErr w:type="spellStart"/>
      <w:r w:rsidRPr="00200780">
        <w:rPr>
          <w:i/>
          <w:iCs/>
        </w:rPr>
        <w:t>Leucandrena</w:t>
      </w:r>
      <w:proofErr w:type="spellEnd"/>
      <w:r w:rsidRPr="00566D95">
        <w:t xml:space="preserve">, </w:t>
      </w:r>
      <w:proofErr w:type="spellStart"/>
      <w:r w:rsidRPr="00200780">
        <w:rPr>
          <w:i/>
          <w:iCs/>
        </w:rPr>
        <w:t>Ptilandrena</w:t>
      </w:r>
      <w:proofErr w:type="spellEnd"/>
      <w:r w:rsidRPr="00566D95">
        <w:t xml:space="preserve">, </w:t>
      </w:r>
      <w:proofErr w:type="spellStart"/>
      <w:r w:rsidRPr="00200780">
        <w:rPr>
          <w:i/>
          <w:iCs/>
        </w:rPr>
        <w:t>Scoliandrena</w:t>
      </w:r>
      <w:proofErr w:type="spellEnd"/>
      <w:r w:rsidRPr="00566D95">
        <w:t xml:space="preserve">, and </w:t>
      </w:r>
      <w:proofErr w:type="spellStart"/>
      <w:r w:rsidRPr="00200780">
        <w:rPr>
          <w:i/>
          <w:iCs/>
        </w:rPr>
        <w:t>Melandrena</w:t>
      </w:r>
      <w:proofErr w:type="spellEnd"/>
      <w:r w:rsidRPr="00566D95">
        <w:t>. Transactions of the American Entomological Society 112: 191-248</w:t>
      </w:r>
      <w:r>
        <w:t>.</w:t>
      </w:r>
    </w:p>
    <w:p w14:paraId="04F91F90" w14:textId="77777777" w:rsidR="00B04760" w:rsidRPr="00566D95" w:rsidRDefault="00B04760" w:rsidP="00B04760">
      <w:pPr>
        <w:tabs>
          <w:tab w:val="left" w:pos="540"/>
          <w:tab w:val="left" w:pos="630"/>
        </w:tabs>
        <w:spacing w:line="480" w:lineRule="auto"/>
        <w:ind w:left="540" w:hanging="540"/>
        <w:contextualSpacing/>
      </w:pPr>
      <w:r w:rsidRPr="00566D95">
        <w:t xml:space="preserve">LaBerge WE (1989) A revision of the bees of the genus </w:t>
      </w:r>
      <w:r w:rsidRPr="00200780">
        <w:rPr>
          <w:i/>
          <w:iCs/>
        </w:rPr>
        <w:t xml:space="preserve">Andrena </w:t>
      </w:r>
      <w:r w:rsidRPr="00566D95">
        <w:t>of the Western Hemisphere</w:t>
      </w:r>
      <w:r>
        <w:t>, part XIII, s</w:t>
      </w:r>
      <w:r w:rsidRPr="00566D95">
        <w:t xml:space="preserve">ubgenera </w:t>
      </w:r>
      <w:proofErr w:type="spellStart"/>
      <w:r w:rsidRPr="00200780">
        <w:rPr>
          <w:i/>
          <w:iCs/>
        </w:rPr>
        <w:t>Simandrena</w:t>
      </w:r>
      <w:proofErr w:type="spellEnd"/>
      <w:r w:rsidRPr="00566D95">
        <w:t xml:space="preserve"> and </w:t>
      </w:r>
      <w:proofErr w:type="spellStart"/>
      <w:r w:rsidRPr="00200780">
        <w:rPr>
          <w:i/>
          <w:iCs/>
        </w:rPr>
        <w:t>Taeniandrena</w:t>
      </w:r>
      <w:proofErr w:type="spellEnd"/>
      <w:r w:rsidRPr="00566D95">
        <w:t>. Transactions of the American Entomological Society 115: 1-56</w:t>
      </w:r>
      <w:r>
        <w:t>.</w:t>
      </w:r>
    </w:p>
    <w:p w14:paraId="643C8CA9" w14:textId="77777777" w:rsidR="00B04760" w:rsidRPr="00566D95" w:rsidRDefault="00B04760" w:rsidP="00B04760">
      <w:pPr>
        <w:tabs>
          <w:tab w:val="left" w:pos="540"/>
          <w:tab w:val="left" w:pos="630"/>
        </w:tabs>
        <w:spacing w:line="480" w:lineRule="auto"/>
        <w:ind w:left="540" w:hanging="540"/>
        <w:contextualSpacing/>
      </w:pPr>
      <w:r w:rsidRPr="00566D95">
        <w:t xml:space="preserve">LaBerge WE, </w:t>
      </w:r>
      <w:proofErr w:type="spellStart"/>
      <w:r w:rsidRPr="00566D95">
        <w:t>Bouseman</w:t>
      </w:r>
      <w:proofErr w:type="spellEnd"/>
      <w:r w:rsidRPr="00566D95">
        <w:t xml:space="preserve"> JK (1970) A revision of the bees of the genus </w:t>
      </w:r>
      <w:r w:rsidRPr="00347D40">
        <w:rPr>
          <w:i/>
          <w:iCs/>
        </w:rPr>
        <w:t xml:space="preserve">Andrena </w:t>
      </w:r>
      <w:r w:rsidRPr="00566D95">
        <w:t xml:space="preserve">of the Western </w:t>
      </w:r>
      <w:proofErr w:type="spellStart"/>
      <w:r w:rsidRPr="00566D95">
        <w:t>Hemistphere</w:t>
      </w:r>
      <w:proofErr w:type="spellEnd"/>
      <w:r>
        <w:t xml:space="preserve">, part III, </w:t>
      </w:r>
      <w:proofErr w:type="spellStart"/>
      <w:r w:rsidRPr="00347D40">
        <w:rPr>
          <w:i/>
          <w:iCs/>
        </w:rPr>
        <w:t>Tylandrena</w:t>
      </w:r>
      <w:proofErr w:type="spellEnd"/>
      <w:r w:rsidRPr="00566D95">
        <w:t>. Transactions of the American Entomological Society 96: 543-605</w:t>
      </w:r>
      <w:r>
        <w:t>.</w:t>
      </w:r>
    </w:p>
    <w:p w14:paraId="01ED15D3" w14:textId="77777777" w:rsidR="00B04760" w:rsidRDefault="00B04760" w:rsidP="00B04760">
      <w:pPr>
        <w:tabs>
          <w:tab w:val="left" w:pos="540"/>
          <w:tab w:val="left" w:pos="630"/>
        </w:tabs>
        <w:spacing w:line="480" w:lineRule="auto"/>
        <w:ind w:left="540" w:hanging="540"/>
        <w:contextualSpacing/>
      </w:pPr>
      <w:r w:rsidRPr="00566D95">
        <w:t xml:space="preserve">LaBerge WE, Ribble DW (1972) A revision of the bees of the genus </w:t>
      </w:r>
      <w:r w:rsidRPr="00347D40">
        <w:rPr>
          <w:i/>
          <w:iCs/>
        </w:rPr>
        <w:t>Andrena</w:t>
      </w:r>
      <w:r w:rsidRPr="00566D95">
        <w:t xml:space="preserve"> of the Western Hemisphere</w:t>
      </w:r>
      <w:r>
        <w:t xml:space="preserve">, part V, </w:t>
      </w:r>
      <w:proofErr w:type="spellStart"/>
      <w:r w:rsidRPr="00347D40">
        <w:rPr>
          <w:i/>
          <w:iCs/>
        </w:rPr>
        <w:t>Gonandrena</w:t>
      </w:r>
      <w:proofErr w:type="spellEnd"/>
      <w:r w:rsidRPr="00566D95">
        <w:t xml:space="preserve">, </w:t>
      </w:r>
      <w:proofErr w:type="spellStart"/>
      <w:r w:rsidRPr="00347D40">
        <w:rPr>
          <w:i/>
          <w:iCs/>
        </w:rPr>
        <w:t>Geissandrena</w:t>
      </w:r>
      <w:proofErr w:type="spellEnd"/>
      <w:r w:rsidRPr="00566D95">
        <w:t xml:space="preserve">, </w:t>
      </w:r>
      <w:proofErr w:type="spellStart"/>
      <w:r w:rsidRPr="00347D40">
        <w:rPr>
          <w:i/>
          <w:iCs/>
        </w:rPr>
        <w:t>Parandrena</w:t>
      </w:r>
      <w:proofErr w:type="spellEnd"/>
      <w:r w:rsidRPr="00566D95">
        <w:t xml:space="preserve">, </w:t>
      </w:r>
      <w:proofErr w:type="spellStart"/>
      <w:r w:rsidRPr="00347D40">
        <w:rPr>
          <w:i/>
          <w:iCs/>
        </w:rPr>
        <w:t>Pelicandrena</w:t>
      </w:r>
      <w:proofErr w:type="spellEnd"/>
      <w:r w:rsidRPr="00566D95">
        <w:t>. Transactions of the American Entomological Society 89: 271-358</w:t>
      </w:r>
    </w:p>
    <w:p w14:paraId="7F6AFEBD" w14:textId="77777777" w:rsidR="00B04760" w:rsidRPr="00566D95" w:rsidRDefault="00B04760" w:rsidP="00B04760">
      <w:pPr>
        <w:tabs>
          <w:tab w:val="left" w:pos="540"/>
          <w:tab w:val="left" w:pos="630"/>
        </w:tabs>
        <w:spacing w:line="480" w:lineRule="auto"/>
        <w:ind w:left="540" w:hanging="540"/>
        <w:contextualSpacing/>
      </w:pPr>
      <w:r w:rsidRPr="00566D95">
        <w:t xml:space="preserve">Ribble DW (1968a) Revisions of two subgenera of </w:t>
      </w:r>
      <w:r w:rsidRPr="00347D40">
        <w:rPr>
          <w:i/>
          <w:iCs/>
        </w:rPr>
        <w:t>Andrena</w:t>
      </w:r>
      <w:r w:rsidRPr="00566D95">
        <w:t xml:space="preserve">: </w:t>
      </w:r>
      <w:proofErr w:type="spellStart"/>
      <w:r w:rsidRPr="00347D40">
        <w:rPr>
          <w:i/>
          <w:iCs/>
        </w:rPr>
        <w:t>Micrandrena</w:t>
      </w:r>
      <w:proofErr w:type="spellEnd"/>
      <w:r>
        <w:t xml:space="preserve"> (</w:t>
      </w:r>
      <w:r w:rsidRPr="00347D40">
        <w:t>Ashmead)</w:t>
      </w:r>
      <w:r>
        <w:t>,</w:t>
      </w:r>
      <w:r w:rsidRPr="00566D95">
        <w:t xml:space="preserve"> and </w:t>
      </w:r>
      <w:proofErr w:type="spellStart"/>
      <w:r w:rsidRPr="00347D40">
        <w:rPr>
          <w:i/>
          <w:iCs/>
        </w:rPr>
        <w:t>Derandrena</w:t>
      </w:r>
      <w:proofErr w:type="spellEnd"/>
      <w:r w:rsidRPr="00566D95">
        <w:t>, new subgenus (Hymenoptera: Apoidea)</w:t>
      </w:r>
      <w:r>
        <w:t>.</w:t>
      </w:r>
      <w:r w:rsidRPr="00566D95">
        <w:t xml:space="preserve"> Bulletin of the University of Nebraska State Museum 8: 237-394</w:t>
      </w:r>
      <w:r>
        <w:t>.</w:t>
      </w:r>
    </w:p>
    <w:p w14:paraId="46BB969E" w14:textId="77777777" w:rsidR="00B04760" w:rsidRPr="00566D95" w:rsidRDefault="00B04760" w:rsidP="00B04760">
      <w:pPr>
        <w:tabs>
          <w:tab w:val="left" w:pos="540"/>
          <w:tab w:val="left" w:pos="630"/>
        </w:tabs>
        <w:spacing w:line="480" w:lineRule="auto"/>
        <w:ind w:left="540" w:hanging="540"/>
        <w:contextualSpacing/>
      </w:pPr>
      <w:r w:rsidRPr="00566D95">
        <w:t xml:space="preserve">Ribble DW (1968b) A new subgenus, </w:t>
      </w:r>
      <w:proofErr w:type="spellStart"/>
      <w:r w:rsidRPr="00347D40">
        <w:rPr>
          <w:i/>
          <w:iCs/>
        </w:rPr>
        <w:t>Belandrena</w:t>
      </w:r>
      <w:proofErr w:type="spellEnd"/>
      <w:r w:rsidRPr="00566D95">
        <w:t xml:space="preserve">, of the genus </w:t>
      </w:r>
      <w:r w:rsidRPr="00347D40">
        <w:rPr>
          <w:i/>
          <w:iCs/>
        </w:rPr>
        <w:t>Andrena</w:t>
      </w:r>
      <w:r w:rsidRPr="00566D95">
        <w:t xml:space="preserve"> (Hymenoptera: Apoidea) Journal of the Kansas Entomological Society 41: 220-236</w:t>
      </w:r>
      <w:r>
        <w:t>.</w:t>
      </w:r>
    </w:p>
    <w:p w14:paraId="258E02D7" w14:textId="77777777" w:rsidR="00B04760" w:rsidRPr="00566D95" w:rsidRDefault="00B04760" w:rsidP="00B04760">
      <w:pPr>
        <w:tabs>
          <w:tab w:val="left" w:pos="540"/>
          <w:tab w:val="left" w:pos="630"/>
        </w:tabs>
        <w:spacing w:line="480" w:lineRule="auto"/>
        <w:ind w:left="540" w:hanging="540"/>
        <w:contextualSpacing/>
      </w:pPr>
      <w:r w:rsidRPr="00566D95">
        <w:lastRenderedPageBreak/>
        <w:t xml:space="preserve">Ribble DW (1974) A revision of the bees of the genus </w:t>
      </w:r>
      <w:r w:rsidRPr="00347D40">
        <w:rPr>
          <w:i/>
          <w:iCs/>
        </w:rPr>
        <w:t>Andrena</w:t>
      </w:r>
      <w:r w:rsidRPr="00566D95">
        <w:t xml:space="preserve"> of the Western Hemisphere, subgenus </w:t>
      </w:r>
      <w:proofErr w:type="spellStart"/>
      <w:r w:rsidRPr="00347D40">
        <w:rPr>
          <w:i/>
          <w:iCs/>
        </w:rPr>
        <w:t>Scaphandrena</w:t>
      </w:r>
      <w:proofErr w:type="spellEnd"/>
      <w:r w:rsidRPr="00566D95">
        <w:t>. Transactions of the American Entomological Society 100: 101-189</w:t>
      </w:r>
      <w:r>
        <w:t>.</w:t>
      </w:r>
    </w:p>
    <w:p w14:paraId="540FCAF8" w14:textId="77777777" w:rsidR="00B04760" w:rsidRDefault="00B04760" w:rsidP="00B04760">
      <w:pPr>
        <w:spacing w:line="480" w:lineRule="auto"/>
        <w:contextualSpacing/>
      </w:pPr>
    </w:p>
    <w:p w14:paraId="7CEA7644" w14:textId="77777777" w:rsidR="00B04760" w:rsidRPr="00200780" w:rsidRDefault="00B04760" w:rsidP="00B04760">
      <w:pPr>
        <w:spacing w:line="480" w:lineRule="auto"/>
        <w:contextualSpacing/>
        <w:rPr>
          <w:b/>
          <w:bCs/>
        </w:rPr>
      </w:pPr>
      <w:r>
        <w:rPr>
          <w:b/>
          <w:bCs/>
        </w:rPr>
        <w:t xml:space="preserve">References for </w:t>
      </w:r>
      <w:r w:rsidRPr="00200780">
        <w:rPr>
          <w:b/>
          <w:bCs/>
        </w:rPr>
        <w:t xml:space="preserve">Andrenidae, </w:t>
      </w:r>
      <w:proofErr w:type="spellStart"/>
      <w:r w:rsidRPr="00200780">
        <w:rPr>
          <w:b/>
          <w:bCs/>
          <w:i/>
          <w:iCs/>
        </w:rPr>
        <w:t>Panurginus</w:t>
      </w:r>
      <w:proofErr w:type="spellEnd"/>
    </w:p>
    <w:p w14:paraId="49C7F74E" w14:textId="77777777" w:rsidR="00B04760" w:rsidRPr="00566D95" w:rsidRDefault="00B04760" w:rsidP="00B04760">
      <w:pPr>
        <w:spacing w:line="480" w:lineRule="auto"/>
        <w:ind w:left="540" w:hanging="540"/>
        <w:contextualSpacing/>
      </w:pPr>
      <w:r w:rsidRPr="00566D95">
        <w:t xml:space="preserve">Michener CD (1935) Some </w:t>
      </w:r>
      <w:r>
        <w:t>P</w:t>
      </w:r>
      <w:r w:rsidRPr="00566D95">
        <w:t xml:space="preserve">acific </w:t>
      </w:r>
      <w:r>
        <w:t>C</w:t>
      </w:r>
      <w:r w:rsidRPr="00566D95">
        <w:t xml:space="preserve">oast </w:t>
      </w:r>
      <w:proofErr w:type="spellStart"/>
      <w:r w:rsidRPr="00200780">
        <w:rPr>
          <w:i/>
          <w:iCs/>
        </w:rPr>
        <w:t>Panurginus</w:t>
      </w:r>
      <w:proofErr w:type="spellEnd"/>
      <w:r w:rsidRPr="00566D95">
        <w:t xml:space="preserve"> (Hymenoptera: Apoidea)</w:t>
      </w:r>
      <w:r>
        <w:t>.</w:t>
      </w:r>
      <w:r w:rsidRPr="00566D95">
        <w:t xml:space="preserve"> The Canadian Entomologist 67: 275-278</w:t>
      </w:r>
      <w:r>
        <w:t>.</w:t>
      </w:r>
    </w:p>
    <w:p w14:paraId="176734B2" w14:textId="77777777" w:rsidR="00B04760" w:rsidRPr="00566D95" w:rsidRDefault="00B04760" w:rsidP="00B04760">
      <w:pPr>
        <w:spacing w:line="480" w:lineRule="auto"/>
        <w:contextualSpacing/>
      </w:pPr>
    </w:p>
    <w:p w14:paraId="6D5D3D78" w14:textId="77777777" w:rsidR="00B04760" w:rsidRDefault="00B04760" w:rsidP="00B04760">
      <w:pPr>
        <w:spacing w:line="480" w:lineRule="auto"/>
        <w:contextualSpacing/>
      </w:pPr>
      <w:r>
        <w:rPr>
          <w:b/>
          <w:bCs/>
        </w:rPr>
        <w:t xml:space="preserve">References </w:t>
      </w:r>
      <w:r w:rsidRPr="00200780">
        <w:rPr>
          <w:b/>
          <w:bCs/>
        </w:rPr>
        <w:t xml:space="preserve">for Apidae, </w:t>
      </w:r>
      <w:proofErr w:type="spellStart"/>
      <w:r w:rsidRPr="00200780">
        <w:rPr>
          <w:b/>
          <w:bCs/>
          <w:i/>
          <w:iCs/>
        </w:rPr>
        <w:t>Anthophora</w:t>
      </w:r>
      <w:proofErr w:type="spellEnd"/>
    </w:p>
    <w:p w14:paraId="2D0C1643" w14:textId="77777777" w:rsidR="00B04760" w:rsidRPr="00566D95" w:rsidRDefault="00B04760" w:rsidP="00B04760">
      <w:pPr>
        <w:spacing w:line="480" w:lineRule="auto"/>
        <w:ind w:left="540" w:hanging="540"/>
        <w:contextualSpacing/>
      </w:pPr>
      <w:r w:rsidRPr="00566D95">
        <w:t xml:space="preserve">Brooks RW (1983) Systematics and bionomics of </w:t>
      </w:r>
      <w:proofErr w:type="spellStart"/>
      <w:r w:rsidRPr="00566D95">
        <w:t>Anthophora</w:t>
      </w:r>
      <w:proofErr w:type="spellEnd"/>
      <w:r w:rsidRPr="00566D95">
        <w:t xml:space="preserve">: the </w:t>
      </w:r>
      <w:proofErr w:type="spellStart"/>
      <w:r>
        <w:t>B</w:t>
      </w:r>
      <w:r w:rsidRPr="00566D95">
        <w:t>omboides</w:t>
      </w:r>
      <w:proofErr w:type="spellEnd"/>
      <w:r w:rsidRPr="00566D95">
        <w:t xml:space="preserve"> group and species groups of the New World. University of California </w:t>
      </w:r>
      <w:r>
        <w:t xml:space="preserve">Entomology </w:t>
      </w:r>
      <w:r w:rsidRPr="00566D95">
        <w:t>Publications 53: 436-575</w:t>
      </w:r>
      <w:r>
        <w:t>.</w:t>
      </w:r>
    </w:p>
    <w:p w14:paraId="43BED0F2" w14:textId="77777777" w:rsidR="00B04760" w:rsidRPr="00566D95" w:rsidRDefault="00B04760" w:rsidP="00B04760">
      <w:pPr>
        <w:spacing w:line="480" w:lineRule="auto"/>
        <w:contextualSpacing/>
      </w:pPr>
    </w:p>
    <w:p w14:paraId="0A62AE22" w14:textId="77777777" w:rsidR="00B04760" w:rsidRDefault="00B04760" w:rsidP="00B04760">
      <w:pPr>
        <w:spacing w:line="480" w:lineRule="auto"/>
        <w:contextualSpacing/>
        <w:rPr>
          <w:i/>
          <w:iCs/>
        </w:rPr>
      </w:pPr>
      <w:r>
        <w:rPr>
          <w:b/>
          <w:bCs/>
        </w:rPr>
        <w:t xml:space="preserve">References for </w:t>
      </w:r>
      <w:r w:rsidRPr="00200780">
        <w:rPr>
          <w:b/>
          <w:bCs/>
        </w:rPr>
        <w:t>Apidae,</w:t>
      </w:r>
      <w:r w:rsidRPr="00200780">
        <w:rPr>
          <w:b/>
          <w:bCs/>
          <w:i/>
          <w:iCs/>
        </w:rPr>
        <w:t xml:space="preserve"> Bombus</w:t>
      </w:r>
    </w:p>
    <w:p w14:paraId="06BEF624" w14:textId="77777777" w:rsidR="00B04760" w:rsidRDefault="00B04760" w:rsidP="00B04760">
      <w:pPr>
        <w:spacing w:line="480" w:lineRule="auto"/>
        <w:ind w:left="540" w:hanging="540"/>
        <w:contextualSpacing/>
      </w:pPr>
      <w:r w:rsidRPr="00566D95">
        <w:t>Koch J, Strange J, Williams P (2012) Bumble bees of the western United States. US Dept. of Agriculture, Forest Service, Agriculture Research Service, Pollinator Partnership</w:t>
      </w:r>
      <w:r>
        <w:t>, pp</w:t>
      </w:r>
      <w:r w:rsidRPr="00566D95">
        <w:t xml:space="preserve"> 1-141</w:t>
      </w:r>
      <w:r>
        <w:t>.</w:t>
      </w:r>
    </w:p>
    <w:p w14:paraId="66F587DC" w14:textId="77777777" w:rsidR="00B04760" w:rsidRPr="00566D95" w:rsidRDefault="00B04760" w:rsidP="00B04760">
      <w:pPr>
        <w:spacing w:line="480" w:lineRule="auto"/>
        <w:ind w:left="540" w:hanging="540"/>
        <w:contextualSpacing/>
      </w:pPr>
      <w:r w:rsidRPr="00566D95">
        <w:t>Thorp RW, Horning Jr DS, Dunning LL (1983) Bumble bees and cuckoo bumble bees of California. Bulletin of the California Insect Survey 23: 1–79</w:t>
      </w:r>
      <w:r>
        <w:t>.</w:t>
      </w:r>
    </w:p>
    <w:p w14:paraId="7469F961" w14:textId="77777777" w:rsidR="00B04760" w:rsidRDefault="00B04760" w:rsidP="00B04760">
      <w:pPr>
        <w:spacing w:line="480" w:lineRule="auto"/>
        <w:ind w:left="540" w:hanging="540"/>
        <w:contextualSpacing/>
      </w:pPr>
      <w:r w:rsidRPr="00566D95">
        <w:t xml:space="preserve">Williams P, Thorp R, Richardson L, Colla S (2014) Bumble </w:t>
      </w:r>
      <w:r>
        <w:t>b</w:t>
      </w:r>
      <w:r w:rsidRPr="00566D95">
        <w:t>ees of North America. Princeton University Press</w:t>
      </w:r>
      <w:r>
        <w:t>, Princeton, NJ, USA, 208 pp.</w:t>
      </w:r>
    </w:p>
    <w:p w14:paraId="2091051D" w14:textId="77777777" w:rsidR="00B04760" w:rsidRPr="00566D95" w:rsidRDefault="00B04760" w:rsidP="00B04760">
      <w:pPr>
        <w:spacing w:line="480" w:lineRule="auto"/>
        <w:contextualSpacing/>
      </w:pPr>
    </w:p>
    <w:p w14:paraId="767DDB36" w14:textId="77777777" w:rsidR="00B04760" w:rsidRDefault="00B04760" w:rsidP="00B04760">
      <w:pPr>
        <w:spacing w:line="480" w:lineRule="auto"/>
        <w:contextualSpacing/>
      </w:pPr>
      <w:r>
        <w:rPr>
          <w:b/>
          <w:bCs/>
        </w:rPr>
        <w:t xml:space="preserve">References for </w:t>
      </w:r>
      <w:r w:rsidRPr="00200780">
        <w:rPr>
          <w:b/>
          <w:bCs/>
        </w:rPr>
        <w:t xml:space="preserve">Apidae, </w:t>
      </w:r>
      <w:proofErr w:type="spellStart"/>
      <w:r w:rsidRPr="00200780">
        <w:rPr>
          <w:b/>
          <w:bCs/>
          <w:i/>
          <w:iCs/>
        </w:rPr>
        <w:t>Ceratina</w:t>
      </w:r>
      <w:proofErr w:type="spellEnd"/>
    </w:p>
    <w:p w14:paraId="554F90DD" w14:textId="77777777" w:rsidR="00B04760" w:rsidRPr="00566D95" w:rsidRDefault="00B04760" w:rsidP="00B04760">
      <w:pPr>
        <w:spacing w:line="480" w:lineRule="auto"/>
        <w:ind w:left="540" w:hanging="540"/>
        <w:contextualSpacing/>
      </w:pPr>
      <w:r w:rsidRPr="00566D95">
        <w:t xml:space="preserve">Daly HV (1973) Bees of the genus </w:t>
      </w:r>
      <w:proofErr w:type="spellStart"/>
      <w:r w:rsidRPr="00200780">
        <w:rPr>
          <w:i/>
          <w:iCs/>
        </w:rPr>
        <w:t>Ceratina</w:t>
      </w:r>
      <w:proofErr w:type="spellEnd"/>
      <w:r w:rsidRPr="00200780">
        <w:rPr>
          <w:i/>
          <w:iCs/>
        </w:rPr>
        <w:t xml:space="preserve"> </w:t>
      </w:r>
      <w:r w:rsidRPr="00566D95">
        <w:t>in America north of Mexico (Hymenoptera: Apoidea)</w:t>
      </w:r>
      <w:r>
        <w:t>.</w:t>
      </w:r>
      <w:r w:rsidRPr="00566D95">
        <w:t xml:space="preserve"> University of California </w:t>
      </w:r>
      <w:r>
        <w:t xml:space="preserve">Entomology </w:t>
      </w:r>
      <w:r w:rsidRPr="00566D95">
        <w:t>Publications 74: 1-114</w:t>
      </w:r>
      <w:r>
        <w:t>.</w:t>
      </w:r>
    </w:p>
    <w:p w14:paraId="68755E00" w14:textId="77777777" w:rsidR="00B04760" w:rsidRDefault="00B04760" w:rsidP="00B04760">
      <w:pPr>
        <w:spacing w:line="480" w:lineRule="auto"/>
        <w:contextualSpacing/>
      </w:pPr>
      <w:r>
        <w:rPr>
          <w:b/>
          <w:bCs/>
        </w:rPr>
        <w:lastRenderedPageBreak/>
        <w:t xml:space="preserve">References for </w:t>
      </w:r>
      <w:r w:rsidRPr="00347D40">
        <w:rPr>
          <w:b/>
          <w:bCs/>
        </w:rPr>
        <w:t xml:space="preserve">Apidae, </w:t>
      </w:r>
      <w:proofErr w:type="spellStart"/>
      <w:r w:rsidRPr="00347D40">
        <w:rPr>
          <w:b/>
          <w:bCs/>
          <w:i/>
          <w:iCs/>
        </w:rPr>
        <w:t>Diadasia</w:t>
      </w:r>
      <w:proofErr w:type="spellEnd"/>
    </w:p>
    <w:p w14:paraId="79A41F88" w14:textId="77777777" w:rsidR="00B04760" w:rsidRPr="00566D95" w:rsidRDefault="00B04760" w:rsidP="00B04760">
      <w:pPr>
        <w:spacing w:line="480" w:lineRule="auto"/>
        <w:contextualSpacing/>
      </w:pPr>
      <w:r w:rsidRPr="00566D95">
        <w:t>Personal communication and notes from Terry Griswold and Sedonia Sipes</w:t>
      </w:r>
    </w:p>
    <w:p w14:paraId="285A9613" w14:textId="77777777" w:rsidR="00B04760" w:rsidRDefault="00B04760" w:rsidP="00B04760">
      <w:pPr>
        <w:spacing w:line="480" w:lineRule="auto"/>
        <w:contextualSpacing/>
      </w:pPr>
    </w:p>
    <w:p w14:paraId="363C1F82" w14:textId="77777777" w:rsidR="00B04760" w:rsidRDefault="00B04760" w:rsidP="00B04760">
      <w:pPr>
        <w:spacing w:line="480" w:lineRule="auto"/>
        <w:contextualSpacing/>
      </w:pPr>
      <w:r>
        <w:rPr>
          <w:b/>
          <w:bCs/>
        </w:rPr>
        <w:t xml:space="preserve">References for </w:t>
      </w:r>
      <w:r w:rsidRPr="00347D40">
        <w:rPr>
          <w:b/>
          <w:bCs/>
        </w:rPr>
        <w:t xml:space="preserve">Apidae, </w:t>
      </w:r>
      <w:r w:rsidRPr="00347D40">
        <w:rPr>
          <w:b/>
          <w:bCs/>
          <w:i/>
          <w:iCs/>
        </w:rPr>
        <w:t>Epeolus</w:t>
      </w:r>
    </w:p>
    <w:p w14:paraId="3B919871" w14:textId="77777777" w:rsidR="00B04760" w:rsidRPr="00566D95" w:rsidRDefault="00B04760" w:rsidP="00B04760">
      <w:pPr>
        <w:spacing w:line="480" w:lineRule="auto"/>
        <w:ind w:left="540" w:hanging="540"/>
        <w:contextualSpacing/>
      </w:pPr>
      <w:proofErr w:type="spellStart"/>
      <w:r w:rsidRPr="00566D95">
        <w:t>Onuferko</w:t>
      </w:r>
      <w:proofErr w:type="spellEnd"/>
      <w:r w:rsidRPr="00566D95">
        <w:t xml:space="preserve"> TM (2018) A revision of the </w:t>
      </w:r>
      <w:proofErr w:type="spellStart"/>
      <w:r w:rsidRPr="00566D95">
        <w:t>cleptoparasitic</w:t>
      </w:r>
      <w:proofErr w:type="spellEnd"/>
      <w:r w:rsidRPr="00566D95">
        <w:t xml:space="preserve"> bee genus </w:t>
      </w:r>
      <w:r w:rsidRPr="00347D40">
        <w:rPr>
          <w:i/>
          <w:iCs/>
        </w:rPr>
        <w:t>Epeolus</w:t>
      </w:r>
      <w:r w:rsidRPr="00566D95">
        <w:t xml:space="preserve"> </w:t>
      </w:r>
      <w:r>
        <w:t>(</w:t>
      </w:r>
      <w:r w:rsidRPr="00566D95">
        <w:t>Latreille</w:t>
      </w:r>
      <w:r>
        <w:t>)</w:t>
      </w:r>
      <w:r w:rsidRPr="00566D95">
        <w:t xml:space="preserve"> for Nearctic species, north of Mexico (Hymenoptera, Apidae). </w:t>
      </w:r>
      <w:proofErr w:type="spellStart"/>
      <w:r w:rsidRPr="00566D95">
        <w:t>Zookeys</w:t>
      </w:r>
      <w:proofErr w:type="spellEnd"/>
      <w:r w:rsidRPr="00566D95">
        <w:t xml:space="preserve"> 755: 1–185</w:t>
      </w:r>
      <w:r>
        <w:t>.</w:t>
      </w:r>
    </w:p>
    <w:p w14:paraId="5B91F533" w14:textId="77777777" w:rsidR="00B04760" w:rsidRDefault="00B04760" w:rsidP="00B04760">
      <w:pPr>
        <w:spacing w:line="480" w:lineRule="auto"/>
        <w:contextualSpacing/>
      </w:pPr>
    </w:p>
    <w:p w14:paraId="097890AE" w14:textId="77777777" w:rsidR="00B04760" w:rsidRDefault="00B04760" w:rsidP="00B04760">
      <w:pPr>
        <w:spacing w:line="480" w:lineRule="auto"/>
        <w:contextualSpacing/>
      </w:pPr>
      <w:r>
        <w:rPr>
          <w:b/>
          <w:bCs/>
        </w:rPr>
        <w:t xml:space="preserve">References for </w:t>
      </w:r>
      <w:r w:rsidRPr="00347D40">
        <w:rPr>
          <w:b/>
          <w:bCs/>
        </w:rPr>
        <w:t xml:space="preserve">Apidae, </w:t>
      </w:r>
      <w:r w:rsidRPr="00347D40">
        <w:rPr>
          <w:b/>
          <w:bCs/>
          <w:i/>
          <w:iCs/>
        </w:rPr>
        <w:t>Melissodes</w:t>
      </w:r>
    </w:p>
    <w:p w14:paraId="71530CF1" w14:textId="77777777" w:rsidR="00B04760" w:rsidRPr="00566D95" w:rsidRDefault="00B04760" w:rsidP="00B04760">
      <w:pPr>
        <w:spacing w:line="480" w:lineRule="auto"/>
        <w:ind w:left="540" w:hanging="540"/>
        <w:contextualSpacing/>
      </w:pPr>
      <w:r w:rsidRPr="00566D95">
        <w:t xml:space="preserve">LaBerge WE (1956a) A revision of the bees of the genus </w:t>
      </w:r>
      <w:r w:rsidRPr="00347D40">
        <w:rPr>
          <w:i/>
          <w:iCs/>
        </w:rPr>
        <w:t>Melissodes</w:t>
      </w:r>
      <w:r w:rsidRPr="00566D95">
        <w:t xml:space="preserve"> in North and Central America</w:t>
      </w:r>
      <w:r>
        <w:t>, p</w:t>
      </w:r>
      <w:r w:rsidRPr="00566D95">
        <w:t>art I (Hymenoptera, Apidae)</w:t>
      </w:r>
      <w:r>
        <w:t>.</w:t>
      </w:r>
      <w:r w:rsidRPr="00566D95">
        <w:t xml:space="preserve"> University of Kansas Science Bulletin 37: 911-1194</w:t>
      </w:r>
      <w:r>
        <w:t>.</w:t>
      </w:r>
    </w:p>
    <w:p w14:paraId="1A24806D" w14:textId="77777777" w:rsidR="00B04760" w:rsidRPr="00566D95" w:rsidRDefault="00B04760" w:rsidP="00B04760">
      <w:pPr>
        <w:spacing w:line="480" w:lineRule="auto"/>
        <w:ind w:left="540" w:hanging="540"/>
        <w:contextualSpacing/>
      </w:pPr>
      <w:r w:rsidRPr="00566D95">
        <w:t xml:space="preserve">LaBerge WE (1956b) A revision of the bees of the genus </w:t>
      </w:r>
      <w:r w:rsidRPr="00347D40">
        <w:rPr>
          <w:i/>
          <w:iCs/>
        </w:rPr>
        <w:t>Melissodes</w:t>
      </w:r>
      <w:r w:rsidRPr="00566D95">
        <w:t xml:space="preserve"> in North and Central America</w:t>
      </w:r>
      <w:r>
        <w:t>, p</w:t>
      </w:r>
      <w:r w:rsidRPr="00566D95">
        <w:t>art II (Hymenoptera, Apidae)</w:t>
      </w:r>
      <w:r>
        <w:t>.</w:t>
      </w:r>
      <w:r w:rsidRPr="00566D95">
        <w:t xml:space="preserve"> University of Kansas Science Bulletin 38: 533-578</w:t>
      </w:r>
    </w:p>
    <w:p w14:paraId="055F8747" w14:textId="77777777" w:rsidR="00B04760" w:rsidRPr="00566D95" w:rsidRDefault="00B04760" w:rsidP="00B04760">
      <w:pPr>
        <w:spacing w:line="480" w:lineRule="auto"/>
        <w:ind w:left="540" w:hanging="540"/>
        <w:contextualSpacing/>
      </w:pPr>
      <w:r w:rsidRPr="00566D95">
        <w:t xml:space="preserve">LaBerge WE (1961) A revision of the bees of the genus </w:t>
      </w:r>
      <w:r w:rsidRPr="00347D40">
        <w:rPr>
          <w:i/>
          <w:iCs/>
        </w:rPr>
        <w:t xml:space="preserve">Melissodes </w:t>
      </w:r>
      <w:r w:rsidRPr="00566D95">
        <w:t>in North and Central America</w:t>
      </w:r>
      <w:r>
        <w:t>, p</w:t>
      </w:r>
      <w:r w:rsidRPr="00566D95">
        <w:t>art III (Hymenoptera, Apidae)</w:t>
      </w:r>
      <w:r>
        <w:t>.</w:t>
      </w:r>
      <w:r w:rsidRPr="00566D95">
        <w:t xml:space="preserve"> University of Kansas Science Bulletin 42: 283-663</w:t>
      </w:r>
    </w:p>
    <w:p w14:paraId="3CD572AE" w14:textId="77777777" w:rsidR="00B04760" w:rsidRDefault="00B04760" w:rsidP="00B04760">
      <w:pPr>
        <w:spacing w:line="480" w:lineRule="auto"/>
        <w:contextualSpacing/>
        <w:rPr>
          <w:i/>
          <w:iCs/>
        </w:rPr>
      </w:pPr>
    </w:p>
    <w:p w14:paraId="639D466A" w14:textId="77777777" w:rsidR="00B04760" w:rsidRDefault="00B04760" w:rsidP="00B04760">
      <w:pPr>
        <w:spacing w:line="480" w:lineRule="auto"/>
        <w:contextualSpacing/>
      </w:pPr>
      <w:r>
        <w:rPr>
          <w:b/>
          <w:bCs/>
        </w:rPr>
        <w:t xml:space="preserve">References for </w:t>
      </w:r>
      <w:r w:rsidRPr="00347D40">
        <w:rPr>
          <w:b/>
          <w:bCs/>
        </w:rPr>
        <w:t xml:space="preserve">Apidae, </w:t>
      </w:r>
      <w:r w:rsidRPr="00347D40">
        <w:rPr>
          <w:b/>
          <w:bCs/>
          <w:i/>
          <w:iCs/>
        </w:rPr>
        <w:t>Nomada</w:t>
      </w:r>
    </w:p>
    <w:p w14:paraId="23A33C1B" w14:textId="77777777" w:rsidR="00B04760" w:rsidRPr="00566D95" w:rsidRDefault="00B04760" w:rsidP="00B04760">
      <w:pPr>
        <w:spacing w:line="480" w:lineRule="auto"/>
        <w:ind w:left="540" w:hanging="540"/>
        <w:contextualSpacing/>
      </w:pPr>
      <w:r w:rsidRPr="00566D95">
        <w:t>Bohart GE</w:t>
      </w:r>
      <w:r>
        <w:t xml:space="preserve"> (unpublished results)</w:t>
      </w:r>
      <w:r w:rsidRPr="00566D95">
        <w:t xml:space="preserve"> Key to males of </w:t>
      </w:r>
      <w:proofErr w:type="spellStart"/>
      <w:r w:rsidRPr="00566D95">
        <w:t>Micronomada</w:t>
      </w:r>
      <w:proofErr w:type="spellEnd"/>
      <w:r w:rsidRPr="00566D95">
        <w:t xml:space="preserve">. </w:t>
      </w:r>
      <w:r>
        <w:t xml:space="preserve">USDA ARS </w:t>
      </w:r>
      <w:r w:rsidRPr="00566D95">
        <w:t>Bee Biology and Systematics Library, Logan, UT</w:t>
      </w:r>
      <w:r>
        <w:t>, USA.</w:t>
      </w:r>
    </w:p>
    <w:p w14:paraId="4845AB5A" w14:textId="77777777" w:rsidR="00B04760" w:rsidRPr="00566D95" w:rsidRDefault="00B04760" w:rsidP="00B04760">
      <w:pPr>
        <w:spacing w:line="480" w:lineRule="auto"/>
        <w:ind w:left="540" w:hanging="540"/>
        <w:contextualSpacing/>
      </w:pPr>
      <w:r w:rsidRPr="00566D95">
        <w:t>Bohart GE</w:t>
      </w:r>
      <w:r>
        <w:t xml:space="preserve"> (unpublished results)</w:t>
      </w:r>
      <w:r w:rsidRPr="00566D95">
        <w:t xml:space="preserve"> Key to females of </w:t>
      </w:r>
      <w:proofErr w:type="spellStart"/>
      <w:r w:rsidRPr="00566D95">
        <w:t>Micronomada</w:t>
      </w:r>
      <w:proofErr w:type="spellEnd"/>
      <w:r w:rsidRPr="00566D95">
        <w:t xml:space="preserve">. </w:t>
      </w:r>
      <w:r>
        <w:t>USDA ARS</w:t>
      </w:r>
      <w:r w:rsidRPr="00566D95">
        <w:t xml:space="preserve"> Bee Biology and Systematics Library, Logan, UT.</w:t>
      </w:r>
    </w:p>
    <w:p w14:paraId="33CB89D7" w14:textId="77777777" w:rsidR="00B04760" w:rsidRDefault="00B04760" w:rsidP="00B04760">
      <w:pPr>
        <w:spacing w:line="480" w:lineRule="auto"/>
        <w:contextualSpacing/>
      </w:pPr>
      <w:r>
        <w:rPr>
          <w:b/>
          <w:bCs/>
        </w:rPr>
        <w:lastRenderedPageBreak/>
        <w:t xml:space="preserve">References for </w:t>
      </w:r>
      <w:r w:rsidRPr="00347D40">
        <w:rPr>
          <w:b/>
          <w:bCs/>
        </w:rPr>
        <w:t xml:space="preserve">Apidae, </w:t>
      </w:r>
      <w:r w:rsidRPr="00347D40">
        <w:rPr>
          <w:b/>
          <w:bCs/>
          <w:i/>
          <w:iCs/>
        </w:rPr>
        <w:t>Stelis</w:t>
      </w:r>
    </w:p>
    <w:p w14:paraId="2273D765" w14:textId="77777777" w:rsidR="00B04760" w:rsidRDefault="00B04760" w:rsidP="00B04760">
      <w:pPr>
        <w:spacing w:line="480" w:lineRule="auto"/>
        <w:ind w:left="540" w:hanging="540"/>
        <w:contextualSpacing/>
      </w:pPr>
      <w:r w:rsidRPr="00566D95">
        <w:t xml:space="preserve">Parker FD, Griswold TL (2013) New species of the </w:t>
      </w:r>
      <w:proofErr w:type="spellStart"/>
      <w:r w:rsidRPr="00566D95">
        <w:t>cleptoparasitic</w:t>
      </w:r>
      <w:proofErr w:type="spellEnd"/>
      <w:r w:rsidRPr="00566D95">
        <w:t xml:space="preserve"> bee genus </w:t>
      </w:r>
      <w:r w:rsidRPr="00347D40">
        <w:rPr>
          <w:i/>
          <w:iCs/>
        </w:rPr>
        <w:t xml:space="preserve">Stelis </w:t>
      </w:r>
      <w:r w:rsidRPr="00566D95">
        <w:t xml:space="preserve">(Hymenoptera: </w:t>
      </w:r>
      <w:proofErr w:type="spellStart"/>
      <w:r w:rsidRPr="00566D95">
        <w:t>Megachilidae</w:t>
      </w:r>
      <w:proofErr w:type="spellEnd"/>
      <w:r w:rsidRPr="00566D95">
        <w:t>, Anthidiini) from the Nearctic Region. Zootaxa 3646: 529-544</w:t>
      </w:r>
      <w:r>
        <w:t>.</w:t>
      </w:r>
    </w:p>
    <w:p w14:paraId="511B12CF" w14:textId="77777777" w:rsidR="00B04760" w:rsidRPr="007105A7" w:rsidRDefault="00B04760" w:rsidP="00B04760">
      <w:pPr>
        <w:spacing w:line="480" w:lineRule="auto"/>
        <w:contextualSpacing/>
      </w:pPr>
    </w:p>
    <w:p w14:paraId="16AD763A" w14:textId="77777777" w:rsidR="00B04760" w:rsidRDefault="00B04760" w:rsidP="00B04760">
      <w:pPr>
        <w:spacing w:line="480" w:lineRule="auto"/>
        <w:contextualSpacing/>
      </w:pPr>
      <w:r>
        <w:rPr>
          <w:b/>
          <w:bCs/>
        </w:rPr>
        <w:t xml:space="preserve">References for </w:t>
      </w:r>
      <w:proofErr w:type="spellStart"/>
      <w:r w:rsidRPr="00347D40">
        <w:rPr>
          <w:b/>
          <w:bCs/>
        </w:rPr>
        <w:t>Colletidae</w:t>
      </w:r>
      <w:proofErr w:type="spellEnd"/>
      <w:r w:rsidRPr="00347D40">
        <w:rPr>
          <w:b/>
          <w:bCs/>
        </w:rPr>
        <w:t xml:space="preserve">, </w:t>
      </w:r>
      <w:proofErr w:type="spellStart"/>
      <w:r w:rsidRPr="00347D40">
        <w:rPr>
          <w:b/>
          <w:bCs/>
          <w:i/>
          <w:iCs/>
        </w:rPr>
        <w:t>Colletes</w:t>
      </w:r>
      <w:proofErr w:type="spellEnd"/>
    </w:p>
    <w:p w14:paraId="179D5F8C" w14:textId="77777777" w:rsidR="00B04760" w:rsidRPr="00566D95" w:rsidRDefault="00B04760" w:rsidP="00B04760">
      <w:pPr>
        <w:spacing w:line="480" w:lineRule="auto"/>
        <w:ind w:left="540" w:hanging="540"/>
        <w:contextualSpacing/>
      </w:pPr>
      <w:r w:rsidRPr="00566D95">
        <w:t xml:space="preserve">Stephen WP (1954) A revision of the bee genus </w:t>
      </w:r>
      <w:proofErr w:type="spellStart"/>
      <w:r w:rsidRPr="00347D40">
        <w:rPr>
          <w:i/>
          <w:iCs/>
        </w:rPr>
        <w:t>Colletes</w:t>
      </w:r>
      <w:proofErr w:type="spellEnd"/>
      <w:r w:rsidRPr="00566D95">
        <w:t xml:space="preserve"> in America North of Mexico (Hymenoptera, </w:t>
      </w:r>
      <w:proofErr w:type="spellStart"/>
      <w:r w:rsidRPr="00566D95">
        <w:t>Colletidae</w:t>
      </w:r>
      <w:proofErr w:type="spellEnd"/>
      <w:r w:rsidRPr="00566D95">
        <w:t>)</w:t>
      </w:r>
      <w:r>
        <w:t>.</w:t>
      </w:r>
      <w:r w:rsidRPr="00566D95">
        <w:t xml:space="preserve"> The University of Kansas Science Bulletin 36: 149-527</w:t>
      </w:r>
      <w:r>
        <w:t>.</w:t>
      </w:r>
    </w:p>
    <w:p w14:paraId="0B67347C" w14:textId="77777777" w:rsidR="00B04760" w:rsidRDefault="00B04760" w:rsidP="00B04760">
      <w:pPr>
        <w:spacing w:line="480" w:lineRule="auto"/>
        <w:contextualSpacing/>
      </w:pPr>
    </w:p>
    <w:p w14:paraId="11553C7C" w14:textId="77777777" w:rsidR="00B04760" w:rsidRDefault="00B04760" w:rsidP="00B04760">
      <w:pPr>
        <w:spacing w:line="480" w:lineRule="auto"/>
        <w:contextualSpacing/>
      </w:pPr>
      <w:r>
        <w:rPr>
          <w:b/>
          <w:bCs/>
        </w:rPr>
        <w:t xml:space="preserve">References for </w:t>
      </w:r>
      <w:proofErr w:type="spellStart"/>
      <w:r w:rsidRPr="00347D40">
        <w:rPr>
          <w:b/>
          <w:bCs/>
        </w:rPr>
        <w:t>Colletidae</w:t>
      </w:r>
      <w:proofErr w:type="spellEnd"/>
      <w:r w:rsidRPr="00347D40">
        <w:rPr>
          <w:b/>
          <w:bCs/>
        </w:rPr>
        <w:t xml:space="preserve">, </w:t>
      </w:r>
      <w:proofErr w:type="spellStart"/>
      <w:r w:rsidRPr="00347D40">
        <w:rPr>
          <w:b/>
          <w:bCs/>
          <w:i/>
          <w:iCs/>
        </w:rPr>
        <w:t>Hylaeus</w:t>
      </w:r>
      <w:proofErr w:type="spellEnd"/>
    </w:p>
    <w:p w14:paraId="0DFE26CF" w14:textId="77777777" w:rsidR="00B04760" w:rsidRPr="00566D95" w:rsidRDefault="00B04760" w:rsidP="00B04760">
      <w:pPr>
        <w:spacing w:line="480" w:lineRule="auto"/>
        <w:ind w:left="540" w:hanging="540"/>
        <w:contextualSpacing/>
      </w:pPr>
      <w:r w:rsidRPr="00566D95">
        <w:t xml:space="preserve">Oram RJ (2018) Revision of the </w:t>
      </w:r>
      <w:r>
        <w:t>g</w:t>
      </w:r>
      <w:r w:rsidRPr="00566D95">
        <w:t xml:space="preserve">enus </w:t>
      </w:r>
      <w:proofErr w:type="spellStart"/>
      <w:r w:rsidRPr="00347D40">
        <w:rPr>
          <w:i/>
          <w:iCs/>
        </w:rPr>
        <w:t>Hylaeus</w:t>
      </w:r>
      <w:proofErr w:type="spellEnd"/>
      <w:r w:rsidRPr="00566D95">
        <w:t xml:space="preserve"> </w:t>
      </w:r>
      <w:r>
        <w:t>(</w:t>
      </w:r>
      <w:r w:rsidRPr="00566D95">
        <w:t>Fabricius</w:t>
      </w:r>
      <w:r>
        <w:t>)</w:t>
      </w:r>
      <w:r w:rsidRPr="00566D95">
        <w:t xml:space="preserve"> (Hymenoptera: </w:t>
      </w:r>
      <w:proofErr w:type="spellStart"/>
      <w:r w:rsidRPr="00566D95">
        <w:t>Colletidae</w:t>
      </w:r>
      <w:proofErr w:type="spellEnd"/>
      <w:r w:rsidRPr="00566D95">
        <w:t>) in Canada</w:t>
      </w:r>
      <w:r>
        <w:t>. MS Thesis at U</w:t>
      </w:r>
      <w:r w:rsidRPr="00566D95">
        <w:t>niversity of Regina, Regina, S</w:t>
      </w:r>
      <w:r>
        <w:t xml:space="preserve">askatchewan, 165 </w:t>
      </w:r>
      <w:proofErr w:type="gramStart"/>
      <w:r>
        <w:t>pp</w:t>
      </w:r>
      <w:proofErr w:type="gramEnd"/>
      <w:r>
        <w:t>.</w:t>
      </w:r>
      <w:r w:rsidRPr="00566D95">
        <w:t xml:space="preserve"> </w:t>
      </w:r>
    </w:p>
    <w:p w14:paraId="6A238ACB" w14:textId="77777777" w:rsidR="00B04760" w:rsidRPr="00566D95" w:rsidRDefault="00B04760" w:rsidP="00B04760">
      <w:pPr>
        <w:spacing w:line="480" w:lineRule="auto"/>
        <w:ind w:left="540" w:hanging="540"/>
        <w:contextualSpacing/>
      </w:pPr>
      <w:r w:rsidRPr="00566D95">
        <w:t xml:space="preserve">Snelling RR (1966a) Studies on North American bees of the genus </w:t>
      </w:r>
      <w:proofErr w:type="spellStart"/>
      <w:r w:rsidRPr="00347D40">
        <w:rPr>
          <w:i/>
          <w:iCs/>
        </w:rPr>
        <w:t>Hylaeus</w:t>
      </w:r>
      <w:proofErr w:type="spellEnd"/>
      <w:r>
        <w:t>,</w:t>
      </w:r>
      <w:r w:rsidRPr="00566D95">
        <w:t xml:space="preserve"> </w:t>
      </w:r>
      <w:r>
        <w:t xml:space="preserve">1: </w:t>
      </w:r>
      <w:r w:rsidRPr="00566D95">
        <w:t xml:space="preserve">Distribution of the western species of the subgenus </w:t>
      </w:r>
      <w:r w:rsidRPr="00347D40">
        <w:rPr>
          <w:i/>
          <w:iCs/>
        </w:rPr>
        <w:t>Prosopis</w:t>
      </w:r>
      <w:r w:rsidRPr="00566D95">
        <w:t xml:space="preserve"> with descriptions of new forms (Hymenoptera: </w:t>
      </w:r>
      <w:proofErr w:type="spellStart"/>
      <w:r w:rsidRPr="00566D95">
        <w:t>Colletidae</w:t>
      </w:r>
      <w:proofErr w:type="spellEnd"/>
      <w:r w:rsidRPr="00566D95">
        <w:t>)</w:t>
      </w:r>
      <w:r>
        <w:t>.</w:t>
      </w:r>
      <w:r w:rsidRPr="00566D95">
        <w:t xml:space="preserve"> Los Angeles County Museum Contributions in Science 98: 1-18</w:t>
      </w:r>
      <w:r>
        <w:t>.</w:t>
      </w:r>
    </w:p>
    <w:p w14:paraId="70908567" w14:textId="77777777" w:rsidR="00B04760" w:rsidRPr="00566D95" w:rsidRDefault="00B04760" w:rsidP="00B04760">
      <w:pPr>
        <w:spacing w:line="480" w:lineRule="auto"/>
        <w:ind w:left="540" w:hanging="540"/>
        <w:contextualSpacing/>
      </w:pPr>
      <w:r w:rsidRPr="00566D95">
        <w:t xml:space="preserve">Snelling RR (1966b) Studies in North American bees of the genus </w:t>
      </w:r>
      <w:proofErr w:type="spellStart"/>
      <w:r w:rsidRPr="00566D95">
        <w:t>Hylaeus</w:t>
      </w:r>
      <w:proofErr w:type="spellEnd"/>
      <w:r>
        <w:t xml:space="preserve">, 2: </w:t>
      </w:r>
      <w:r w:rsidRPr="00566D95">
        <w:t xml:space="preserve">Description of a new subgenus and species (Hymenoptera: </w:t>
      </w:r>
      <w:proofErr w:type="spellStart"/>
      <w:r w:rsidRPr="00566D95">
        <w:t>Colletidae</w:t>
      </w:r>
      <w:proofErr w:type="spellEnd"/>
      <w:r w:rsidRPr="00566D95">
        <w:t>)</w:t>
      </w:r>
      <w:r>
        <w:t xml:space="preserve">. </w:t>
      </w:r>
      <w:r w:rsidRPr="00566D95">
        <w:t>Proceedings of the Biological Society of Washington 79: 139-144</w:t>
      </w:r>
      <w:r>
        <w:t>.</w:t>
      </w:r>
    </w:p>
    <w:p w14:paraId="735AC3B1" w14:textId="77777777" w:rsidR="00B04760" w:rsidRPr="00566D95" w:rsidRDefault="00B04760" w:rsidP="00B04760">
      <w:pPr>
        <w:spacing w:line="480" w:lineRule="auto"/>
        <w:ind w:left="540" w:hanging="540"/>
        <w:contextualSpacing/>
      </w:pPr>
      <w:r w:rsidRPr="00566D95">
        <w:t xml:space="preserve">Snelling RR (1970) Studies of North American bees of the genus </w:t>
      </w:r>
      <w:proofErr w:type="spellStart"/>
      <w:r w:rsidRPr="00347D40">
        <w:rPr>
          <w:i/>
          <w:iCs/>
        </w:rPr>
        <w:t>Hylaeus</w:t>
      </w:r>
      <w:proofErr w:type="spellEnd"/>
      <w:r>
        <w:t>,</w:t>
      </w:r>
      <w:r w:rsidRPr="00566D95">
        <w:t xml:space="preserve"> 5</w:t>
      </w:r>
      <w:r>
        <w:t>:</w:t>
      </w:r>
      <w:r w:rsidRPr="00566D95">
        <w:t xml:space="preserve"> The subgenera </w:t>
      </w:r>
      <w:proofErr w:type="spellStart"/>
      <w:r w:rsidRPr="00347D40">
        <w:rPr>
          <w:i/>
          <w:iCs/>
        </w:rPr>
        <w:t>Hylaeus</w:t>
      </w:r>
      <w:proofErr w:type="spellEnd"/>
      <w:r w:rsidRPr="00566D95">
        <w:t xml:space="preserve">, s. str. and </w:t>
      </w:r>
      <w:proofErr w:type="spellStart"/>
      <w:r w:rsidRPr="00347D40">
        <w:rPr>
          <w:i/>
          <w:iCs/>
        </w:rPr>
        <w:t>Paraprosopis</w:t>
      </w:r>
      <w:proofErr w:type="spellEnd"/>
      <w:r w:rsidRPr="00566D95">
        <w:t xml:space="preserve"> (Hymenoptera: </w:t>
      </w:r>
      <w:proofErr w:type="spellStart"/>
      <w:r w:rsidRPr="00566D95">
        <w:t>Colletidae</w:t>
      </w:r>
      <w:proofErr w:type="spellEnd"/>
      <w:r w:rsidRPr="00566D95">
        <w:t>)</w:t>
      </w:r>
      <w:r>
        <w:t>.</w:t>
      </w:r>
      <w:r w:rsidRPr="00566D95">
        <w:t xml:space="preserve"> Los Angeles County Museum Contributions in Science 180: 1-60</w:t>
      </w:r>
      <w:r>
        <w:t>.</w:t>
      </w:r>
    </w:p>
    <w:p w14:paraId="7C124021" w14:textId="77777777" w:rsidR="00B04760" w:rsidRDefault="00B04760" w:rsidP="00B04760">
      <w:pPr>
        <w:spacing w:line="480" w:lineRule="auto"/>
        <w:contextualSpacing/>
        <w:rPr>
          <w:b/>
          <w:bCs/>
        </w:rPr>
      </w:pPr>
    </w:p>
    <w:p w14:paraId="6333224E" w14:textId="77777777" w:rsidR="00B04760" w:rsidRDefault="00B04760" w:rsidP="00B04760">
      <w:pPr>
        <w:spacing w:line="480" w:lineRule="auto"/>
        <w:contextualSpacing/>
      </w:pPr>
      <w:r>
        <w:rPr>
          <w:b/>
          <w:bCs/>
        </w:rPr>
        <w:lastRenderedPageBreak/>
        <w:t xml:space="preserve">References for </w:t>
      </w:r>
      <w:r w:rsidRPr="00347D40">
        <w:rPr>
          <w:b/>
          <w:bCs/>
        </w:rPr>
        <w:t xml:space="preserve">Halictidae, </w:t>
      </w:r>
      <w:r w:rsidRPr="00347D40">
        <w:rPr>
          <w:b/>
          <w:bCs/>
          <w:i/>
          <w:iCs/>
        </w:rPr>
        <w:t>Agapostemon</w:t>
      </w:r>
    </w:p>
    <w:p w14:paraId="3BB7EEF7" w14:textId="77777777" w:rsidR="00B04760" w:rsidRPr="00566D95" w:rsidRDefault="00B04760" w:rsidP="00B04760">
      <w:pPr>
        <w:spacing w:line="480" w:lineRule="auto"/>
        <w:ind w:left="540" w:hanging="540"/>
        <w:contextualSpacing/>
      </w:pPr>
      <w:r w:rsidRPr="00566D95">
        <w:t xml:space="preserve">Portman ZM, Arduser M, Powley ME, Cariveau DP (2024) Taxonomy of </w:t>
      </w:r>
      <w:r w:rsidRPr="00907267">
        <w:rPr>
          <w:i/>
          <w:iCs/>
        </w:rPr>
        <w:t xml:space="preserve">Agapostemon </w:t>
      </w:r>
      <w:proofErr w:type="spellStart"/>
      <w:r w:rsidRPr="00907267">
        <w:rPr>
          <w:i/>
          <w:iCs/>
        </w:rPr>
        <w:t>angelicus</w:t>
      </w:r>
      <w:proofErr w:type="spellEnd"/>
      <w:r w:rsidRPr="00566D95">
        <w:t xml:space="preserve"> and the </w:t>
      </w:r>
      <w:r w:rsidRPr="00907267">
        <w:rPr>
          <w:i/>
          <w:iCs/>
        </w:rPr>
        <w:t>A. texanus</w:t>
      </w:r>
      <w:r w:rsidRPr="00566D95">
        <w:t xml:space="preserve"> species complex (Hymenoptera, Halictidae) in the United States. European Journal of Taxonomy 958: 203-241</w:t>
      </w:r>
      <w:r>
        <w:t>.</w:t>
      </w:r>
    </w:p>
    <w:p w14:paraId="1A575166" w14:textId="77777777" w:rsidR="00B04760" w:rsidRPr="00566D95" w:rsidRDefault="00B04760" w:rsidP="00B04760">
      <w:pPr>
        <w:spacing w:line="480" w:lineRule="auto"/>
        <w:ind w:left="540" w:hanging="540"/>
        <w:contextualSpacing/>
      </w:pPr>
      <w:r w:rsidRPr="00566D95">
        <w:t xml:space="preserve">Roberts RB (1972) Revision of the bee genus </w:t>
      </w:r>
      <w:r w:rsidRPr="00907267">
        <w:rPr>
          <w:i/>
          <w:iCs/>
        </w:rPr>
        <w:t>Agapostemon</w:t>
      </w:r>
      <w:r w:rsidRPr="00566D95">
        <w:t xml:space="preserve"> (Hymenoptera: Halictidae)</w:t>
      </w:r>
      <w:r>
        <w:t xml:space="preserve">. </w:t>
      </w:r>
      <w:r w:rsidRPr="00566D95">
        <w:t>University of Kansas Science Bulletin 49: 437-590</w:t>
      </w:r>
      <w:r>
        <w:t>.</w:t>
      </w:r>
    </w:p>
    <w:p w14:paraId="22DA7D77" w14:textId="77777777" w:rsidR="00B04760" w:rsidRPr="00566D95" w:rsidRDefault="00B04760" w:rsidP="00B04760">
      <w:pPr>
        <w:spacing w:line="480" w:lineRule="auto"/>
        <w:ind w:left="540" w:hanging="540"/>
        <w:contextualSpacing/>
      </w:pPr>
      <w:r w:rsidRPr="00566D95">
        <w:t xml:space="preserve">Roberts RB (1973a) Bees of northwestern America: </w:t>
      </w:r>
      <w:r w:rsidRPr="00907267">
        <w:rPr>
          <w:i/>
          <w:iCs/>
        </w:rPr>
        <w:t>Agapostemon</w:t>
      </w:r>
      <w:r w:rsidRPr="00566D95">
        <w:t>. Oregon State University Agricultural Experiment Station Technical Bulletin 125: 1–23.</w:t>
      </w:r>
    </w:p>
    <w:p w14:paraId="330BF5AE" w14:textId="77777777" w:rsidR="00B04760" w:rsidRDefault="00B04760" w:rsidP="00B04760">
      <w:pPr>
        <w:spacing w:line="480" w:lineRule="auto"/>
        <w:contextualSpacing/>
        <w:rPr>
          <w:i/>
          <w:iCs/>
        </w:rPr>
      </w:pPr>
    </w:p>
    <w:p w14:paraId="6CDCD792" w14:textId="77777777" w:rsidR="00B04760" w:rsidRDefault="00B04760" w:rsidP="00B04760">
      <w:pPr>
        <w:spacing w:line="480" w:lineRule="auto"/>
        <w:contextualSpacing/>
      </w:pPr>
      <w:r>
        <w:rPr>
          <w:b/>
          <w:bCs/>
        </w:rPr>
        <w:t>References for</w:t>
      </w:r>
      <w:r w:rsidRPr="00907267">
        <w:rPr>
          <w:b/>
          <w:bCs/>
        </w:rPr>
        <w:t xml:space="preserve"> Halictidae, </w:t>
      </w:r>
      <w:r w:rsidRPr="00907267">
        <w:rPr>
          <w:b/>
          <w:bCs/>
          <w:i/>
          <w:iCs/>
        </w:rPr>
        <w:t>Halictus</w:t>
      </w:r>
    </w:p>
    <w:p w14:paraId="6F46E131" w14:textId="77777777" w:rsidR="00B04760" w:rsidRDefault="00B04760" w:rsidP="00B04760">
      <w:pPr>
        <w:spacing w:line="480" w:lineRule="auto"/>
        <w:ind w:left="540" w:hanging="540"/>
        <w:contextualSpacing/>
      </w:pPr>
      <w:r w:rsidRPr="00566D95">
        <w:t>Roberts RB (1973) Bees of northwestern America: Halictus. Oregon State University Agricultural Experiment Station Technical Bulletin 126: 1–23.</w:t>
      </w:r>
    </w:p>
    <w:p w14:paraId="0D39F709" w14:textId="77777777" w:rsidR="00B04760" w:rsidRPr="00566D95" w:rsidRDefault="00B04760" w:rsidP="00B04760">
      <w:pPr>
        <w:spacing w:line="480" w:lineRule="auto"/>
        <w:contextualSpacing/>
      </w:pPr>
      <w:r w:rsidRPr="00566D95">
        <w:t xml:space="preserve">Personal communication </w:t>
      </w:r>
      <w:r>
        <w:t xml:space="preserve">with </w:t>
      </w:r>
      <w:r w:rsidRPr="00566D95">
        <w:t>Doug Yanega and Joel Gardner</w:t>
      </w:r>
      <w:r>
        <w:t>.</w:t>
      </w:r>
    </w:p>
    <w:p w14:paraId="03C6CCD8" w14:textId="77777777" w:rsidR="00B04760" w:rsidRDefault="00B04760" w:rsidP="00B04760">
      <w:pPr>
        <w:spacing w:line="480" w:lineRule="auto"/>
        <w:contextualSpacing/>
      </w:pPr>
    </w:p>
    <w:p w14:paraId="7CAD3343" w14:textId="77777777" w:rsidR="00B04760" w:rsidRDefault="00B04760" w:rsidP="00B04760">
      <w:pPr>
        <w:spacing w:line="480" w:lineRule="auto"/>
        <w:contextualSpacing/>
      </w:pPr>
      <w:r>
        <w:rPr>
          <w:b/>
          <w:bCs/>
        </w:rPr>
        <w:t xml:space="preserve">References </w:t>
      </w:r>
      <w:r w:rsidRPr="00907267">
        <w:rPr>
          <w:b/>
          <w:bCs/>
        </w:rPr>
        <w:t xml:space="preserve">for Halictidae, </w:t>
      </w:r>
      <w:r w:rsidRPr="00907267">
        <w:rPr>
          <w:b/>
          <w:bCs/>
          <w:i/>
          <w:iCs/>
        </w:rPr>
        <w:t>Lasioglossum</w:t>
      </w:r>
    </w:p>
    <w:p w14:paraId="1B948568" w14:textId="77777777" w:rsidR="00B04760" w:rsidRPr="00566D95" w:rsidRDefault="00B04760" w:rsidP="00B04760">
      <w:pPr>
        <w:spacing w:line="480" w:lineRule="auto"/>
        <w:ind w:left="540" w:hanging="540"/>
        <w:contextualSpacing/>
      </w:pPr>
      <w:r w:rsidRPr="00566D95">
        <w:t xml:space="preserve">Gardner J, Gibbs J (2022) New and little-known Canadian </w:t>
      </w:r>
      <w:r w:rsidRPr="00907267">
        <w:rPr>
          <w:i/>
          <w:iCs/>
        </w:rPr>
        <w:t>Lasioglossum</w:t>
      </w:r>
      <w:r w:rsidRPr="00566D95">
        <w:t xml:space="preserve"> (</w:t>
      </w:r>
      <w:proofErr w:type="spellStart"/>
      <w:r w:rsidRPr="00566D95">
        <w:t>Dialictus</w:t>
      </w:r>
      <w:proofErr w:type="spellEnd"/>
      <w:r w:rsidRPr="00566D95">
        <w:t xml:space="preserve">) (Hymenoptera: Halictidae) and an emended key to species. The Canadian Entomologist 154: 1–37. </w:t>
      </w:r>
    </w:p>
    <w:p w14:paraId="2BCEA832" w14:textId="77777777" w:rsidR="00B04760" w:rsidRPr="00566D95" w:rsidRDefault="00B04760" w:rsidP="00B04760">
      <w:pPr>
        <w:spacing w:line="480" w:lineRule="auto"/>
        <w:ind w:left="540" w:hanging="540"/>
        <w:contextualSpacing/>
      </w:pPr>
      <w:r w:rsidRPr="00566D95">
        <w:t xml:space="preserve">Gibbs J (2010) Revision of the metallic species of </w:t>
      </w:r>
      <w:r w:rsidRPr="00907267">
        <w:rPr>
          <w:i/>
          <w:iCs/>
        </w:rPr>
        <w:t xml:space="preserve">Lasioglossum </w:t>
      </w:r>
      <w:r w:rsidRPr="00566D95">
        <w:t>(</w:t>
      </w:r>
      <w:proofErr w:type="spellStart"/>
      <w:r w:rsidRPr="00566D95">
        <w:t>Dialictus</w:t>
      </w:r>
      <w:proofErr w:type="spellEnd"/>
      <w:r w:rsidRPr="00566D95">
        <w:t xml:space="preserve">) in Canada (Hymenoptera, Halictidae, </w:t>
      </w:r>
      <w:proofErr w:type="spellStart"/>
      <w:r w:rsidRPr="00907267">
        <w:rPr>
          <w:i/>
          <w:iCs/>
        </w:rPr>
        <w:t>Halictini</w:t>
      </w:r>
      <w:proofErr w:type="spellEnd"/>
      <w:r w:rsidRPr="00566D95">
        <w:t>)</w:t>
      </w:r>
      <w:r>
        <w:t>.</w:t>
      </w:r>
      <w:r w:rsidRPr="00566D95">
        <w:t xml:space="preserve"> Zootaxa 2591: 1-382</w:t>
      </w:r>
      <w:r>
        <w:t>.</w:t>
      </w:r>
    </w:p>
    <w:p w14:paraId="32174F98" w14:textId="77777777" w:rsidR="00B04760" w:rsidRDefault="00B04760" w:rsidP="00B04760">
      <w:pPr>
        <w:spacing w:line="480" w:lineRule="auto"/>
        <w:ind w:left="540" w:hanging="540"/>
        <w:contextualSpacing/>
      </w:pPr>
      <w:r w:rsidRPr="00566D95">
        <w:t xml:space="preserve">McGinley RJ (1986) Studies of </w:t>
      </w:r>
      <w:proofErr w:type="spellStart"/>
      <w:r w:rsidRPr="00907267">
        <w:rPr>
          <w:i/>
          <w:iCs/>
        </w:rPr>
        <w:t>Halictinae</w:t>
      </w:r>
      <w:proofErr w:type="spellEnd"/>
      <w:r w:rsidRPr="00907267">
        <w:rPr>
          <w:i/>
          <w:iCs/>
        </w:rPr>
        <w:t xml:space="preserve"> </w:t>
      </w:r>
      <w:r w:rsidRPr="00566D95">
        <w:t xml:space="preserve">(Apoidea: Halictidae), I: revision of New World </w:t>
      </w:r>
      <w:r w:rsidRPr="00907267">
        <w:rPr>
          <w:i/>
          <w:iCs/>
        </w:rPr>
        <w:t>Lasioglossum</w:t>
      </w:r>
      <w:r w:rsidRPr="00566D95">
        <w:t xml:space="preserve"> Curtis. Smithsonian Contributions to Zoology 429: 1-304</w:t>
      </w:r>
      <w:r>
        <w:t>.</w:t>
      </w:r>
    </w:p>
    <w:p w14:paraId="4355545C" w14:textId="77777777" w:rsidR="00B04760" w:rsidRPr="00566D95" w:rsidRDefault="00B04760" w:rsidP="00B04760">
      <w:pPr>
        <w:spacing w:line="480" w:lineRule="auto"/>
        <w:contextualSpacing/>
      </w:pPr>
    </w:p>
    <w:p w14:paraId="3B92149B" w14:textId="77777777" w:rsidR="00B04760" w:rsidRDefault="00B04760" w:rsidP="00B04760">
      <w:pPr>
        <w:spacing w:line="480" w:lineRule="auto"/>
        <w:contextualSpacing/>
      </w:pPr>
      <w:r>
        <w:rPr>
          <w:b/>
          <w:bCs/>
        </w:rPr>
        <w:lastRenderedPageBreak/>
        <w:t>References for</w:t>
      </w:r>
      <w:r w:rsidRPr="00907267">
        <w:rPr>
          <w:b/>
          <w:bCs/>
        </w:rPr>
        <w:t xml:space="preserve"> </w:t>
      </w:r>
      <w:proofErr w:type="spellStart"/>
      <w:r w:rsidRPr="00907267">
        <w:rPr>
          <w:b/>
          <w:bCs/>
        </w:rPr>
        <w:t>Megachilidae</w:t>
      </w:r>
      <w:proofErr w:type="spellEnd"/>
      <w:r w:rsidRPr="00907267">
        <w:rPr>
          <w:b/>
          <w:bCs/>
        </w:rPr>
        <w:t xml:space="preserve">, </w:t>
      </w:r>
      <w:proofErr w:type="spellStart"/>
      <w:r w:rsidRPr="00907267">
        <w:rPr>
          <w:b/>
          <w:bCs/>
          <w:i/>
          <w:iCs/>
        </w:rPr>
        <w:t>Anthidium</w:t>
      </w:r>
      <w:proofErr w:type="spellEnd"/>
    </w:p>
    <w:p w14:paraId="6E2D4736" w14:textId="77777777" w:rsidR="00B04760" w:rsidRPr="00566D95" w:rsidRDefault="00B04760" w:rsidP="00B04760">
      <w:pPr>
        <w:spacing w:line="480" w:lineRule="auto"/>
        <w:ind w:left="540" w:hanging="540"/>
        <w:contextualSpacing/>
      </w:pPr>
      <w:r w:rsidRPr="00566D95">
        <w:t xml:space="preserve">Gonzalez VH, Griswold TL (2013) Wool carder bees of the genus </w:t>
      </w:r>
      <w:proofErr w:type="spellStart"/>
      <w:r w:rsidRPr="00907267">
        <w:rPr>
          <w:i/>
          <w:iCs/>
        </w:rPr>
        <w:t>Anthidium</w:t>
      </w:r>
      <w:proofErr w:type="spellEnd"/>
      <w:r w:rsidRPr="00566D95">
        <w:t xml:space="preserve"> in the Western Hemisphere (Hymenoptera: </w:t>
      </w:r>
      <w:proofErr w:type="spellStart"/>
      <w:r w:rsidRPr="00566D95">
        <w:t>Megachilidae</w:t>
      </w:r>
      <w:proofErr w:type="spellEnd"/>
      <w:r w:rsidRPr="00566D95">
        <w:t>): diversity, host-plant associations, phylogeny, and biogeography. Zoological Journal of the Linnean Society 168: 221-425</w:t>
      </w:r>
      <w:r>
        <w:t>.</w:t>
      </w:r>
    </w:p>
    <w:p w14:paraId="5A11D8B4" w14:textId="77777777" w:rsidR="00B04760" w:rsidRDefault="00B04760" w:rsidP="00B04760">
      <w:pPr>
        <w:spacing w:line="480" w:lineRule="auto"/>
        <w:contextualSpacing/>
        <w:rPr>
          <w:i/>
          <w:iCs/>
        </w:rPr>
      </w:pPr>
    </w:p>
    <w:p w14:paraId="79B3556B" w14:textId="77777777" w:rsidR="00B04760" w:rsidRDefault="00B04760" w:rsidP="00B04760">
      <w:pPr>
        <w:spacing w:line="480" w:lineRule="auto"/>
        <w:contextualSpacing/>
      </w:pPr>
      <w:r>
        <w:rPr>
          <w:b/>
          <w:bCs/>
        </w:rPr>
        <w:t>References for</w:t>
      </w:r>
      <w:r w:rsidRPr="00907267">
        <w:rPr>
          <w:b/>
          <w:bCs/>
        </w:rPr>
        <w:t xml:space="preserve"> </w:t>
      </w:r>
      <w:proofErr w:type="spellStart"/>
      <w:r w:rsidRPr="00907267">
        <w:rPr>
          <w:b/>
          <w:bCs/>
        </w:rPr>
        <w:t>Megachilidae</w:t>
      </w:r>
      <w:proofErr w:type="spellEnd"/>
      <w:r w:rsidRPr="00907267">
        <w:rPr>
          <w:b/>
          <w:bCs/>
        </w:rPr>
        <w:t xml:space="preserve">, </w:t>
      </w:r>
      <w:r w:rsidRPr="00907267">
        <w:rPr>
          <w:b/>
          <w:bCs/>
          <w:i/>
          <w:iCs/>
        </w:rPr>
        <w:t>Coelioxys</w:t>
      </w:r>
    </w:p>
    <w:p w14:paraId="6FE0D684" w14:textId="77777777" w:rsidR="00B04760" w:rsidRPr="00566D95" w:rsidRDefault="00B04760" w:rsidP="00B04760">
      <w:pPr>
        <w:spacing w:line="480" w:lineRule="auto"/>
        <w:ind w:left="540" w:hanging="540"/>
        <w:contextualSpacing/>
      </w:pPr>
      <w:r w:rsidRPr="00566D95">
        <w:t xml:space="preserve">Baker JR (1975) Taxonomy of five Nearctic subgenera of </w:t>
      </w:r>
      <w:r w:rsidRPr="00907267">
        <w:rPr>
          <w:i/>
          <w:iCs/>
        </w:rPr>
        <w:t>Coelioxys</w:t>
      </w:r>
      <w:r w:rsidRPr="00566D95">
        <w:t xml:space="preserve"> (Hymenoptera: </w:t>
      </w:r>
      <w:proofErr w:type="spellStart"/>
      <w:r w:rsidRPr="00566D95">
        <w:t>Megachilidae</w:t>
      </w:r>
      <w:proofErr w:type="spellEnd"/>
      <w:r w:rsidRPr="00566D95">
        <w:t>)</w:t>
      </w:r>
      <w:r>
        <w:t>.</w:t>
      </w:r>
      <w:r w:rsidRPr="00566D95">
        <w:t xml:space="preserve"> The University of Kansas Science Bulletin 50: 649-730</w:t>
      </w:r>
      <w:r>
        <w:t>.</w:t>
      </w:r>
    </w:p>
    <w:p w14:paraId="1F926E7B" w14:textId="77777777" w:rsidR="00B04760" w:rsidRPr="00566D95" w:rsidRDefault="00B04760" w:rsidP="00B04760">
      <w:pPr>
        <w:spacing w:line="480" w:lineRule="auto"/>
        <w:ind w:left="540" w:hanging="540"/>
        <w:contextualSpacing/>
      </w:pPr>
      <w:r w:rsidRPr="00566D95">
        <w:t xml:space="preserve">De Silva N (2012) Revision of the </w:t>
      </w:r>
      <w:proofErr w:type="spellStart"/>
      <w:r w:rsidRPr="00566D95">
        <w:t>cleptoparasitic</w:t>
      </w:r>
      <w:proofErr w:type="spellEnd"/>
      <w:r w:rsidRPr="00566D95">
        <w:t xml:space="preserve"> bee genus </w:t>
      </w:r>
      <w:r w:rsidRPr="00907267">
        <w:rPr>
          <w:i/>
          <w:iCs/>
        </w:rPr>
        <w:t>Coelioxys</w:t>
      </w:r>
      <w:r w:rsidRPr="00566D95">
        <w:t xml:space="preserve"> in Canada (Hymenoptera: </w:t>
      </w:r>
      <w:proofErr w:type="spellStart"/>
      <w:r w:rsidRPr="00566D95">
        <w:t>Megachilidae</w:t>
      </w:r>
      <w:proofErr w:type="spellEnd"/>
      <w:r w:rsidRPr="00566D95">
        <w:t>) (</w:t>
      </w:r>
      <w:proofErr w:type="gramStart"/>
      <w:r w:rsidRPr="00566D95">
        <w:t>Master’s</w:t>
      </w:r>
      <w:proofErr w:type="gramEnd"/>
      <w:r w:rsidRPr="00566D95">
        <w:t xml:space="preserve"> Thesis)</w:t>
      </w:r>
      <w:r>
        <w:t>.</w:t>
      </w:r>
      <w:r w:rsidRPr="00566D95">
        <w:t xml:space="preserve"> York University, York, ON</w:t>
      </w:r>
      <w:r>
        <w:t xml:space="preserve">, 341 </w:t>
      </w:r>
      <w:proofErr w:type="gramStart"/>
      <w:r>
        <w:t>pp</w:t>
      </w:r>
      <w:proofErr w:type="gramEnd"/>
      <w:r>
        <w:t>.</w:t>
      </w:r>
    </w:p>
    <w:p w14:paraId="4FA52725" w14:textId="77777777" w:rsidR="00B04760" w:rsidRDefault="00B04760" w:rsidP="00B04760">
      <w:pPr>
        <w:spacing w:line="480" w:lineRule="auto"/>
        <w:contextualSpacing/>
        <w:rPr>
          <w:i/>
          <w:iCs/>
        </w:rPr>
      </w:pPr>
    </w:p>
    <w:p w14:paraId="0DDB94B4" w14:textId="77777777" w:rsidR="00B04760" w:rsidRDefault="00B04760" w:rsidP="00B04760">
      <w:pPr>
        <w:spacing w:line="480" w:lineRule="auto"/>
        <w:contextualSpacing/>
      </w:pPr>
      <w:r>
        <w:rPr>
          <w:b/>
          <w:bCs/>
        </w:rPr>
        <w:t>References for</w:t>
      </w:r>
      <w:r w:rsidRPr="00907267">
        <w:rPr>
          <w:b/>
          <w:bCs/>
        </w:rPr>
        <w:t xml:space="preserve"> </w:t>
      </w:r>
      <w:proofErr w:type="spellStart"/>
      <w:r w:rsidRPr="00907267">
        <w:rPr>
          <w:b/>
          <w:bCs/>
        </w:rPr>
        <w:t>Megachilidae</w:t>
      </w:r>
      <w:proofErr w:type="spellEnd"/>
      <w:r w:rsidRPr="00907267">
        <w:rPr>
          <w:b/>
          <w:bCs/>
        </w:rPr>
        <w:t xml:space="preserve">, </w:t>
      </w:r>
      <w:proofErr w:type="spellStart"/>
      <w:r w:rsidRPr="00907267">
        <w:rPr>
          <w:b/>
          <w:bCs/>
          <w:i/>
          <w:iCs/>
        </w:rPr>
        <w:t>Heriades</w:t>
      </w:r>
      <w:proofErr w:type="spellEnd"/>
    </w:p>
    <w:p w14:paraId="3BE48433" w14:textId="77777777" w:rsidR="00B04760" w:rsidRPr="00566D95" w:rsidRDefault="00B04760" w:rsidP="00B04760">
      <w:pPr>
        <w:spacing w:line="480" w:lineRule="auto"/>
        <w:ind w:left="540" w:hanging="540"/>
        <w:contextualSpacing/>
      </w:pPr>
      <w:r w:rsidRPr="00566D95">
        <w:t xml:space="preserve">Michener CD (1938) American bees of the genus </w:t>
      </w:r>
      <w:proofErr w:type="spellStart"/>
      <w:r w:rsidRPr="00907267">
        <w:rPr>
          <w:i/>
          <w:iCs/>
        </w:rPr>
        <w:t>Heriades</w:t>
      </w:r>
      <w:proofErr w:type="spellEnd"/>
      <w:r w:rsidRPr="00566D95">
        <w:t>. Annals of the Entomological Society of America 31: 514-531</w:t>
      </w:r>
      <w:r>
        <w:t>.</w:t>
      </w:r>
    </w:p>
    <w:p w14:paraId="48B064F4" w14:textId="77777777" w:rsidR="00B04760" w:rsidRDefault="00B04760" w:rsidP="00B04760">
      <w:pPr>
        <w:spacing w:line="480" w:lineRule="auto"/>
        <w:contextualSpacing/>
        <w:rPr>
          <w:i/>
          <w:iCs/>
        </w:rPr>
      </w:pPr>
    </w:p>
    <w:p w14:paraId="321DC8F9" w14:textId="77777777" w:rsidR="00B04760" w:rsidRDefault="00B04760" w:rsidP="00B04760">
      <w:pPr>
        <w:spacing w:line="480" w:lineRule="auto"/>
        <w:contextualSpacing/>
      </w:pPr>
      <w:r>
        <w:rPr>
          <w:b/>
          <w:bCs/>
        </w:rPr>
        <w:t>References for</w:t>
      </w:r>
      <w:r w:rsidRPr="00907267">
        <w:rPr>
          <w:b/>
          <w:bCs/>
        </w:rPr>
        <w:t xml:space="preserve"> </w:t>
      </w:r>
      <w:proofErr w:type="spellStart"/>
      <w:r w:rsidRPr="00907267">
        <w:rPr>
          <w:b/>
          <w:bCs/>
        </w:rPr>
        <w:t>Megachilidae</w:t>
      </w:r>
      <w:proofErr w:type="spellEnd"/>
      <w:r w:rsidRPr="00907267">
        <w:rPr>
          <w:b/>
          <w:bCs/>
        </w:rPr>
        <w:t xml:space="preserve">, </w:t>
      </w:r>
      <w:proofErr w:type="spellStart"/>
      <w:r w:rsidRPr="00907267">
        <w:rPr>
          <w:b/>
          <w:bCs/>
          <w:i/>
          <w:iCs/>
        </w:rPr>
        <w:t>Hoplitis</w:t>
      </w:r>
      <w:proofErr w:type="spellEnd"/>
    </w:p>
    <w:p w14:paraId="3BB3B440" w14:textId="77777777" w:rsidR="00B04760" w:rsidRPr="00566D95" w:rsidRDefault="00B04760" w:rsidP="00B04760">
      <w:pPr>
        <w:spacing w:line="480" w:lineRule="auto"/>
        <w:ind w:left="540" w:hanging="540"/>
        <w:contextualSpacing/>
      </w:pPr>
      <w:r w:rsidRPr="00566D95">
        <w:t xml:space="preserve">Michener CD (1947) A revision of the American </w:t>
      </w:r>
      <w:r>
        <w:t>s</w:t>
      </w:r>
      <w:r w:rsidRPr="00566D95">
        <w:t xml:space="preserve">pecies of </w:t>
      </w:r>
      <w:proofErr w:type="spellStart"/>
      <w:r w:rsidRPr="00907267">
        <w:rPr>
          <w:i/>
          <w:iCs/>
        </w:rPr>
        <w:t>Hoplitis</w:t>
      </w:r>
      <w:proofErr w:type="spellEnd"/>
      <w:r w:rsidRPr="00566D95">
        <w:t xml:space="preserve"> (Hymenoptera, </w:t>
      </w:r>
      <w:proofErr w:type="spellStart"/>
      <w:r w:rsidRPr="00566D95">
        <w:t>Megachilidae</w:t>
      </w:r>
      <w:proofErr w:type="spellEnd"/>
      <w:r w:rsidRPr="00566D95">
        <w:t>)</w:t>
      </w:r>
      <w:r>
        <w:t>.</w:t>
      </w:r>
      <w:r w:rsidRPr="00566D95">
        <w:t xml:space="preserve"> Bulletin of the American Museum of Natural History 89: 257-318</w:t>
      </w:r>
      <w:r>
        <w:t>.</w:t>
      </w:r>
    </w:p>
    <w:p w14:paraId="7816D323" w14:textId="77777777" w:rsidR="00B04760" w:rsidRDefault="00B04760" w:rsidP="00B04760">
      <w:pPr>
        <w:spacing w:line="480" w:lineRule="auto"/>
        <w:contextualSpacing/>
        <w:rPr>
          <w:i/>
          <w:iCs/>
        </w:rPr>
      </w:pPr>
    </w:p>
    <w:p w14:paraId="1EAEE864" w14:textId="77777777" w:rsidR="00B04760" w:rsidRDefault="00B04760" w:rsidP="00B04760">
      <w:pPr>
        <w:spacing w:line="480" w:lineRule="auto"/>
        <w:contextualSpacing/>
      </w:pPr>
      <w:r>
        <w:rPr>
          <w:b/>
          <w:bCs/>
        </w:rPr>
        <w:t>References for</w:t>
      </w:r>
      <w:r w:rsidRPr="00907267">
        <w:rPr>
          <w:b/>
          <w:bCs/>
        </w:rPr>
        <w:t xml:space="preserve"> </w:t>
      </w:r>
      <w:proofErr w:type="spellStart"/>
      <w:r w:rsidRPr="00907267">
        <w:rPr>
          <w:b/>
          <w:bCs/>
        </w:rPr>
        <w:t>Megachilidae</w:t>
      </w:r>
      <w:proofErr w:type="spellEnd"/>
      <w:r w:rsidRPr="00907267">
        <w:rPr>
          <w:b/>
          <w:bCs/>
        </w:rPr>
        <w:t xml:space="preserve">, </w:t>
      </w:r>
      <w:r w:rsidRPr="00907267">
        <w:rPr>
          <w:b/>
          <w:bCs/>
          <w:i/>
          <w:iCs/>
        </w:rPr>
        <w:t>Megachile</w:t>
      </w:r>
    </w:p>
    <w:p w14:paraId="371615C7" w14:textId="77777777" w:rsidR="00B04760" w:rsidRPr="00566D95" w:rsidRDefault="00B04760" w:rsidP="00B04760">
      <w:pPr>
        <w:spacing w:line="480" w:lineRule="auto"/>
        <w:ind w:left="540" w:hanging="540"/>
        <w:contextualSpacing/>
      </w:pPr>
      <w:r w:rsidRPr="00566D95">
        <w:t xml:space="preserve">Sheffield CS, Ratti C, Packer L, Griswold T (2011) Leafcutter and </w:t>
      </w:r>
      <w:r>
        <w:t>m</w:t>
      </w:r>
      <w:r w:rsidRPr="00566D95">
        <w:t xml:space="preserve">ason </w:t>
      </w:r>
      <w:r>
        <w:t>b</w:t>
      </w:r>
      <w:r w:rsidRPr="00566D95">
        <w:t xml:space="preserve">ees of the </w:t>
      </w:r>
      <w:r>
        <w:t>g</w:t>
      </w:r>
      <w:r w:rsidRPr="00566D95">
        <w:t xml:space="preserve">enus </w:t>
      </w:r>
      <w:r w:rsidRPr="00907267">
        <w:rPr>
          <w:i/>
          <w:iCs/>
        </w:rPr>
        <w:t>Megachile</w:t>
      </w:r>
      <w:r w:rsidRPr="00566D95">
        <w:t xml:space="preserve"> </w:t>
      </w:r>
      <w:r>
        <w:t>(</w:t>
      </w:r>
      <w:r w:rsidRPr="00566D95">
        <w:t>Latreille</w:t>
      </w:r>
      <w:r>
        <w:t>)</w:t>
      </w:r>
      <w:r w:rsidRPr="00566D95">
        <w:t xml:space="preserve"> (Hymenoptera: </w:t>
      </w:r>
      <w:proofErr w:type="spellStart"/>
      <w:r w:rsidRPr="00566D95">
        <w:t>Megachilidae</w:t>
      </w:r>
      <w:proofErr w:type="spellEnd"/>
      <w:r w:rsidRPr="00566D95">
        <w:t>) in Canada and Alaska. Canadian Journal of Arthropod Identification 18: 1-107</w:t>
      </w:r>
      <w:r>
        <w:t>.</w:t>
      </w:r>
    </w:p>
    <w:p w14:paraId="654E37C7" w14:textId="77777777" w:rsidR="00B04760" w:rsidRDefault="00B04760" w:rsidP="00B04760">
      <w:pPr>
        <w:spacing w:line="480" w:lineRule="auto"/>
        <w:contextualSpacing/>
      </w:pPr>
      <w:r>
        <w:rPr>
          <w:b/>
          <w:bCs/>
        </w:rPr>
        <w:lastRenderedPageBreak/>
        <w:t>References for</w:t>
      </w:r>
      <w:r w:rsidRPr="00907267">
        <w:rPr>
          <w:b/>
          <w:bCs/>
        </w:rPr>
        <w:t xml:space="preserve"> </w:t>
      </w:r>
      <w:proofErr w:type="spellStart"/>
      <w:r w:rsidRPr="00907267">
        <w:rPr>
          <w:b/>
          <w:bCs/>
        </w:rPr>
        <w:t>Megachilidae</w:t>
      </w:r>
      <w:proofErr w:type="spellEnd"/>
      <w:r w:rsidRPr="00907267">
        <w:rPr>
          <w:b/>
          <w:bCs/>
        </w:rPr>
        <w:t xml:space="preserve">, </w:t>
      </w:r>
      <w:r w:rsidRPr="00907267">
        <w:rPr>
          <w:b/>
          <w:bCs/>
          <w:i/>
          <w:iCs/>
        </w:rPr>
        <w:t>Osmia</w:t>
      </w:r>
    </w:p>
    <w:p w14:paraId="04BEA7E3" w14:textId="77777777" w:rsidR="00B04760" w:rsidRPr="00907267" w:rsidRDefault="00B04760" w:rsidP="00B04760">
      <w:pPr>
        <w:spacing w:line="480" w:lineRule="auto"/>
        <w:ind w:left="540" w:hanging="540"/>
        <w:contextualSpacing/>
      </w:pPr>
      <w:r w:rsidRPr="00566D95">
        <w:t xml:space="preserve">Sheffield CS, Ratti C, Packer L, Griswold T (2011) Leafcutter and </w:t>
      </w:r>
      <w:r>
        <w:t>m</w:t>
      </w:r>
      <w:r w:rsidRPr="00566D95">
        <w:t xml:space="preserve">ason </w:t>
      </w:r>
      <w:r>
        <w:t>b</w:t>
      </w:r>
      <w:r w:rsidRPr="00566D95">
        <w:t xml:space="preserve">ees of the </w:t>
      </w:r>
      <w:r>
        <w:t>g</w:t>
      </w:r>
      <w:r w:rsidRPr="00566D95">
        <w:t xml:space="preserve">enus </w:t>
      </w:r>
      <w:r w:rsidRPr="00907267">
        <w:rPr>
          <w:i/>
          <w:iCs/>
        </w:rPr>
        <w:t>Megachile</w:t>
      </w:r>
      <w:r w:rsidRPr="00566D95">
        <w:t xml:space="preserve"> </w:t>
      </w:r>
      <w:r>
        <w:t>(</w:t>
      </w:r>
      <w:r w:rsidRPr="00566D95">
        <w:t>Latreille</w:t>
      </w:r>
      <w:r>
        <w:t>)</w:t>
      </w:r>
      <w:r w:rsidRPr="00566D95">
        <w:t xml:space="preserve"> (Hymenoptera: </w:t>
      </w:r>
      <w:proofErr w:type="spellStart"/>
      <w:r w:rsidRPr="00566D95">
        <w:t>Megachilidae</w:t>
      </w:r>
      <w:proofErr w:type="spellEnd"/>
      <w:r w:rsidRPr="00566D95">
        <w:t>) in Canada and Alaska. Canadian Journal of Arthropod Identification 18: 1-107</w:t>
      </w:r>
      <w:r>
        <w:t>.</w:t>
      </w:r>
      <w:r>
        <w:rPr>
          <w:rFonts w:eastAsia="Helvetica Neue"/>
          <w:b/>
          <w:bCs/>
        </w:rPr>
        <w:br w:type="page"/>
      </w:r>
    </w:p>
    <w:p w14:paraId="213B53BB" w14:textId="77777777" w:rsidR="00B04760" w:rsidRDefault="00B04760" w:rsidP="00B04760">
      <w:pPr>
        <w:pStyle w:val="Body"/>
        <w:contextualSpacing/>
        <w:rPr>
          <w:rFonts w:ascii="Times New Roman" w:eastAsia="Helvetica Neue" w:hAnsi="Times New Roman" w:cs="Times New Roman"/>
          <w:sz w:val="24"/>
          <w:szCs w:val="24"/>
        </w:rPr>
      </w:pPr>
      <w:r>
        <w:rPr>
          <w:rFonts w:ascii="Times New Roman" w:eastAsia="Helvetica Neue" w:hAnsi="Times New Roman" w:cs="Times New Roman"/>
          <w:b/>
          <w:bCs/>
          <w:sz w:val="24"/>
          <w:szCs w:val="24"/>
        </w:rPr>
        <w:lastRenderedPageBreak/>
        <w:t xml:space="preserve">Table S1. </w:t>
      </w:r>
      <w:r>
        <w:rPr>
          <w:rFonts w:ascii="Times New Roman" w:eastAsia="Helvetica Neue" w:hAnsi="Times New Roman" w:cs="Times New Roman"/>
          <w:sz w:val="24"/>
          <w:szCs w:val="24"/>
        </w:rPr>
        <w:t>Number of specimens of each species. Counts are shown for the total collection, the Port of Seatle (POS) site, the Boeing Paine Field (BPF) site, and the Seattle City Light (SCL) site. Specimens collected by trap and sweep netting, and by sex, are also reported. Species are arranged by descending abundance. The records column indicates whether species are county or state records as follows: crSNO, a species record for Snohomish County; crKING, a species record for King County; crSNO_G, a genus record for Snohomish County; crKING_G, a genus record for King County; sr, a statewide species record; srG, a statewide genus record; srSG, a statewide subgenus record. Species with blank records have been detected before.</w:t>
      </w:r>
    </w:p>
    <w:p w14:paraId="7C080379" w14:textId="77777777" w:rsidR="00B04760" w:rsidRDefault="00B04760" w:rsidP="00B04760">
      <w:pPr>
        <w:pStyle w:val="Body"/>
        <w:contextualSpacing/>
        <w:rPr>
          <w:rFonts w:ascii="Times New Roman" w:eastAsia="Helvetica Neue" w:hAnsi="Times New Roman" w:cs="Times New Roman"/>
          <w:sz w:val="24"/>
          <w:szCs w:val="24"/>
        </w:rPr>
      </w:pPr>
    </w:p>
    <w:p w14:paraId="5A7A314A" w14:textId="77777777" w:rsidR="00B04760" w:rsidRPr="00277323" w:rsidRDefault="00B04760" w:rsidP="00B04760">
      <w:pPr>
        <w:rPr>
          <w:bCs/>
          <w:sz w:val="22"/>
          <w:szCs w:val="22"/>
        </w:rPr>
      </w:pPr>
      <w:r w:rsidRPr="00277323">
        <w:rPr>
          <w:bCs/>
          <w:sz w:val="22"/>
          <w:szCs w:val="22"/>
        </w:rPr>
        <w:t xml:space="preserve">† </w:t>
      </w:r>
      <w:r>
        <w:rPr>
          <w:bCs/>
          <w:sz w:val="22"/>
          <w:szCs w:val="22"/>
        </w:rPr>
        <w:t>Species found at all three sites</w:t>
      </w:r>
    </w:p>
    <w:p w14:paraId="1CC1D94C" w14:textId="77777777" w:rsidR="00B04760" w:rsidRPr="00277323" w:rsidRDefault="00B04760" w:rsidP="00B04760">
      <w:pPr>
        <w:rPr>
          <w:bCs/>
          <w:sz w:val="22"/>
          <w:szCs w:val="22"/>
        </w:rPr>
      </w:pPr>
      <w:r>
        <w:rPr>
          <w:bCs/>
          <w:sz w:val="22"/>
          <w:szCs w:val="22"/>
        </w:rPr>
        <w:t>◊ Species collected only by net</w:t>
      </w:r>
    </w:p>
    <w:p w14:paraId="53BA0449" w14:textId="77777777" w:rsidR="00B04760" w:rsidRDefault="00B04760" w:rsidP="00B04760">
      <w:pPr>
        <w:rPr>
          <w:rFonts w:eastAsia="Helvetica Neue"/>
        </w:rPr>
      </w:pPr>
      <w:r w:rsidRPr="00BC6812">
        <w:rPr>
          <w:bCs/>
          <w:sz w:val="22"/>
          <w:szCs w:val="22"/>
        </w:rPr>
        <w:t xml:space="preserve">§ </w:t>
      </w:r>
      <w:r>
        <w:rPr>
          <w:bCs/>
          <w:sz w:val="22"/>
          <w:szCs w:val="22"/>
        </w:rPr>
        <w:t>Only females of species collected</w:t>
      </w:r>
    </w:p>
    <w:p w14:paraId="22434FE5" w14:textId="77777777" w:rsidR="00B04760" w:rsidRPr="003F66E8" w:rsidRDefault="00B04760" w:rsidP="00B04760">
      <w:pPr>
        <w:pStyle w:val="Body"/>
        <w:contextualSpacing/>
        <w:rPr>
          <w:rFonts w:ascii="Times New Roman" w:eastAsia="Helvetica Neue" w:hAnsi="Times New Roman" w:cs="Times New Roman"/>
          <w:sz w:val="24"/>
          <w:szCs w:val="24"/>
        </w:rPr>
      </w:pPr>
    </w:p>
    <w:tbl>
      <w:tblPr>
        <w:tblW w:w="9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2185"/>
        <w:gridCol w:w="1231"/>
        <w:gridCol w:w="716"/>
        <w:gridCol w:w="716"/>
        <w:gridCol w:w="594"/>
        <w:gridCol w:w="606"/>
        <w:gridCol w:w="716"/>
        <w:gridCol w:w="516"/>
        <w:gridCol w:w="838"/>
        <w:gridCol w:w="650"/>
      </w:tblGrid>
      <w:tr w:rsidR="00B04760" w:rsidRPr="00E41667" w14:paraId="7A426493" w14:textId="77777777" w:rsidTr="00E73ED3">
        <w:trPr>
          <w:trHeight w:val="240"/>
        </w:trPr>
        <w:tc>
          <w:tcPr>
            <w:tcW w:w="539" w:type="dxa"/>
            <w:shd w:val="clear" w:color="auto" w:fill="auto"/>
            <w:noWrap/>
            <w:vAlign w:val="bottom"/>
            <w:hideMark/>
          </w:tcPr>
          <w:p w14:paraId="0B5CC2D6" w14:textId="77777777" w:rsidR="00B04760" w:rsidRPr="00E41667" w:rsidRDefault="00B04760" w:rsidP="00E73ED3">
            <w:pPr>
              <w:jc w:val="center"/>
              <w:rPr>
                <w:b/>
                <w:bCs/>
                <w:color w:val="000000"/>
                <w:sz w:val="20"/>
                <w:szCs w:val="20"/>
              </w:rPr>
            </w:pPr>
            <w:r w:rsidRPr="00E41667">
              <w:rPr>
                <w:b/>
                <w:bCs/>
                <w:color w:val="000000"/>
                <w:sz w:val="20"/>
                <w:szCs w:val="20"/>
              </w:rPr>
              <w:t>ID#</w:t>
            </w:r>
          </w:p>
        </w:tc>
        <w:tc>
          <w:tcPr>
            <w:tcW w:w="2185" w:type="dxa"/>
            <w:shd w:val="clear" w:color="auto" w:fill="auto"/>
            <w:noWrap/>
            <w:vAlign w:val="bottom"/>
            <w:hideMark/>
          </w:tcPr>
          <w:p w14:paraId="00AB3987" w14:textId="77777777" w:rsidR="00B04760" w:rsidRPr="00E41667" w:rsidRDefault="00B04760" w:rsidP="00E73ED3">
            <w:pPr>
              <w:jc w:val="center"/>
              <w:rPr>
                <w:b/>
                <w:bCs/>
                <w:color w:val="000000"/>
                <w:sz w:val="20"/>
                <w:szCs w:val="20"/>
              </w:rPr>
            </w:pPr>
            <w:r w:rsidRPr="00E41667">
              <w:rPr>
                <w:b/>
                <w:bCs/>
                <w:color w:val="000000"/>
                <w:sz w:val="20"/>
                <w:szCs w:val="20"/>
              </w:rPr>
              <w:t>Species</w:t>
            </w:r>
          </w:p>
        </w:tc>
        <w:tc>
          <w:tcPr>
            <w:tcW w:w="1231" w:type="dxa"/>
            <w:shd w:val="clear" w:color="auto" w:fill="auto"/>
            <w:noWrap/>
            <w:vAlign w:val="bottom"/>
            <w:hideMark/>
          </w:tcPr>
          <w:p w14:paraId="43CAA2D8" w14:textId="77777777" w:rsidR="00B04760" w:rsidRPr="00E41667" w:rsidRDefault="00B04760" w:rsidP="00E73ED3">
            <w:pPr>
              <w:rPr>
                <w:b/>
                <w:bCs/>
                <w:color w:val="000000"/>
                <w:sz w:val="20"/>
                <w:szCs w:val="20"/>
              </w:rPr>
            </w:pPr>
            <w:r w:rsidRPr="00E41667">
              <w:rPr>
                <w:b/>
                <w:bCs/>
                <w:color w:val="000000"/>
                <w:sz w:val="20"/>
                <w:szCs w:val="20"/>
              </w:rPr>
              <w:t>Records</w:t>
            </w:r>
          </w:p>
        </w:tc>
        <w:tc>
          <w:tcPr>
            <w:tcW w:w="716" w:type="dxa"/>
            <w:shd w:val="clear" w:color="auto" w:fill="auto"/>
            <w:noWrap/>
            <w:vAlign w:val="bottom"/>
            <w:hideMark/>
          </w:tcPr>
          <w:p w14:paraId="4FD61827" w14:textId="77777777" w:rsidR="00B04760" w:rsidRPr="00E41667" w:rsidRDefault="00B04760" w:rsidP="00E73ED3">
            <w:pPr>
              <w:jc w:val="center"/>
              <w:rPr>
                <w:b/>
                <w:bCs/>
                <w:color w:val="000000"/>
                <w:sz w:val="20"/>
                <w:szCs w:val="20"/>
              </w:rPr>
            </w:pPr>
            <w:r w:rsidRPr="00E41667">
              <w:rPr>
                <w:b/>
                <w:bCs/>
                <w:color w:val="000000"/>
                <w:sz w:val="20"/>
                <w:szCs w:val="20"/>
              </w:rPr>
              <w:t>Total</w:t>
            </w:r>
          </w:p>
        </w:tc>
        <w:tc>
          <w:tcPr>
            <w:tcW w:w="716" w:type="dxa"/>
            <w:shd w:val="clear" w:color="auto" w:fill="auto"/>
            <w:noWrap/>
            <w:vAlign w:val="bottom"/>
            <w:hideMark/>
          </w:tcPr>
          <w:p w14:paraId="636973BF" w14:textId="77777777" w:rsidR="00B04760" w:rsidRPr="00E41667" w:rsidRDefault="00B04760" w:rsidP="00E73ED3">
            <w:pPr>
              <w:jc w:val="center"/>
              <w:rPr>
                <w:b/>
                <w:bCs/>
                <w:color w:val="000000"/>
                <w:sz w:val="20"/>
                <w:szCs w:val="20"/>
              </w:rPr>
            </w:pPr>
            <w:r w:rsidRPr="00E41667">
              <w:rPr>
                <w:b/>
                <w:bCs/>
                <w:color w:val="000000"/>
                <w:sz w:val="20"/>
                <w:szCs w:val="20"/>
              </w:rPr>
              <w:t>POS</w:t>
            </w:r>
          </w:p>
        </w:tc>
        <w:tc>
          <w:tcPr>
            <w:tcW w:w="594" w:type="dxa"/>
            <w:shd w:val="clear" w:color="auto" w:fill="auto"/>
            <w:noWrap/>
            <w:vAlign w:val="bottom"/>
            <w:hideMark/>
          </w:tcPr>
          <w:p w14:paraId="5F8A4F96" w14:textId="77777777" w:rsidR="00B04760" w:rsidRPr="00E41667" w:rsidRDefault="00B04760" w:rsidP="00E73ED3">
            <w:pPr>
              <w:jc w:val="center"/>
              <w:rPr>
                <w:b/>
                <w:bCs/>
                <w:color w:val="000000"/>
                <w:sz w:val="20"/>
                <w:szCs w:val="20"/>
              </w:rPr>
            </w:pPr>
            <w:r w:rsidRPr="00E41667">
              <w:rPr>
                <w:b/>
                <w:bCs/>
                <w:color w:val="000000"/>
                <w:sz w:val="20"/>
                <w:szCs w:val="20"/>
              </w:rPr>
              <w:t>BPF</w:t>
            </w:r>
          </w:p>
        </w:tc>
        <w:tc>
          <w:tcPr>
            <w:tcW w:w="606" w:type="dxa"/>
            <w:shd w:val="clear" w:color="auto" w:fill="auto"/>
            <w:noWrap/>
            <w:vAlign w:val="bottom"/>
            <w:hideMark/>
          </w:tcPr>
          <w:p w14:paraId="581C083B" w14:textId="77777777" w:rsidR="00B04760" w:rsidRPr="00E41667" w:rsidRDefault="00B04760" w:rsidP="00E73ED3">
            <w:pPr>
              <w:jc w:val="center"/>
              <w:rPr>
                <w:b/>
                <w:bCs/>
                <w:color w:val="000000"/>
                <w:sz w:val="20"/>
                <w:szCs w:val="20"/>
              </w:rPr>
            </w:pPr>
            <w:r w:rsidRPr="00E41667">
              <w:rPr>
                <w:b/>
                <w:bCs/>
                <w:color w:val="000000"/>
                <w:sz w:val="20"/>
                <w:szCs w:val="20"/>
              </w:rPr>
              <w:t>SCL</w:t>
            </w:r>
          </w:p>
        </w:tc>
        <w:tc>
          <w:tcPr>
            <w:tcW w:w="716" w:type="dxa"/>
            <w:shd w:val="clear" w:color="auto" w:fill="auto"/>
            <w:noWrap/>
            <w:vAlign w:val="bottom"/>
            <w:hideMark/>
          </w:tcPr>
          <w:p w14:paraId="46749800" w14:textId="77777777" w:rsidR="00B04760" w:rsidRPr="00E41667" w:rsidRDefault="00B04760" w:rsidP="00E73ED3">
            <w:pPr>
              <w:jc w:val="center"/>
              <w:rPr>
                <w:b/>
                <w:bCs/>
                <w:color w:val="000000"/>
                <w:sz w:val="20"/>
                <w:szCs w:val="20"/>
              </w:rPr>
            </w:pPr>
            <w:r w:rsidRPr="00E41667">
              <w:rPr>
                <w:b/>
                <w:bCs/>
                <w:color w:val="000000"/>
                <w:sz w:val="20"/>
                <w:szCs w:val="20"/>
              </w:rPr>
              <w:t>Trap</w:t>
            </w:r>
          </w:p>
        </w:tc>
        <w:tc>
          <w:tcPr>
            <w:tcW w:w="516" w:type="dxa"/>
            <w:shd w:val="clear" w:color="auto" w:fill="auto"/>
            <w:noWrap/>
            <w:vAlign w:val="bottom"/>
            <w:hideMark/>
          </w:tcPr>
          <w:p w14:paraId="01F8064E" w14:textId="77777777" w:rsidR="00B04760" w:rsidRPr="00E41667" w:rsidRDefault="00B04760" w:rsidP="00E73ED3">
            <w:pPr>
              <w:jc w:val="center"/>
              <w:rPr>
                <w:b/>
                <w:bCs/>
                <w:color w:val="000000"/>
                <w:sz w:val="20"/>
                <w:szCs w:val="20"/>
              </w:rPr>
            </w:pPr>
            <w:r w:rsidRPr="00E41667">
              <w:rPr>
                <w:b/>
                <w:bCs/>
                <w:color w:val="000000"/>
                <w:sz w:val="20"/>
                <w:szCs w:val="20"/>
              </w:rPr>
              <w:t>Net</w:t>
            </w:r>
          </w:p>
        </w:tc>
        <w:tc>
          <w:tcPr>
            <w:tcW w:w="838" w:type="dxa"/>
            <w:shd w:val="clear" w:color="auto" w:fill="auto"/>
            <w:noWrap/>
            <w:vAlign w:val="bottom"/>
            <w:hideMark/>
          </w:tcPr>
          <w:p w14:paraId="23168AB2" w14:textId="77777777" w:rsidR="00B04760" w:rsidRPr="00E41667" w:rsidRDefault="00B04760" w:rsidP="00E73ED3">
            <w:pPr>
              <w:jc w:val="center"/>
              <w:rPr>
                <w:b/>
                <w:bCs/>
                <w:color w:val="000000"/>
                <w:sz w:val="20"/>
                <w:szCs w:val="20"/>
              </w:rPr>
            </w:pPr>
            <w:r w:rsidRPr="00E41667">
              <w:rPr>
                <w:b/>
                <w:bCs/>
                <w:color w:val="000000"/>
                <w:sz w:val="20"/>
                <w:szCs w:val="20"/>
              </w:rPr>
              <w:t>Female</w:t>
            </w:r>
          </w:p>
        </w:tc>
        <w:tc>
          <w:tcPr>
            <w:tcW w:w="650" w:type="dxa"/>
            <w:shd w:val="clear" w:color="auto" w:fill="auto"/>
            <w:noWrap/>
            <w:vAlign w:val="bottom"/>
            <w:hideMark/>
          </w:tcPr>
          <w:p w14:paraId="32D39686" w14:textId="77777777" w:rsidR="00B04760" w:rsidRPr="00E41667" w:rsidRDefault="00B04760" w:rsidP="00E73ED3">
            <w:pPr>
              <w:jc w:val="center"/>
              <w:rPr>
                <w:b/>
                <w:bCs/>
                <w:color w:val="000000"/>
                <w:sz w:val="20"/>
                <w:szCs w:val="20"/>
              </w:rPr>
            </w:pPr>
            <w:r w:rsidRPr="00E41667">
              <w:rPr>
                <w:b/>
                <w:bCs/>
                <w:color w:val="000000"/>
                <w:sz w:val="20"/>
                <w:szCs w:val="20"/>
              </w:rPr>
              <w:t>Male</w:t>
            </w:r>
          </w:p>
        </w:tc>
      </w:tr>
      <w:tr w:rsidR="00B04760" w:rsidRPr="00E41667" w14:paraId="41D3BB38" w14:textId="77777777" w:rsidTr="00E73ED3">
        <w:trPr>
          <w:trHeight w:val="240"/>
        </w:trPr>
        <w:tc>
          <w:tcPr>
            <w:tcW w:w="539" w:type="dxa"/>
            <w:shd w:val="clear" w:color="auto" w:fill="auto"/>
            <w:noWrap/>
            <w:vAlign w:val="bottom"/>
            <w:hideMark/>
          </w:tcPr>
          <w:p w14:paraId="601949B2" w14:textId="77777777" w:rsidR="00B04760" w:rsidRPr="00E41667" w:rsidRDefault="00B04760" w:rsidP="00E73ED3">
            <w:pPr>
              <w:jc w:val="right"/>
              <w:rPr>
                <w:color w:val="000000"/>
                <w:sz w:val="20"/>
                <w:szCs w:val="20"/>
              </w:rPr>
            </w:pPr>
            <w:r w:rsidRPr="00E41667">
              <w:rPr>
                <w:color w:val="000000"/>
                <w:sz w:val="20"/>
                <w:szCs w:val="20"/>
              </w:rPr>
              <w:t>1</w:t>
            </w:r>
          </w:p>
        </w:tc>
        <w:tc>
          <w:tcPr>
            <w:tcW w:w="2185" w:type="dxa"/>
            <w:shd w:val="clear" w:color="auto" w:fill="auto"/>
            <w:noWrap/>
            <w:vAlign w:val="bottom"/>
            <w:hideMark/>
          </w:tcPr>
          <w:p w14:paraId="452D19E4" w14:textId="77777777" w:rsidR="00B04760" w:rsidRPr="00E41667" w:rsidRDefault="00B04760" w:rsidP="00E73ED3">
            <w:pPr>
              <w:rPr>
                <w:i/>
                <w:iCs/>
                <w:color w:val="000000"/>
                <w:sz w:val="20"/>
                <w:szCs w:val="20"/>
              </w:rPr>
            </w:pPr>
            <w:r w:rsidRPr="00E41667">
              <w:rPr>
                <w:i/>
                <w:iCs/>
                <w:color w:val="000000"/>
                <w:sz w:val="20"/>
                <w:szCs w:val="20"/>
              </w:rPr>
              <w:t>Halictus tripartitus</w:t>
            </w:r>
            <w:r>
              <w:rPr>
                <w:i/>
                <w:iCs/>
                <w:color w:val="000000"/>
                <w:sz w:val="20"/>
                <w:szCs w:val="20"/>
              </w:rPr>
              <w:t xml:space="preserve"> </w:t>
            </w:r>
            <w:r w:rsidRPr="000E2FC1">
              <w:rPr>
                <w:color w:val="000000"/>
                <w:sz w:val="20"/>
                <w:szCs w:val="20"/>
              </w:rPr>
              <w:t>†</w:t>
            </w:r>
            <w:r w:rsidRPr="000E2FC1">
              <w:rPr>
                <w:bCs/>
                <w:sz w:val="22"/>
                <w:szCs w:val="22"/>
              </w:rPr>
              <w:t>§</w:t>
            </w:r>
          </w:p>
        </w:tc>
        <w:tc>
          <w:tcPr>
            <w:tcW w:w="1231" w:type="dxa"/>
            <w:shd w:val="clear" w:color="auto" w:fill="auto"/>
            <w:noWrap/>
            <w:vAlign w:val="bottom"/>
            <w:hideMark/>
          </w:tcPr>
          <w:p w14:paraId="6E470CB4" w14:textId="77777777" w:rsidR="00B04760" w:rsidRPr="00E41667" w:rsidRDefault="00B04760" w:rsidP="00E73ED3">
            <w:pPr>
              <w:rPr>
                <w:color w:val="000000"/>
                <w:sz w:val="20"/>
                <w:szCs w:val="20"/>
              </w:rPr>
            </w:pPr>
            <w:r w:rsidRPr="00E41667">
              <w:rPr>
                <w:color w:val="000000"/>
                <w:sz w:val="20"/>
                <w:szCs w:val="20"/>
              </w:rPr>
              <w:t>crSNO</w:t>
            </w:r>
          </w:p>
        </w:tc>
        <w:tc>
          <w:tcPr>
            <w:tcW w:w="716" w:type="dxa"/>
            <w:shd w:val="clear" w:color="auto" w:fill="auto"/>
            <w:noWrap/>
            <w:vAlign w:val="bottom"/>
            <w:hideMark/>
          </w:tcPr>
          <w:p w14:paraId="36BF3D2B" w14:textId="77777777" w:rsidR="00B04760" w:rsidRPr="00E41667" w:rsidRDefault="00B04760" w:rsidP="00E73ED3">
            <w:pPr>
              <w:jc w:val="center"/>
              <w:rPr>
                <w:color w:val="000000"/>
                <w:sz w:val="20"/>
                <w:szCs w:val="20"/>
              </w:rPr>
            </w:pPr>
            <w:r w:rsidRPr="00E41667">
              <w:rPr>
                <w:color w:val="000000"/>
                <w:sz w:val="20"/>
                <w:szCs w:val="20"/>
              </w:rPr>
              <w:t>11787</w:t>
            </w:r>
          </w:p>
        </w:tc>
        <w:tc>
          <w:tcPr>
            <w:tcW w:w="716" w:type="dxa"/>
            <w:shd w:val="clear" w:color="auto" w:fill="auto"/>
            <w:noWrap/>
            <w:vAlign w:val="bottom"/>
            <w:hideMark/>
          </w:tcPr>
          <w:p w14:paraId="619A6420" w14:textId="77777777" w:rsidR="00B04760" w:rsidRPr="00E41667" w:rsidRDefault="00B04760" w:rsidP="00E73ED3">
            <w:pPr>
              <w:jc w:val="center"/>
              <w:rPr>
                <w:color w:val="000000"/>
                <w:sz w:val="20"/>
                <w:szCs w:val="20"/>
              </w:rPr>
            </w:pPr>
            <w:r w:rsidRPr="00E41667">
              <w:rPr>
                <w:color w:val="000000"/>
                <w:sz w:val="20"/>
                <w:szCs w:val="20"/>
              </w:rPr>
              <w:t>11603</w:t>
            </w:r>
          </w:p>
        </w:tc>
        <w:tc>
          <w:tcPr>
            <w:tcW w:w="594" w:type="dxa"/>
            <w:shd w:val="clear" w:color="auto" w:fill="auto"/>
            <w:noWrap/>
            <w:vAlign w:val="bottom"/>
            <w:hideMark/>
          </w:tcPr>
          <w:p w14:paraId="7B0000BB" w14:textId="77777777" w:rsidR="00B04760" w:rsidRPr="00E41667" w:rsidRDefault="00B04760" w:rsidP="00E73ED3">
            <w:pPr>
              <w:jc w:val="center"/>
              <w:rPr>
                <w:color w:val="000000"/>
                <w:sz w:val="20"/>
                <w:szCs w:val="20"/>
              </w:rPr>
            </w:pPr>
            <w:r w:rsidRPr="00E41667">
              <w:rPr>
                <w:color w:val="000000"/>
                <w:sz w:val="20"/>
                <w:szCs w:val="20"/>
              </w:rPr>
              <w:t>38</w:t>
            </w:r>
          </w:p>
        </w:tc>
        <w:tc>
          <w:tcPr>
            <w:tcW w:w="606" w:type="dxa"/>
            <w:shd w:val="clear" w:color="auto" w:fill="auto"/>
            <w:noWrap/>
            <w:vAlign w:val="bottom"/>
            <w:hideMark/>
          </w:tcPr>
          <w:p w14:paraId="4A28EF5B" w14:textId="77777777" w:rsidR="00B04760" w:rsidRPr="00E41667" w:rsidRDefault="00B04760" w:rsidP="00E73ED3">
            <w:pPr>
              <w:jc w:val="center"/>
              <w:rPr>
                <w:color w:val="000000"/>
                <w:sz w:val="20"/>
                <w:szCs w:val="20"/>
              </w:rPr>
            </w:pPr>
            <w:r w:rsidRPr="00E41667">
              <w:rPr>
                <w:color w:val="000000"/>
                <w:sz w:val="20"/>
                <w:szCs w:val="20"/>
              </w:rPr>
              <w:t>146</w:t>
            </w:r>
          </w:p>
        </w:tc>
        <w:tc>
          <w:tcPr>
            <w:tcW w:w="716" w:type="dxa"/>
            <w:shd w:val="clear" w:color="auto" w:fill="auto"/>
            <w:noWrap/>
            <w:vAlign w:val="bottom"/>
            <w:hideMark/>
          </w:tcPr>
          <w:p w14:paraId="1F7365C7" w14:textId="77777777" w:rsidR="00B04760" w:rsidRPr="00E41667" w:rsidRDefault="00B04760" w:rsidP="00E73ED3">
            <w:pPr>
              <w:jc w:val="center"/>
              <w:rPr>
                <w:color w:val="000000"/>
                <w:sz w:val="20"/>
                <w:szCs w:val="20"/>
              </w:rPr>
            </w:pPr>
            <w:r w:rsidRPr="00E41667">
              <w:rPr>
                <w:color w:val="000000"/>
                <w:sz w:val="20"/>
                <w:szCs w:val="20"/>
              </w:rPr>
              <w:t>10831</w:t>
            </w:r>
          </w:p>
        </w:tc>
        <w:tc>
          <w:tcPr>
            <w:tcW w:w="516" w:type="dxa"/>
            <w:shd w:val="clear" w:color="auto" w:fill="auto"/>
            <w:noWrap/>
            <w:vAlign w:val="bottom"/>
            <w:hideMark/>
          </w:tcPr>
          <w:p w14:paraId="29145677" w14:textId="77777777" w:rsidR="00B04760" w:rsidRPr="00E41667" w:rsidRDefault="00B04760" w:rsidP="00E73ED3">
            <w:pPr>
              <w:jc w:val="center"/>
              <w:rPr>
                <w:color w:val="000000"/>
                <w:sz w:val="20"/>
                <w:szCs w:val="20"/>
              </w:rPr>
            </w:pPr>
            <w:r w:rsidRPr="00E41667">
              <w:rPr>
                <w:color w:val="000000"/>
                <w:sz w:val="20"/>
                <w:szCs w:val="20"/>
              </w:rPr>
              <w:t>956</w:t>
            </w:r>
          </w:p>
        </w:tc>
        <w:tc>
          <w:tcPr>
            <w:tcW w:w="838" w:type="dxa"/>
            <w:shd w:val="clear" w:color="auto" w:fill="auto"/>
            <w:noWrap/>
            <w:vAlign w:val="bottom"/>
            <w:hideMark/>
          </w:tcPr>
          <w:p w14:paraId="0C45DE89" w14:textId="77777777" w:rsidR="00B04760" w:rsidRPr="00E41667" w:rsidRDefault="00B04760" w:rsidP="00E73ED3">
            <w:pPr>
              <w:jc w:val="center"/>
              <w:rPr>
                <w:color w:val="000000"/>
                <w:sz w:val="20"/>
                <w:szCs w:val="20"/>
              </w:rPr>
            </w:pPr>
            <w:r w:rsidRPr="00E41667">
              <w:rPr>
                <w:color w:val="000000"/>
                <w:sz w:val="20"/>
                <w:szCs w:val="20"/>
              </w:rPr>
              <w:t>11787</w:t>
            </w:r>
          </w:p>
        </w:tc>
        <w:tc>
          <w:tcPr>
            <w:tcW w:w="650" w:type="dxa"/>
            <w:shd w:val="clear" w:color="auto" w:fill="auto"/>
            <w:noWrap/>
            <w:vAlign w:val="bottom"/>
            <w:hideMark/>
          </w:tcPr>
          <w:p w14:paraId="6F76F64C" w14:textId="77777777" w:rsidR="00B04760" w:rsidRPr="00E41667" w:rsidRDefault="00B04760" w:rsidP="00E73ED3">
            <w:pPr>
              <w:jc w:val="center"/>
              <w:rPr>
                <w:color w:val="000000"/>
                <w:sz w:val="20"/>
                <w:szCs w:val="20"/>
              </w:rPr>
            </w:pPr>
            <w:r w:rsidRPr="00E41667">
              <w:rPr>
                <w:color w:val="000000"/>
                <w:sz w:val="20"/>
                <w:szCs w:val="20"/>
              </w:rPr>
              <w:t>0</w:t>
            </w:r>
          </w:p>
        </w:tc>
      </w:tr>
      <w:tr w:rsidR="00B04760" w:rsidRPr="00E41667" w14:paraId="598D514D" w14:textId="77777777" w:rsidTr="00E73ED3">
        <w:trPr>
          <w:trHeight w:val="240"/>
        </w:trPr>
        <w:tc>
          <w:tcPr>
            <w:tcW w:w="539" w:type="dxa"/>
            <w:shd w:val="clear" w:color="auto" w:fill="auto"/>
            <w:noWrap/>
            <w:vAlign w:val="bottom"/>
            <w:hideMark/>
          </w:tcPr>
          <w:p w14:paraId="72C225B0" w14:textId="77777777" w:rsidR="00B04760" w:rsidRPr="00E41667" w:rsidRDefault="00B04760" w:rsidP="00E73ED3">
            <w:pPr>
              <w:jc w:val="right"/>
              <w:rPr>
                <w:color w:val="000000"/>
                <w:sz w:val="20"/>
                <w:szCs w:val="20"/>
              </w:rPr>
            </w:pPr>
            <w:r w:rsidRPr="00E41667">
              <w:rPr>
                <w:color w:val="000000"/>
                <w:sz w:val="20"/>
                <w:szCs w:val="20"/>
              </w:rPr>
              <w:t>2</w:t>
            </w:r>
          </w:p>
        </w:tc>
        <w:tc>
          <w:tcPr>
            <w:tcW w:w="2185" w:type="dxa"/>
            <w:shd w:val="clear" w:color="auto" w:fill="auto"/>
            <w:noWrap/>
            <w:vAlign w:val="bottom"/>
            <w:hideMark/>
          </w:tcPr>
          <w:p w14:paraId="1D2CC2AE" w14:textId="77777777" w:rsidR="00B04760" w:rsidRPr="00E41667" w:rsidRDefault="00B04760" w:rsidP="00E73ED3">
            <w:pPr>
              <w:rPr>
                <w:i/>
                <w:iCs/>
                <w:color w:val="000000"/>
                <w:sz w:val="20"/>
                <w:szCs w:val="20"/>
              </w:rPr>
            </w:pPr>
            <w:r w:rsidRPr="00E41667">
              <w:rPr>
                <w:i/>
                <w:iCs/>
                <w:color w:val="000000"/>
                <w:sz w:val="20"/>
                <w:szCs w:val="20"/>
              </w:rPr>
              <w:t xml:space="preserve">Agapostemon </w:t>
            </w:r>
            <w:proofErr w:type="spellStart"/>
            <w:r w:rsidRPr="00E41667">
              <w:rPr>
                <w:i/>
                <w:iCs/>
                <w:color w:val="000000"/>
                <w:sz w:val="20"/>
                <w:szCs w:val="20"/>
              </w:rPr>
              <w:t>subtilior</w:t>
            </w:r>
            <w:proofErr w:type="spellEnd"/>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59355CDC" w14:textId="77777777" w:rsidR="00B04760" w:rsidRPr="00E41667" w:rsidRDefault="00B04760" w:rsidP="00E73ED3">
            <w:pPr>
              <w:rPr>
                <w:color w:val="000000"/>
                <w:sz w:val="20"/>
                <w:szCs w:val="20"/>
              </w:rPr>
            </w:pPr>
            <w:r w:rsidRPr="00E41667">
              <w:rPr>
                <w:color w:val="000000"/>
                <w:sz w:val="20"/>
                <w:szCs w:val="20"/>
              </w:rPr>
              <w:t>crSNO</w:t>
            </w:r>
          </w:p>
        </w:tc>
        <w:tc>
          <w:tcPr>
            <w:tcW w:w="716" w:type="dxa"/>
            <w:shd w:val="clear" w:color="auto" w:fill="auto"/>
            <w:noWrap/>
            <w:vAlign w:val="bottom"/>
            <w:hideMark/>
          </w:tcPr>
          <w:p w14:paraId="6F3840FB" w14:textId="77777777" w:rsidR="00B04760" w:rsidRPr="00E41667" w:rsidRDefault="00B04760" w:rsidP="00E73ED3">
            <w:pPr>
              <w:jc w:val="center"/>
              <w:rPr>
                <w:color w:val="000000"/>
                <w:sz w:val="20"/>
                <w:szCs w:val="20"/>
              </w:rPr>
            </w:pPr>
            <w:r w:rsidRPr="00E41667">
              <w:rPr>
                <w:color w:val="000000"/>
                <w:sz w:val="20"/>
                <w:szCs w:val="20"/>
              </w:rPr>
              <w:t>2568</w:t>
            </w:r>
          </w:p>
        </w:tc>
        <w:tc>
          <w:tcPr>
            <w:tcW w:w="716" w:type="dxa"/>
            <w:shd w:val="clear" w:color="auto" w:fill="auto"/>
            <w:noWrap/>
            <w:vAlign w:val="bottom"/>
            <w:hideMark/>
          </w:tcPr>
          <w:p w14:paraId="5C21CDF3" w14:textId="77777777" w:rsidR="00B04760" w:rsidRPr="00E41667" w:rsidRDefault="00B04760" w:rsidP="00E73ED3">
            <w:pPr>
              <w:jc w:val="center"/>
              <w:rPr>
                <w:color w:val="000000"/>
                <w:sz w:val="20"/>
                <w:szCs w:val="20"/>
              </w:rPr>
            </w:pPr>
            <w:r w:rsidRPr="00E41667">
              <w:rPr>
                <w:color w:val="000000"/>
                <w:sz w:val="20"/>
                <w:szCs w:val="20"/>
              </w:rPr>
              <w:t>2269</w:t>
            </w:r>
          </w:p>
        </w:tc>
        <w:tc>
          <w:tcPr>
            <w:tcW w:w="594" w:type="dxa"/>
            <w:shd w:val="clear" w:color="auto" w:fill="auto"/>
            <w:noWrap/>
            <w:vAlign w:val="bottom"/>
            <w:hideMark/>
          </w:tcPr>
          <w:p w14:paraId="17E6CB5B" w14:textId="77777777" w:rsidR="00B04760" w:rsidRPr="00E41667" w:rsidRDefault="00B04760" w:rsidP="00E73ED3">
            <w:pPr>
              <w:jc w:val="center"/>
              <w:rPr>
                <w:color w:val="000000"/>
                <w:sz w:val="20"/>
                <w:szCs w:val="20"/>
              </w:rPr>
            </w:pPr>
            <w:r w:rsidRPr="00E41667">
              <w:rPr>
                <w:color w:val="000000"/>
                <w:sz w:val="20"/>
                <w:szCs w:val="20"/>
              </w:rPr>
              <w:t>24</w:t>
            </w:r>
          </w:p>
        </w:tc>
        <w:tc>
          <w:tcPr>
            <w:tcW w:w="606" w:type="dxa"/>
            <w:shd w:val="clear" w:color="auto" w:fill="auto"/>
            <w:noWrap/>
            <w:vAlign w:val="bottom"/>
            <w:hideMark/>
          </w:tcPr>
          <w:p w14:paraId="0C142100" w14:textId="77777777" w:rsidR="00B04760" w:rsidRPr="00E41667" w:rsidRDefault="00B04760" w:rsidP="00E73ED3">
            <w:pPr>
              <w:jc w:val="center"/>
              <w:rPr>
                <w:color w:val="000000"/>
                <w:sz w:val="20"/>
                <w:szCs w:val="20"/>
              </w:rPr>
            </w:pPr>
            <w:r w:rsidRPr="00E41667">
              <w:rPr>
                <w:color w:val="000000"/>
                <w:sz w:val="20"/>
                <w:szCs w:val="20"/>
              </w:rPr>
              <w:t>275</w:t>
            </w:r>
          </w:p>
        </w:tc>
        <w:tc>
          <w:tcPr>
            <w:tcW w:w="716" w:type="dxa"/>
            <w:shd w:val="clear" w:color="auto" w:fill="auto"/>
            <w:noWrap/>
            <w:vAlign w:val="bottom"/>
            <w:hideMark/>
          </w:tcPr>
          <w:p w14:paraId="7B42C6A7" w14:textId="77777777" w:rsidR="00B04760" w:rsidRPr="00E41667" w:rsidRDefault="00B04760" w:rsidP="00E73ED3">
            <w:pPr>
              <w:jc w:val="center"/>
              <w:rPr>
                <w:color w:val="000000"/>
                <w:sz w:val="20"/>
                <w:szCs w:val="20"/>
              </w:rPr>
            </w:pPr>
            <w:r w:rsidRPr="00E41667">
              <w:rPr>
                <w:color w:val="000000"/>
                <w:sz w:val="20"/>
                <w:szCs w:val="20"/>
              </w:rPr>
              <w:t>2554</w:t>
            </w:r>
          </w:p>
        </w:tc>
        <w:tc>
          <w:tcPr>
            <w:tcW w:w="516" w:type="dxa"/>
            <w:shd w:val="clear" w:color="auto" w:fill="auto"/>
            <w:noWrap/>
            <w:vAlign w:val="bottom"/>
            <w:hideMark/>
          </w:tcPr>
          <w:p w14:paraId="4BCBE3B6" w14:textId="77777777" w:rsidR="00B04760" w:rsidRPr="00E41667" w:rsidRDefault="00B04760" w:rsidP="00E73ED3">
            <w:pPr>
              <w:jc w:val="center"/>
              <w:rPr>
                <w:color w:val="000000"/>
                <w:sz w:val="20"/>
                <w:szCs w:val="20"/>
              </w:rPr>
            </w:pPr>
            <w:r w:rsidRPr="00E41667">
              <w:rPr>
                <w:color w:val="000000"/>
                <w:sz w:val="20"/>
                <w:szCs w:val="20"/>
              </w:rPr>
              <w:t>14</w:t>
            </w:r>
          </w:p>
        </w:tc>
        <w:tc>
          <w:tcPr>
            <w:tcW w:w="838" w:type="dxa"/>
            <w:shd w:val="clear" w:color="auto" w:fill="auto"/>
            <w:noWrap/>
            <w:vAlign w:val="bottom"/>
            <w:hideMark/>
          </w:tcPr>
          <w:p w14:paraId="67EB9E72" w14:textId="77777777" w:rsidR="00B04760" w:rsidRPr="00E41667" w:rsidRDefault="00B04760" w:rsidP="00E73ED3">
            <w:pPr>
              <w:jc w:val="center"/>
              <w:rPr>
                <w:color w:val="000000"/>
                <w:sz w:val="20"/>
                <w:szCs w:val="20"/>
              </w:rPr>
            </w:pPr>
            <w:r w:rsidRPr="00E41667">
              <w:rPr>
                <w:color w:val="000000"/>
                <w:sz w:val="20"/>
                <w:szCs w:val="20"/>
              </w:rPr>
              <w:t>2420</w:t>
            </w:r>
          </w:p>
        </w:tc>
        <w:tc>
          <w:tcPr>
            <w:tcW w:w="650" w:type="dxa"/>
            <w:shd w:val="clear" w:color="auto" w:fill="auto"/>
            <w:noWrap/>
            <w:vAlign w:val="bottom"/>
            <w:hideMark/>
          </w:tcPr>
          <w:p w14:paraId="552A79BE" w14:textId="77777777" w:rsidR="00B04760" w:rsidRPr="00E41667" w:rsidRDefault="00B04760" w:rsidP="00E73ED3">
            <w:pPr>
              <w:jc w:val="center"/>
              <w:rPr>
                <w:color w:val="000000"/>
                <w:sz w:val="20"/>
                <w:szCs w:val="20"/>
              </w:rPr>
            </w:pPr>
            <w:r w:rsidRPr="00E41667">
              <w:rPr>
                <w:color w:val="000000"/>
                <w:sz w:val="20"/>
                <w:szCs w:val="20"/>
              </w:rPr>
              <w:t>148</w:t>
            </w:r>
          </w:p>
        </w:tc>
      </w:tr>
      <w:tr w:rsidR="00B04760" w:rsidRPr="00E41667" w14:paraId="570847DF" w14:textId="77777777" w:rsidTr="00E73ED3">
        <w:trPr>
          <w:trHeight w:val="240"/>
        </w:trPr>
        <w:tc>
          <w:tcPr>
            <w:tcW w:w="539" w:type="dxa"/>
            <w:shd w:val="clear" w:color="auto" w:fill="auto"/>
            <w:noWrap/>
            <w:vAlign w:val="bottom"/>
            <w:hideMark/>
          </w:tcPr>
          <w:p w14:paraId="1D74EAAA" w14:textId="77777777" w:rsidR="00B04760" w:rsidRPr="00E41667" w:rsidRDefault="00B04760" w:rsidP="00E73ED3">
            <w:pPr>
              <w:jc w:val="right"/>
              <w:rPr>
                <w:color w:val="000000"/>
                <w:sz w:val="20"/>
                <w:szCs w:val="20"/>
              </w:rPr>
            </w:pPr>
            <w:r w:rsidRPr="00E41667">
              <w:rPr>
                <w:color w:val="000000"/>
                <w:sz w:val="20"/>
                <w:szCs w:val="20"/>
              </w:rPr>
              <w:t>3</w:t>
            </w:r>
          </w:p>
        </w:tc>
        <w:tc>
          <w:tcPr>
            <w:tcW w:w="2185" w:type="dxa"/>
            <w:shd w:val="clear" w:color="auto" w:fill="auto"/>
            <w:noWrap/>
            <w:vAlign w:val="bottom"/>
            <w:hideMark/>
          </w:tcPr>
          <w:p w14:paraId="295B409E" w14:textId="77777777" w:rsidR="00B04760" w:rsidRPr="00E41667" w:rsidRDefault="00B04760" w:rsidP="00E73ED3">
            <w:pPr>
              <w:rPr>
                <w:i/>
                <w:iCs/>
                <w:color w:val="000000"/>
                <w:sz w:val="20"/>
                <w:szCs w:val="20"/>
              </w:rPr>
            </w:pPr>
            <w:r w:rsidRPr="00E41667">
              <w:rPr>
                <w:i/>
                <w:iCs/>
                <w:color w:val="000000"/>
                <w:sz w:val="20"/>
                <w:szCs w:val="20"/>
              </w:rPr>
              <w:t>Bombus vosnesenskii</w:t>
            </w:r>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2CCAC477" w14:textId="77777777" w:rsidR="00B04760" w:rsidRPr="00E41667" w:rsidRDefault="00B04760" w:rsidP="00E73ED3">
            <w:pPr>
              <w:rPr>
                <w:color w:val="000000"/>
                <w:sz w:val="20"/>
                <w:szCs w:val="20"/>
              </w:rPr>
            </w:pPr>
          </w:p>
        </w:tc>
        <w:tc>
          <w:tcPr>
            <w:tcW w:w="716" w:type="dxa"/>
            <w:shd w:val="clear" w:color="auto" w:fill="auto"/>
            <w:noWrap/>
            <w:vAlign w:val="bottom"/>
            <w:hideMark/>
          </w:tcPr>
          <w:p w14:paraId="79DFE59D" w14:textId="77777777" w:rsidR="00B04760" w:rsidRPr="00E41667" w:rsidRDefault="00B04760" w:rsidP="00E73ED3">
            <w:pPr>
              <w:jc w:val="center"/>
              <w:rPr>
                <w:color w:val="000000"/>
                <w:sz w:val="20"/>
                <w:szCs w:val="20"/>
              </w:rPr>
            </w:pPr>
            <w:r w:rsidRPr="00E41667">
              <w:rPr>
                <w:color w:val="000000"/>
                <w:sz w:val="20"/>
                <w:szCs w:val="20"/>
              </w:rPr>
              <w:t>2148</w:t>
            </w:r>
          </w:p>
        </w:tc>
        <w:tc>
          <w:tcPr>
            <w:tcW w:w="716" w:type="dxa"/>
            <w:shd w:val="clear" w:color="auto" w:fill="auto"/>
            <w:noWrap/>
            <w:vAlign w:val="bottom"/>
            <w:hideMark/>
          </w:tcPr>
          <w:p w14:paraId="1D78B6D1" w14:textId="77777777" w:rsidR="00B04760" w:rsidRPr="00E41667" w:rsidRDefault="00B04760" w:rsidP="00E73ED3">
            <w:pPr>
              <w:jc w:val="center"/>
              <w:rPr>
                <w:color w:val="000000"/>
                <w:sz w:val="20"/>
                <w:szCs w:val="20"/>
              </w:rPr>
            </w:pPr>
            <w:r w:rsidRPr="00E41667">
              <w:rPr>
                <w:color w:val="000000"/>
                <w:sz w:val="20"/>
                <w:szCs w:val="20"/>
              </w:rPr>
              <w:t>1556</w:t>
            </w:r>
          </w:p>
        </w:tc>
        <w:tc>
          <w:tcPr>
            <w:tcW w:w="594" w:type="dxa"/>
            <w:shd w:val="clear" w:color="auto" w:fill="auto"/>
            <w:noWrap/>
            <w:vAlign w:val="bottom"/>
            <w:hideMark/>
          </w:tcPr>
          <w:p w14:paraId="3B0A304A" w14:textId="77777777" w:rsidR="00B04760" w:rsidRPr="00E41667" w:rsidRDefault="00B04760" w:rsidP="00E73ED3">
            <w:pPr>
              <w:jc w:val="center"/>
              <w:rPr>
                <w:color w:val="000000"/>
                <w:sz w:val="20"/>
                <w:szCs w:val="20"/>
              </w:rPr>
            </w:pPr>
            <w:r w:rsidRPr="00E41667">
              <w:rPr>
                <w:color w:val="000000"/>
                <w:sz w:val="20"/>
                <w:szCs w:val="20"/>
              </w:rPr>
              <w:t>248</w:t>
            </w:r>
          </w:p>
        </w:tc>
        <w:tc>
          <w:tcPr>
            <w:tcW w:w="606" w:type="dxa"/>
            <w:shd w:val="clear" w:color="auto" w:fill="auto"/>
            <w:noWrap/>
            <w:vAlign w:val="bottom"/>
            <w:hideMark/>
          </w:tcPr>
          <w:p w14:paraId="10EB61D9" w14:textId="77777777" w:rsidR="00B04760" w:rsidRPr="00E41667" w:rsidRDefault="00B04760" w:rsidP="00E73ED3">
            <w:pPr>
              <w:jc w:val="center"/>
              <w:rPr>
                <w:color w:val="000000"/>
                <w:sz w:val="20"/>
                <w:szCs w:val="20"/>
              </w:rPr>
            </w:pPr>
            <w:r w:rsidRPr="00E41667">
              <w:rPr>
                <w:color w:val="000000"/>
                <w:sz w:val="20"/>
                <w:szCs w:val="20"/>
              </w:rPr>
              <w:t>344</w:t>
            </w:r>
          </w:p>
        </w:tc>
        <w:tc>
          <w:tcPr>
            <w:tcW w:w="716" w:type="dxa"/>
            <w:shd w:val="clear" w:color="auto" w:fill="auto"/>
            <w:noWrap/>
            <w:vAlign w:val="bottom"/>
            <w:hideMark/>
          </w:tcPr>
          <w:p w14:paraId="311588F1" w14:textId="77777777" w:rsidR="00B04760" w:rsidRPr="00E41667" w:rsidRDefault="00B04760" w:rsidP="00E73ED3">
            <w:pPr>
              <w:jc w:val="center"/>
              <w:rPr>
                <w:color w:val="000000"/>
                <w:sz w:val="20"/>
                <w:szCs w:val="20"/>
              </w:rPr>
            </w:pPr>
            <w:r w:rsidRPr="00E41667">
              <w:rPr>
                <w:color w:val="000000"/>
                <w:sz w:val="20"/>
                <w:szCs w:val="20"/>
              </w:rPr>
              <w:t>2102</w:t>
            </w:r>
          </w:p>
        </w:tc>
        <w:tc>
          <w:tcPr>
            <w:tcW w:w="516" w:type="dxa"/>
            <w:shd w:val="clear" w:color="auto" w:fill="auto"/>
            <w:noWrap/>
            <w:vAlign w:val="bottom"/>
            <w:hideMark/>
          </w:tcPr>
          <w:p w14:paraId="2233477D" w14:textId="77777777" w:rsidR="00B04760" w:rsidRPr="00E41667" w:rsidRDefault="00B04760" w:rsidP="00E73ED3">
            <w:pPr>
              <w:jc w:val="center"/>
              <w:rPr>
                <w:color w:val="000000"/>
                <w:sz w:val="20"/>
                <w:szCs w:val="20"/>
              </w:rPr>
            </w:pPr>
            <w:r w:rsidRPr="00E41667">
              <w:rPr>
                <w:color w:val="000000"/>
                <w:sz w:val="20"/>
                <w:szCs w:val="20"/>
              </w:rPr>
              <w:t>46</w:t>
            </w:r>
          </w:p>
        </w:tc>
        <w:tc>
          <w:tcPr>
            <w:tcW w:w="838" w:type="dxa"/>
            <w:shd w:val="clear" w:color="auto" w:fill="auto"/>
            <w:noWrap/>
            <w:vAlign w:val="bottom"/>
            <w:hideMark/>
          </w:tcPr>
          <w:p w14:paraId="244A5A42" w14:textId="77777777" w:rsidR="00B04760" w:rsidRPr="00E41667" w:rsidRDefault="00B04760" w:rsidP="00E73ED3">
            <w:pPr>
              <w:jc w:val="center"/>
              <w:rPr>
                <w:color w:val="000000"/>
                <w:sz w:val="20"/>
                <w:szCs w:val="20"/>
              </w:rPr>
            </w:pPr>
            <w:r w:rsidRPr="00E41667">
              <w:rPr>
                <w:color w:val="000000"/>
                <w:sz w:val="20"/>
                <w:szCs w:val="20"/>
              </w:rPr>
              <w:t>2048</w:t>
            </w:r>
          </w:p>
        </w:tc>
        <w:tc>
          <w:tcPr>
            <w:tcW w:w="650" w:type="dxa"/>
            <w:shd w:val="clear" w:color="auto" w:fill="auto"/>
            <w:noWrap/>
            <w:vAlign w:val="bottom"/>
            <w:hideMark/>
          </w:tcPr>
          <w:p w14:paraId="53755344" w14:textId="77777777" w:rsidR="00B04760" w:rsidRPr="00E41667" w:rsidRDefault="00B04760" w:rsidP="00E73ED3">
            <w:pPr>
              <w:jc w:val="center"/>
              <w:rPr>
                <w:color w:val="000000"/>
                <w:sz w:val="20"/>
                <w:szCs w:val="20"/>
              </w:rPr>
            </w:pPr>
            <w:r w:rsidRPr="00E41667">
              <w:rPr>
                <w:color w:val="000000"/>
                <w:sz w:val="20"/>
                <w:szCs w:val="20"/>
              </w:rPr>
              <w:t>100</w:t>
            </w:r>
          </w:p>
        </w:tc>
      </w:tr>
      <w:tr w:rsidR="00B04760" w:rsidRPr="00E41667" w14:paraId="5A656FD6" w14:textId="77777777" w:rsidTr="00E73ED3">
        <w:trPr>
          <w:trHeight w:val="240"/>
        </w:trPr>
        <w:tc>
          <w:tcPr>
            <w:tcW w:w="539" w:type="dxa"/>
            <w:shd w:val="clear" w:color="auto" w:fill="auto"/>
            <w:noWrap/>
            <w:vAlign w:val="bottom"/>
            <w:hideMark/>
          </w:tcPr>
          <w:p w14:paraId="73BA0CA0" w14:textId="77777777" w:rsidR="00B04760" w:rsidRPr="00E41667" w:rsidRDefault="00B04760" w:rsidP="00E73ED3">
            <w:pPr>
              <w:jc w:val="right"/>
              <w:rPr>
                <w:color w:val="000000"/>
                <w:sz w:val="20"/>
                <w:szCs w:val="20"/>
              </w:rPr>
            </w:pPr>
            <w:r w:rsidRPr="00E41667">
              <w:rPr>
                <w:color w:val="000000"/>
                <w:sz w:val="20"/>
                <w:szCs w:val="20"/>
              </w:rPr>
              <w:t>4</w:t>
            </w:r>
          </w:p>
        </w:tc>
        <w:tc>
          <w:tcPr>
            <w:tcW w:w="2185" w:type="dxa"/>
            <w:shd w:val="clear" w:color="auto" w:fill="auto"/>
            <w:noWrap/>
            <w:vAlign w:val="bottom"/>
            <w:hideMark/>
          </w:tcPr>
          <w:p w14:paraId="4383556E" w14:textId="77777777" w:rsidR="00B04760" w:rsidRPr="00E41667" w:rsidRDefault="00B04760" w:rsidP="00E73ED3">
            <w:pPr>
              <w:rPr>
                <w:i/>
                <w:iCs/>
                <w:color w:val="000000"/>
                <w:sz w:val="20"/>
                <w:szCs w:val="20"/>
              </w:rPr>
            </w:pPr>
            <w:r w:rsidRPr="00E41667">
              <w:rPr>
                <w:i/>
                <w:iCs/>
                <w:color w:val="000000"/>
                <w:sz w:val="20"/>
                <w:szCs w:val="20"/>
              </w:rPr>
              <w:t>Halictus rubicundus</w:t>
            </w:r>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207127D1" w14:textId="77777777" w:rsidR="00B04760" w:rsidRPr="00E41667" w:rsidRDefault="00B04760" w:rsidP="00E73ED3">
            <w:pPr>
              <w:rPr>
                <w:color w:val="000000"/>
                <w:sz w:val="20"/>
                <w:szCs w:val="20"/>
              </w:rPr>
            </w:pPr>
          </w:p>
        </w:tc>
        <w:tc>
          <w:tcPr>
            <w:tcW w:w="716" w:type="dxa"/>
            <w:shd w:val="clear" w:color="auto" w:fill="auto"/>
            <w:noWrap/>
            <w:vAlign w:val="bottom"/>
            <w:hideMark/>
          </w:tcPr>
          <w:p w14:paraId="30114203" w14:textId="77777777" w:rsidR="00B04760" w:rsidRPr="00E41667" w:rsidRDefault="00B04760" w:rsidP="00E73ED3">
            <w:pPr>
              <w:jc w:val="center"/>
              <w:rPr>
                <w:color w:val="000000"/>
                <w:sz w:val="20"/>
                <w:szCs w:val="20"/>
              </w:rPr>
            </w:pPr>
            <w:r w:rsidRPr="00E41667">
              <w:rPr>
                <w:color w:val="000000"/>
                <w:sz w:val="20"/>
                <w:szCs w:val="20"/>
              </w:rPr>
              <w:t>1047</w:t>
            </w:r>
          </w:p>
        </w:tc>
        <w:tc>
          <w:tcPr>
            <w:tcW w:w="716" w:type="dxa"/>
            <w:shd w:val="clear" w:color="auto" w:fill="auto"/>
            <w:noWrap/>
            <w:vAlign w:val="bottom"/>
            <w:hideMark/>
          </w:tcPr>
          <w:p w14:paraId="211E32B3" w14:textId="77777777" w:rsidR="00B04760" w:rsidRPr="00E41667" w:rsidRDefault="00B04760" w:rsidP="00E73ED3">
            <w:pPr>
              <w:jc w:val="center"/>
              <w:rPr>
                <w:color w:val="000000"/>
                <w:sz w:val="20"/>
                <w:szCs w:val="20"/>
              </w:rPr>
            </w:pPr>
            <w:r w:rsidRPr="00E41667">
              <w:rPr>
                <w:color w:val="000000"/>
                <w:sz w:val="20"/>
                <w:szCs w:val="20"/>
              </w:rPr>
              <w:t>666</w:t>
            </w:r>
          </w:p>
        </w:tc>
        <w:tc>
          <w:tcPr>
            <w:tcW w:w="594" w:type="dxa"/>
            <w:shd w:val="clear" w:color="auto" w:fill="auto"/>
            <w:noWrap/>
            <w:vAlign w:val="bottom"/>
            <w:hideMark/>
          </w:tcPr>
          <w:p w14:paraId="1E8BCD0E" w14:textId="77777777" w:rsidR="00B04760" w:rsidRPr="00E41667" w:rsidRDefault="00B04760" w:rsidP="00E73ED3">
            <w:pPr>
              <w:jc w:val="center"/>
              <w:rPr>
                <w:color w:val="000000"/>
                <w:sz w:val="20"/>
                <w:szCs w:val="20"/>
              </w:rPr>
            </w:pPr>
            <w:r w:rsidRPr="00E41667">
              <w:rPr>
                <w:color w:val="000000"/>
                <w:sz w:val="20"/>
                <w:szCs w:val="20"/>
              </w:rPr>
              <w:t>220</w:t>
            </w:r>
          </w:p>
        </w:tc>
        <w:tc>
          <w:tcPr>
            <w:tcW w:w="606" w:type="dxa"/>
            <w:shd w:val="clear" w:color="auto" w:fill="auto"/>
            <w:noWrap/>
            <w:vAlign w:val="bottom"/>
            <w:hideMark/>
          </w:tcPr>
          <w:p w14:paraId="74464542" w14:textId="77777777" w:rsidR="00B04760" w:rsidRPr="00E41667" w:rsidRDefault="00B04760" w:rsidP="00E73ED3">
            <w:pPr>
              <w:jc w:val="center"/>
              <w:rPr>
                <w:color w:val="000000"/>
                <w:sz w:val="20"/>
                <w:szCs w:val="20"/>
              </w:rPr>
            </w:pPr>
            <w:r w:rsidRPr="00E41667">
              <w:rPr>
                <w:color w:val="000000"/>
                <w:sz w:val="20"/>
                <w:szCs w:val="20"/>
              </w:rPr>
              <w:t>161</w:t>
            </w:r>
          </w:p>
        </w:tc>
        <w:tc>
          <w:tcPr>
            <w:tcW w:w="716" w:type="dxa"/>
            <w:shd w:val="clear" w:color="auto" w:fill="auto"/>
            <w:noWrap/>
            <w:vAlign w:val="bottom"/>
            <w:hideMark/>
          </w:tcPr>
          <w:p w14:paraId="46DBF780" w14:textId="77777777" w:rsidR="00B04760" w:rsidRPr="00E41667" w:rsidRDefault="00B04760" w:rsidP="00E73ED3">
            <w:pPr>
              <w:jc w:val="center"/>
              <w:rPr>
                <w:color w:val="000000"/>
                <w:sz w:val="20"/>
                <w:szCs w:val="20"/>
              </w:rPr>
            </w:pPr>
            <w:r w:rsidRPr="00E41667">
              <w:rPr>
                <w:color w:val="000000"/>
                <w:sz w:val="20"/>
                <w:szCs w:val="20"/>
              </w:rPr>
              <w:t>936</w:t>
            </w:r>
          </w:p>
        </w:tc>
        <w:tc>
          <w:tcPr>
            <w:tcW w:w="516" w:type="dxa"/>
            <w:shd w:val="clear" w:color="auto" w:fill="auto"/>
            <w:noWrap/>
            <w:vAlign w:val="bottom"/>
            <w:hideMark/>
          </w:tcPr>
          <w:p w14:paraId="7FB2D385" w14:textId="77777777" w:rsidR="00B04760" w:rsidRPr="00E41667" w:rsidRDefault="00B04760" w:rsidP="00E73ED3">
            <w:pPr>
              <w:jc w:val="center"/>
              <w:rPr>
                <w:color w:val="000000"/>
                <w:sz w:val="20"/>
                <w:szCs w:val="20"/>
              </w:rPr>
            </w:pPr>
            <w:r w:rsidRPr="00E41667">
              <w:rPr>
                <w:color w:val="000000"/>
                <w:sz w:val="20"/>
                <w:szCs w:val="20"/>
              </w:rPr>
              <w:t>111</w:t>
            </w:r>
          </w:p>
        </w:tc>
        <w:tc>
          <w:tcPr>
            <w:tcW w:w="838" w:type="dxa"/>
            <w:shd w:val="clear" w:color="auto" w:fill="auto"/>
            <w:noWrap/>
            <w:vAlign w:val="bottom"/>
            <w:hideMark/>
          </w:tcPr>
          <w:p w14:paraId="0A699659" w14:textId="77777777" w:rsidR="00B04760" w:rsidRPr="00E41667" w:rsidRDefault="00B04760" w:rsidP="00E73ED3">
            <w:pPr>
              <w:jc w:val="center"/>
              <w:rPr>
                <w:color w:val="000000"/>
                <w:sz w:val="20"/>
                <w:szCs w:val="20"/>
              </w:rPr>
            </w:pPr>
            <w:r w:rsidRPr="00E41667">
              <w:rPr>
                <w:color w:val="000000"/>
                <w:sz w:val="20"/>
                <w:szCs w:val="20"/>
              </w:rPr>
              <w:t>936</w:t>
            </w:r>
          </w:p>
        </w:tc>
        <w:tc>
          <w:tcPr>
            <w:tcW w:w="650" w:type="dxa"/>
            <w:shd w:val="clear" w:color="auto" w:fill="auto"/>
            <w:noWrap/>
            <w:vAlign w:val="bottom"/>
            <w:hideMark/>
          </w:tcPr>
          <w:p w14:paraId="0FB97FB8" w14:textId="77777777" w:rsidR="00B04760" w:rsidRPr="00E41667" w:rsidRDefault="00B04760" w:rsidP="00E73ED3">
            <w:pPr>
              <w:jc w:val="center"/>
              <w:rPr>
                <w:color w:val="000000"/>
                <w:sz w:val="20"/>
                <w:szCs w:val="20"/>
              </w:rPr>
            </w:pPr>
            <w:r w:rsidRPr="00E41667">
              <w:rPr>
                <w:color w:val="000000"/>
                <w:sz w:val="20"/>
                <w:szCs w:val="20"/>
              </w:rPr>
              <w:t>111</w:t>
            </w:r>
          </w:p>
        </w:tc>
      </w:tr>
      <w:tr w:rsidR="00B04760" w:rsidRPr="00E41667" w14:paraId="0769E315" w14:textId="77777777" w:rsidTr="00E73ED3">
        <w:trPr>
          <w:trHeight w:val="240"/>
        </w:trPr>
        <w:tc>
          <w:tcPr>
            <w:tcW w:w="539" w:type="dxa"/>
            <w:shd w:val="clear" w:color="auto" w:fill="auto"/>
            <w:noWrap/>
            <w:vAlign w:val="bottom"/>
            <w:hideMark/>
          </w:tcPr>
          <w:p w14:paraId="00805537" w14:textId="77777777" w:rsidR="00B04760" w:rsidRPr="00E41667" w:rsidRDefault="00B04760" w:rsidP="00E73ED3">
            <w:pPr>
              <w:jc w:val="right"/>
              <w:rPr>
                <w:color w:val="000000"/>
                <w:sz w:val="20"/>
                <w:szCs w:val="20"/>
              </w:rPr>
            </w:pPr>
            <w:r w:rsidRPr="00E41667">
              <w:rPr>
                <w:color w:val="000000"/>
                <w:sz w:val="20"/>
                <w:szCs w:val="20"/>
              </w:rPr>
              <w:t>5</w:t>
            </w:r>
          </w:p>
        </w:tc>
        <w:tc>
          <w:tcPr>
            <w:tcW w:w="2185" w:type="dxa"/>
            <w:shd w:val="clear" w:color="auto" w:fill="auto"/>
            <w:noWrap/>
            <w:vAlign w:val="bottom"/>
            <w:hideMark/>
          </w:tcPr>
          <w:p w14:paraId="5651C4BE" w14:textId="77777777" w:rsidR="00B04760" w:rsidRPr="00E41667" w:rsidRDefault="00B04760" w:rsidP="00E73ED3">
            <w:pPr>
              <w:rPr>
                <w:i/>
                <w:iCs/>
                <w:color w:val="000000"/>
                <w:sz w:val="20"/>
                <w:szCs w:val="20"/>
              </w:rPr>
            </w:pPr>
            <w:proofErr w:type="spellStart"/>
            <w:r w:rsidRPr="00E41667">
              <w:rPr>
                <w:i/>
                <w:iCs/>
                <w:color w:val="000000"/>
                <w:sz w:val="20"/>
                <w:szCs w:val="20"/>
              </w:rPr>
              <w:t>Ceratina</w:t>
            </w:r>
            <w:proofErr w:type="spellEnd"/>
            <w:r w:rsidRPr="00E41667">
              <w:rPr>
                <w:i/>
                <w:iCs/>
                <w:color w:val="000000"/>
                <w:sz w:val="20"/>
                <w:szCs w:val="20"/>
              </w:rPr>
              <w:t xml:space="preserve"> acantha</w:t>
            </w:r>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19F59BD9" w14:textId="77777777" w:rsidR="00B04760" w:rsidRPr="00E41667" w:rsidRDefault="00B04760" w:rsidP="00E73ED3">
            <w:pPr>
              <w:rPr>
                <w:color w:val="000000"/>
                <w:sz w:val="20"/>
                <w:szCs w:val="20"/>
              </w:rPr>
            </w:pPr>
            <w:r w:rsidRPr="00E41667">
              <w:rPr>
                <w:color w:val="000000"/>
                <w:sz w:val="20"/>
                <w:szCs w:val="20"/>
              </w:rPr>
              <w:t>crSNO_G</w:t>
            </w:r>
          </w:p>
        </w:tc>
        <w:tc>
          <w:tcPr>
            <w:tcW w:w="716" w:type="dxa"/>
            <w:shd w:val="clear" w:color="auto" w:fill="auto"/>
            <w:noWrap/>
            <w:vAlign w:val="bottom"/>
            <w:hideMark/>
          </w:tcPr>
          <w:p w14:paraId="7E688535" w14:textId="77777777" w:rsidR="00B04760" w:rsidRPr="00E41667" w:rsidRDefault="00B04760" w:rsidP="00E73ED3">
            <w:pPr>
              <w:jc w:val="center"/>
              <w:rPr>
                <w:color w:val="000000"/>
                <w:sz w:val="20"/>
                <w:szCs w:val="20"/>
              </w:rPr>
            </w:pPr>
            <w:r w:rsidRPr="00E41667">
              <w:rPr>
                <w:color w:val="000000"/>
                <w:sz w:val="20"/>
                <w:szCs w:val="20"/>
              </w:rPr>
              <w:t>867</w:t>
            </w:r>
          </w:p>
        </w:tc>
        <w:tc>
          <w:tcPr>
            <w:tcW w:w="716" w:type="dxa"/>
            <w:shd w:val="clear" w:color="auto" w:fill="auto"/>
            <w:noWrap/>
            <w:vAlign w:val="bottom"/>
            <w:hideMark/>
          </w:tcPr>
          <w:p w14:paraId="0ACB36FF" w14:textId="77777777" w:rsidR="00B04760" w:rsidRPr="00E41667" w:rsidRDefault="00B04760" w:rsidP="00E73ED3">
            <w:pPr>
              <w:jc w:val="center"/>
              <w:rPr>
                <w:color w:val="000000"/>
                <w:sz w:val="20"/>
                <w:szCs w:val="20"/>
              </w:rPr>
            </w:pPr>
            <w:r w:rsidRPr="00E41667">
              <w:rPr>
                <w:color w:val="000000"/>
                <w:sz w:val="20"/>
                <w:szCs w:val="20"/>
              </w:rPr>
              <w:t>670</w:t>
            </w:r>
          </w:p>
        </w:tc>
        <w:tc>
          <w:tcPr>
            <w:tcW w:w="594" w:type="dxa"/>
            <w:shd w:val="clear" w:color="auto" w:fill="auto"/>
            <w:noWrap/>
            <w:vAlign w:val="bottom"/>
            <w:hideMark/>
          </w:tcPr>
          <w:p w14:paraId="3109881D" w14:textId="77777777" w:rsidR="00B04760" w:rsidRPr="00E41667" w:rsidRDefault="00B04760" w:rsidP="00E73ED3">
            <w:pPr>
              <w:jc w:val="center"/>
              <w:rPr>
                <w:color w:val="000000"/>
                <w:sz w:val="20"/>
                <w:szCs w:val="20"/>
              </w:rPr>
            </w:pPr>
            <w:r w:rsidRPr="00E41667">
              <w:rPr>
                <w:color w:val="000000"/>
                <w:sz w:val="20"/>
                <w:szCs w:val="20"/>
              </w:rPr>
              <w:t>78</w:t>
            </w:r>
          </w:p>
        </w:tc>
        <w:tc>
          <w:tcPr>
            <w:tcW w:w="606" w:type="dxa"/>
            <w:shd w:val="clear" w:color="auto" w:fill="auto"/>
            <w:noWrap/>
            <w:vAlign w:val="bottom"/>
            <w:hideMark/>
          </w:tcPr>
          <w:p w14:paraId="55B79235" w14:textId="77777777" w:rsidR="00B04760" w:rsidRPr="00E41667" w:rsidRDefault="00B04760" w:rsidP="00E73ED3">
            <w:pPr>
              <w:jc w:val="center"/>
              <w:rPr>
                <w:color w:val="000000"/>
                <w:sz w:val="20"/>
                <w:szCs w:val="20"/>
              </w:rPr>
            </w:pPr>
            <w:r w:rsidRPr="00E41667">
              <w:rPr>
                <w:color w:val="000000"/>
                <w:sz w:val="20"/>
                <w:szCs w:val="20"/>
              </w:rPr>
              <w:t>119</w:t>
            </w:r>
          </w:p>
        </w:tc>
        <w:tc>
          <w:tcPr>
            <w:tcW w:w="716" w:type="dxa"/>
            <w:shd w:val="clear" w:color="auto" w:fill="auto"/>
            <w:noWrap/>
            <w:vAlign w:val="bottom"/>
            <w:hideMark/>
          </w:tcPr>
          <w:p w14:paraId="7E70D4A4" w14:textId="77777777" w:rsidR="00B04760" w:rsidRPr="00E41667" w:rsidRDefault="00B04760" w:rsidP="00E73ED3">
            <w:pPr>
              <w:jc w:val="center"/>
              <w:rPr>
                <w:color w:val="000000"/>
                <w:sz w:val="20"/>
                <w:szCs w:val="20"/>
              </w:rPr>
            </w:pPr>
            <w:r w:rsidRPr="00E41667">
              <w:rPr>
                <w:color w:val="000000"/>
                <w:sz w:val="20"/>
                <w:szCs w:val="20"/>
              </w:rPr>
              <w:t>805</w:t>
            </w:r>
          </w:p>
        </w:tc>
        <w:tc>
          <w:tcPr>
            <w:tcW w:w="516" w:type="dxa"/>
            <w:shd w:val="clear" w:color="auto" w:fill="auto"/>
            <w:noWrap/>
            <w:vAlign w:val="bottom"/>
            <w:hideMark/>
          </w:tcPr>
          <w:p w14:paraId="499A8C2B" w14:textId="77777777" w:rsidR="00B04760" w:rsidRPr="00E41667" w:rsidRDefault="00B04760" w:rsidP="00E73ED3">
            <w:pPr>
              <w:jc w:val="center"/>
              <w:rPr>
                <w:color w:val="000000"/>
                <w:sz w:val="20"/>
                <w:szCs w:val="20"/>
              </w:rPr>
            </w:pPr>
            <w:r w:rsidRPr="00E41667">
              <w:rPr>
                <w:color w:val="000000"/>
                <w:sz w:val="20"/>
                <w:szCs w:val="20"/>
              </w:rPr>
              <w:t>62</w:t>
            </w:r>
          </w:p>
        </w:tc>
        <w:tc>
          <w:tcPr>
            <w:tcW w:w="838" w:type="dxa"/>
            <w:shd w:val="clear" w:color="auto" w:fill="auto"/>
            <w:noWrap/>
            <w:vAlign w:val="bottom"/>
            <w:hideMark/>
          </w:tcPr>
          <w:p w14:paraId="49001960" w14:textId="77777777" w:rsidR="00B04760" w:rsidRPr="00E41667" w:rsidRDefault="00B04760" w:rsidP="00E73ED3">
            <w:pPr>
              <w:jc w:val="center"/>
              <w:rPr>
                <w:color w:val="000000"/>
                <w:sz w:val="20"/>
                <w:szCs w:val="20"/>
              </w:rPr>
            </w:pPr>
            <w:r w:rsidRPr="00E41667">
              <w:rPr>
                <w:color w:val="000000"/>
                <w:sz w:val="20"/>
                <w:szCs w:val="20"/>
              </w:rPr>
              <w:t>658</w:t>
            </w:r>
          </w:p>
        </w:tc>
        <w:tc>
          <w:tcPr>
            <w:tcW w:w="650" w:type="dxa"/>
            <w:shd w:val="clear" w:color="auto" w:fill="auto"/>
            <w:noWrap/>
            <w:vAlign w:val="bottom"/>
            <w:hideMark/>
          </w:tcPr>
          <w:p w14:paraId="23DA43DB" w14:textId="77777777" w:rsidR="00B04760" w:rsidRPr="00E41667" w:rsidRDefault="00B04760" w:rsidP="00E73ED3">
            <w:pPr>
              <w:jc w:val="center"/>
              <w:rPr>
                <w:color w:val="000000"/>
                <w:sz w:val="20"/>
                <w:szCs w:val="20"/>
              </w:rPr>
            </w:pPr>
            <w:r w:rsidRPr="00E41667">
              <w:rPr>
                <w:color w:val="000000"/>
                <w:sz w:val="20"/>
                <w:szCs w:val="20"/>
              </w:rPr>
              <w:t>209</w:t>
            </w:r>
          </w:p>
        </w:tc>
      </w:tr>
      <w:tr w:rsidR="00B04760" w:rsidRPr="00E41667" w14:paraId="7B066AB9" w14:textId="77777777" w:rsidTr="00E73ED3">
        <w:trPr>
          <w:trHeight w:val="240"/>
        </w:trPr>
        <w:tc>
          <w:tcPr>
            <w:tcW w:w="539" w:type="dxa"/>
            <w:shd w:val="clear" w:color="auto" w:fill="auto"/>
            <w:noWrap/>
            <w:vAlign w:val="bottom"/>
            <w:hideMark/>
          </w:tcPr>
          <w:p w14:paraId="04394ACA" w14:textId="77777777" w:rsidR="00B04760" w:rsidRPr="00E41667" w:rsidRDefault="00B04760" w:rsidP="00E73ED3">
            <w:pPr>
              <w:jc w:val="right"/>
              <w:rPr>
                <w:color w:val="000000"/>
                <w:sz w:val="20"/>
                <w:szCs w:val="20"/>
              </w:rPr>
            </w:pPr>
            <w:r w:rsidRPr="00E41667">
              <w:rPr>
                <w:color w:val="000000"/>
                <w:sz w:val="20"/>
                <w:szCs w:val="20"/>
              </w:rPr>
              <w:t>6</w:t>
            </w:r>
          </w:p>
        </w:tc>
        <w:tc>
          <w:tcPr>
            <w:tcW w:w="2185" w:type="dxa"/>
            <w:shd w:val="clear" w:color="auto" w:fill="auto"/>
            <w:noWrap/>
            <w:vAlign w:val="bottom"/>
            <w:hideMark/>
          </w:tcPr>
          <w:p w14:paraId="24F6D6AA" w14:textId="77777777" w:rsidR="00B04760" w:rsidRPr="00E41667" w:rsidRDefault="00B04760" w:rsidP="00E73ED3">
            <w:pPr>
              <w:rPr>
                <w:i/>
                <w:iCs/>
                <w:color w:val="000000"/>
                <w:sz w:val="20"/>
                <w:szCs w:val="20"/>
              </w:rPr>
            </w:pPr>
            <w:r w:rsidRPr="00E41667">
              <w:rPr>
                <w:i/>
                <w:iCs/>
                <w:color w:val="000000"/>
                <w:sz w:val="20"/>
                <w:szCs w:val="20"/>
              </w:rPr>
              <w:t xml:space="preserve">Bombus </w:t>
            </w:r>
            <w:proofErr w:type="spellStart"/>
            <w:r w:rsidRPr="00E41667">
              <w:rPr>
                <w:i/>
                <w:iCs/>
                <w:color w:val="000000"/>
                <w:sz w:val="20"/>
                <w:szCs w:val="20"/>
              </w:rPr>
              <w:t>flavifrons</w:t>
            </w:r>
            <w:proofErr w:type="spellEnd"/>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2C9602D6" w14:textId="77777777" w:rsidR="00B04760" w:rsidRPr="00E41667" w:rsidRDefault="00B04760" w:rsidP="00E73ED3">
            <w:pPr>
              <w:rPr>
                <w:color w:val="000000"/>
                <w:sz w:val="20"/>
                <w:szCs w:val="20"/>
              </w:rPr>
            </w:pPr>
          </w:p>
        </w:tc>
        <w:tc>
          <w:tcPr>
            <w:tcW w:w="716" w:type="dxa"/>
            <w:shd w:val="clear" w:color="auto" w:fill="auto"/>
            <w:noWrap/>
            <w:vAlign w:val="bottom"/>
            <w:hideMark/>
          </w:tcPr>
          <w:p w14:paraId="11F7A5BC" w14:textId="77777777" w:rsidR="00B04760" w:rsidRPr="00E41667" w:rsidRDefault="00B04760" w:rsidP="00E73ED3">
            <w:pPr>
              <w:jc w:val="center"/>
              <w:rPr>
                <w:color w:val="000000"/>
                <w:sz w:val="20"/>
                <w:szCs w:val="20"/>
              </w:rPr>
            </w:pPr>
            <w:r w:rsidRPr="00E41667">
              <w:rPr>
                <w:color w:val="000000"/>
                <w:sz w:val="20"/>
                <w:szCs w:val="20"/>
              </w:rPr>
              <w:t>782</w:t>
            </w:r>
          </w:p>
        </w:tc>
        <w:tc>
          <w:tcPr>
            <w:tcW w:w="716" w:type="dxa"/>
            <w:shd w:val="clear" w:color="auto" w:fill="auto"/>
            <w:noWrap/>
            <w:vAlign w:val="bottom"/>
            <w:hideMark/>
          </w:tcPr>
          <w:p w14:paraId="649DD68A" w14:textId="77777777" w:rsidR="00B04760" w:rsidRPr="00E41667" w:rsidRDefault="00B04760" w:rsidP="00E73ED3">
            <w:pPr>
              <w:jc w:val="center"/>
              <w:rPr>
                <w:color w:val="000000"/>
                <w:sz w:val="20"/>
                <w:szCs w:val="20"/>
              </w:rPr>
            </w:pPr>
            <w:r w:rsidRPr="00E41667">
              <w:rPr>
                <w:color w:val="000000"/>
                <w:sz w:val="20"/>
                <w:szCs w:val="20"/>
              </w:rPr>
              <w:t>523</w:t>
            </w:r>
          </w:p>
        </w:tc>
        <w:tc>
          <w:tcPr>
            <w:tcW w:w="594" w:type="dxa"/>
            <w:shd w:val="clear" w:color="auto" w:fill="auto"/>
            <w:noWrap/>
            <w:vAlign w:val="bottom"/>
            <w:hideMark/>
          </w:tcPr>
          <w:p w14:paraId="163C63A5" w14:textId="77777777" w:rsidR="00B04760" w:rsidRPr="00E41667" w:rsidRDefault="00B04760" w:rsidP="00E73ED3">
            <w:pPr>
              <w:jc w:val="center"/>
              <w:rPr>
                <w:color w:val="000000"/>
                <w:sz w:val="20"/>
                <w:szCs w:val="20"/>
              </w:rPr>
            </w:pPr>
            <w:r w:rsidRPr="00E41667">
              <w:rPr>
                <w:color w:val="000000"/>
                <w:sz w:val="20"/>
                <w:szCs w:val="20"/>
              </w:rPr>
              <w:t>242</w:t>
            </w:r>
          </w:p>
        </w:tc>
        <w:tc>
          <w:tcPr>
            <w:tcW w:w="606" w:type="dxa"/>
            <w:shd w:val="clear" w:color="auto" w:fill="auto"/>
            <w:noWrap/>
            <w:vAlign w:val="bottom"/>
            <w:hideMark/>
          </w:tcPr>
          <w:p w14:paraId="25C77FEB" w14:textId="77777777" w:rsidR="00B04760" w:rsidRPr="00E41667" w:rsidRDefault="00B04760" w:rsidP="00E73ED3">
            <w:pPr>
              <w:jc w:val="center"/>
              <w:rPr>
                <w:color w:val="000000"/>
                <w:sz w:val="20"/>
                <w:szCs w:val="20"/>
              </w:rPr>
            </w:pPr>
            <w:r w:rsidRPr="00E41667">
              <w:rPr>
                <w:color w:val="000000"/>
                <w:sz w:val="20"/>
                <w:szCs w:val="20"/>
              </w:rPr>
              <w:t>17</w:t>
            </w:r>
          </w:p>
        </w:tc>
        <w:tc>
          <w:tcPr>
            <w:tcW w:w="716" w:type="dxa"/>
            <w:shd w:val="clear" w:color="auto" w:fill="auto"/>
            <w:noWrap/>
            <w:vAlign w:val="bottom"/>
            <w:hideMark/>
          </w:tcPr>
          <w:p w14:paraId="71831F14" w14:textId="77777777" w:rsidR="00B04760" w:rsidRPr="00E41667" w:rsidRDefault="00B04760" w:rsidP="00E73ED3">
            <w:pPr>
              <w:jc w:val="center"/>
              <w:rPr>
                <w:color w:val="000000"/>
                <w:sz w:val="20"/>
                <w:szCs w:val="20"/>
              </w:rPr>
            </w:pPr>
            <w:r w:rsidRPr="00E41667">
              <w:rPr>
                <w:color w:val="000000"/>
                <w:sz w:val="20"/>
                <w:szCs w:val="20"/>
              </w:rPr>
              <w:t>755</w:t>
            </w:r>
          </w:p>
        </w:tc>
        <w:tc>
          <w:tcPr>
            <w:tcW w:w="516" w:type="dxa"/>
            <w:shd w:val="clear" w:color="auto" w:fill="auto"/>
            <w:noWrap/>
            <w:vAlign w:val="bottom"/>
            <w:hideMark/>
          </w:tcPr>
          <w:p w14:paraId="4E4C31C2" w14:textId="77777777" w:rsidR="00B04760" w:rsidRPr="00E41667" w:rsidRDefault="00B04760" w:rsidP="00E73ED3">
            <w:pPr>
              <w:jc w:val="center"/>
              <w:rPr>
                <w:color w:val="000000"/>
                <w:sz w:val="20"/>
                <w:szCs w:val="20"/>
              </w:rPr>
            </w:pPr>
            <w:r w:rsidRPr="00E41667">
              <w:rPr>
                <w:color w:val="000000"/>
                <w:sz w:val="20"/>
                <w:szCs w:val="20"/>
              </w:rPr>
              <w:t>27</w:t>
            </w:r>
          </w:p>
        </w:tc>
        <w:tc>
          <w:tcPr>
            <w:tcW w:w="838" w:type="dxa"/>
            <w:shd w:val="clear" w:color="auto" w:fill="auto"/>
            <w:noWrap/>
            <w:vAlign w:val="bottom"/>
            <w:hideMark/>
          </w:tcPr>
          <w:p w14:paraId="5C1DC41B" w14:textId="77777777" w:rsidR="00B04760" w:rsidRPr="00E41667" w:rsidRDefault="00B04760" w:rsidP="00E73ED3">
            <w:pPr>
              <w:jc w:val="center"/>
              <w:rPr>
                <w:color w:val="000000"/>
                <w:sz w:val="20"/>
                <w:szCs w:val="20"/>
              </w:rPr>
            </w:pPr>
            <w:r w:rsidRPr="00E41667">
              <w:rPr>
                <w:color w:val="000000"/>
                <w:sz w:val="20"/>
                <w:szCs w:val="20"/>
              </w:rPr>
              <w:t>556</w:t>
            </w:r>
          </w:p>
        </w:tc>
        <w:tc>
          <w:tcPr>
            <w:tcW w:w="650" w:type="dxa"/>
            <w:shd w:val="clear" w:color="auto" w:fill="auto"/>
            <w:noWrap/>
            <w:vAlign w:val="bottom"/>
            <w:hideMark/>
          </w:tcPr>
          <w:p w14:paraId="7CF91779" w14:textId="77777777" w:rsidR="00B04760" w:rsidRPr="00E41667" w:rsidRDefault="00B04760" w:rsidP="00E73ED3">
            <w:pPr>
              <w:jc w:val="center"/>
              <w:rPr>
                <w:color w:val="000000"/>
                <w:sz w:val="20"/>
                <w:szCs w:val="20"/>
              </w:rPr>
            </w:pPr>
            <w:r w:rsidRPr="00E41667">
              <w:rPr>
                <w:color w:val="000000"/>
                <w:sz w:val="20"/>
                <w:szCs w:val="20"/>
              </w:rPr>
              <w:t>226</w:t>
            </w:r>
          </w:p>
        </w:tc>
      </w:tr>
      <w:tr w:rsidR="00B04760" w:rsidRPr="00E41667" w14:paraId="1ECAE793" w14:textId="77777777" w:rsidTr="00E73ED3">
        <w:trPr>
          <w:trHeight w:val="240"/>
        </w:trPr>
        <w:tc>
          <w:tcPr>
            <w:tcW w:w="539" w:type="dxa"/>
            <w:shd w:val="clear" w:color="auto" w:fill="auto"/>
            <w:noWrap/>
            <w:vAlign w:val="bottom"/>
            <w:hideMark/>
          </w:tcPr>
          <w:p w14:paraId="40393F75" w14:textId="77777777" w:rsidR="00B04760" w:rsidRPr="00E41667" w:rsidRDefault="00B04760" w:rsidP="00E73ED3">
            <w:pPr>
              <w:jc w:val="right"/>
              <w:rPr>
                <w:color w:val="000000"/>
                <w:sz w:val="20"/>
                <w:szCs w:val="20"/>
              </w:rPr>
            </w:pPr>
            <w:r w:rsidRPr="00E41667">
              <w:rPr>
                <w:color w:val="000000"/>
                <w:sz w:val="20"/>
                <w:szCs w:val="20"/>
              </w:rPr>
              <w:t>7</w:t>
            </w:r>
          </w:p>
        </w:tc>
        <w:tc>
          <w:tcPr>
            <w:tcW w:w="2185" w:type="dxa"/>
            <w:shd w:val="clear" w:color="auto" w:fill="auto"/>
            <w:noWrap/>
            <w:vAlign w:val="bottom"/>
            <w:hideMark/>
          </w:tcPr>
          <w:p w14:paraId="6F4435E8" w14:textId="77777777" w:rsidR="00B04760" w:rsidRPr="00E41667" w:rsidRDefault="00B04760" w:rsidP="00E73ED3">
            <w:pPr>
              <w:rPr>
                <w:i/>
                <w:iCs/>
                <w:color w:val="000000"/>
                <w:sz w:val="20"/>
                <w:szCs w:val="20"/>
              </w:rPr>
            </w:pPr>
            <w:r w:rsidRPr="00E41667">
              <w:rPr>
                <w:i/>
                <w:iCs/>
                <w:color w:val="000000"/>
                <w:sz w:val="20"/>
                <w:szCs w:val="20"/>
              </w:rPr>
              <w:t>Bombus mixtus</w:t>
            </w:r>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26D4ED49" w14:textId="77777777" w:rsidR="00B04760" w:rsidRPr="00E41667" w:rsidRDefault="00B04760" w:rsidP="00E73ED3">
            <w:pPr>
              <w:rPr>
                <w:color w:val="000000"/>
                <w:sz w:val="20"/>
                <w:szCs w:val="20"/>
              </w:rPr>
            </w:pPr>
          </w:p>
        </w:tc>
        <w:tc>
          <w:tcPr>
            <w:tcW w:w="716" w:type="dxa"/>
            <w:shd w:val="clear" w:color="auto" w:fill="auto"/>
            <w:noWrap/>
            <w:vAlign w:val="bottom"/>
            <w:hideMark/>
          </w:tcPr>
          <w:p w14:paraId="519FC17D" w14:textId="77777777" w:rsidR="00B04760" w:rsidRPr="00E41667" w:rsidRDefault="00B04760" w:rsidP="00E73ED3">
            <w:pPr>
              <w:jc w:val="center"/>
              <w:rPr>
                <w:color w:val="000000"/>
                <w:sz w:val="20"/>
                <w:szCs w:val="20"/>
              </w:rPr>
            </w:pPr>
            <w:r w:rsidRPr="00E41667">
              <w:rPr>
                <w:color w:val="000000"/>
                <w:sz w:val="20"/>
                <w:szCs w:val="20"/>
              </w:rPr>
              <w:t>619</w:t>
            </w:r>
          </w:p>
        </w:tc>
        <w:tc>
          <w:tcPr>
            <w:tcW w:w="716" w:type="dxa"/>
            <w:shd w:val="clear" w:color="auto" w:fill="auto"/>
            <w:noWrap/>
            <w:vAlign w:val="bottom"/>
            <w:hideMark/>
          </w:tcPr>
          <w:p w14:paraId="78CECC8C" w14:textId="77777777" w:rsidR="00B04760" w:rsidRPr="00E41667" w:rsidRDefault="00B04760" w:rsidP="00E73ED3">
            <w:pPr>
              <w:jc w:val="center"/>
              <w:rPr>
                <w:color w:val="000000"/>
                <w:sz w:val="20"/>
                <w:szCs w:val="20"/>
              </w:rPr>
            </w:pPr>
            <w:r w:rsidRPr="00E41667">
              <w:rPr>
                <w:color w:val="000000"/>
                <w:sz w:val="20"/>
                <w:szCs w:val="20"/>
              </w:rPr>
              <w:t>433</w:t>
            </w:r>
          </w:p>
        </w:tc>
        <w:tc>
          <w:tcPr>
            <w:tcW w:w="594" w:type="dxa"/>
            <w:shd w:val="clear" w:color="auto" w:fill="auto"/>
            <w:noWrap/>
            <w:vAlign w:val="bottom"/>
            <w:hideMark/>
          </w:tcPr>
          <w:p w14:paraId="308A0588" w14:textId="77777777" w:rsidR="00B04760" w:rsidRPr="00E41667" w:rsidRDefault="00B04760" w:rsidP="00E73ED3">
            <w:pPr>
              <w:jc w:val="center"/>
              <w:rPr>
                <w:color w:val="000000"/>
                <w:sz w:val="20"/>
                <w:szCs w:val="20"/>
              </w:rPr>
            </w:pPr>
            <w:r w:rsidRPr="00E41667">
              <w:rPr>
                <w:color w:val="000000"/>
                <w:sz w:val="20"/>
                <w:szCs w:val="20"/>
              </w:rPr>
              <w:t>135</w:t>
            </w:r>
          </w:p>
        </w:tc>
        <w:tc>
          <w:tcPr>
            <w:tcW w:w="606" w:type="dxa"/>
            <w:shd w:val="clear" w:color="auto" w:fill="auto"/>
            <w:noWrap/>
            <w:vAlign w:val="bottom"/>
            <w:hideMark/>
          </w:tcPr>
          <w:p w14:paraId="3A02F0D2" w14:textId="77777777" w:rsidR="00B04760" w:rsidRPr="00E41667" w:rsidRDefault="00B04760" w:rsidP="00E73ED3">
            <w:pPr>
              <w:jc w:val="center"/>
              <w:rPr>
                <w:color w:val="000000"/>
                <w:sz w:val="20"/>
                <w:szCs w:val="20"/>
              </w:rPr>
            </w:pPr>
            <w:r w:rsidRPr="00E41667">
              <w:rPr>
                <w:color w:val="000000"/>
                <w:sz w:val="20"/>
                <w:szCs w:val="20"/>
              </w:rPr>
              <w:t>51</w:t>
            </w:r>
          </w:p>
        </w:tc>
        <w:tc>
          <w:tcPr>
            <w:tcW w:w="716" w:type="dxa"/>
            <w:shd w:val="clear" w:color="auto" w:fill="auto"/>
            <w:noWrap/>
            <w:vAlign w:val="bottom"/>
            <w:hideMark/>
          </w:tcPr>
          <w:p w14:paraId="1DDD8DE5" w14:textId="77777777" w:rsidR="00B04760" w:rsidRPr="00E41667" w:rsidRDefault="00B04760" w:rsidP="00E73ED3">
            <w:pPr>
              <w:jc w:val="center"/>
              <w:rPr>
                <w:color w:val="000000"/>
                <w:sz w:val="20"/>
                <w:szCs w:val="20"/>
              </w:rPr>
            </w:pPr>
            <w:r w:rsidRPr="00E41667">
              <w:rPr>
                <w:color w:val="000000"/>
                <w:sz w:val="20"/>
                <w:szCs w:val="20"/>
              </w:rPr>
              <w:t>572</w:t>
            </w:r>
          </w:p>
        </w:tc>
        <w:tc>
          <w:tcPr>
            <w:tcW w:w="516" w:type="dxa"/>
            <w:shd w:val="clear" w:color="auto" w:fill="auto"/>
            <w:noWrap/>
            <w:vAlign w:val="bottom"/>
            <w:hideMark/>
          </w:tcPr>
          <w:p w14:paraId="5799495B" w14:textId="77777777" w:rsidR="00B04760" w:rsidRPr="00E41667" w:rsidRDefault="00B04760" w:rsidP="00E73ED3">
            <w:pPr>
              <w:jc w:val="center"/>
              <w:rPr>
                <w:color w:val="000000"/>
                <w:sz w:val="20"/>
                <w:szCs w:val="20"/>
              </w:rPr>
            </w:pPr>
            <w:r w:rsidRPr="00E41667">
              <w:rPr>
                <w:color w:val="000000"/>
                <w:sz w:val="20"/>
                <w:szCs w:val="20"/>
              </w:rPr>
              <w:t>47</w:t>
            </w:r>
          </w:p>
        </w:tc>
        <w:tc>
          <w:tcPr>
            <w:tcW w:w="838" w:type="dxa"/>
            <w:shd w:val="clear" w:color="auto" w:fill="auto"/>
            <w:noWrap/>
            <w:vAlign w:val="bottom"/>
            <w:hideMark/>
          </w:tcPr>
          <w:p w14:paraId="2EA0069F" w14:textId="77777777" w:rsidR="00B04760" w:rsidRPr="00E41667" w:rsidRDefault="00B04760" w:rsidP="00E73ED3">
            <w:pPr>
              <w:jc w:val="center"/>
              <w:rPr>
                <w:color w:val="000000"/>
                <w:sz w:val="20"/>
                <w:szCs w:val="20"/>
              </w:rPr>
            </w:pPr>
            <w:r w:rsidRPr="00E41667">
              <w:rPr>
                <w:color w:val="000000"/>
                <w:sz w:val="20"/>
                <w:szCs w:val="20"/>
              </w:rPr>
              <w:t>532</w:t>
            </w:r>
          </w:p>
        </w:tc>
        <w:tc>
          <w:tcPr>
            <w:tcW w:w="650" w:type="dxa"/>
            <w:shd w:val="clear" w:color="auto" w:fill="auto"/>
            <w:noWrap/>
            <w:vAlign w:val="bottom"/>
            <w:hideMark/>
          </w:tcPr>
          <w:p w14:paraId="4C2ABE14" w14:textId="77777777" w:rsidR="00B04760" w:rsidRPr="00E41667" w:rsidRDefault="00B04760" w:rsidP="00E73ED3">
            <w:pPr>
              <w:jc w:val="center"/>
              <w:rPr>
                <w:color w:val="000000"/>
                <w:sz w:val="20"/>
                <w:szCs w:val="20"/>
              </w:rPr>
            </w:pPr>
            <w:r w:rsidRPr="00E41667">
              <w:rPr>
                <w:color w:val="000000"/>
                <w:sz w:val="20"/>
                <w:szCs w:val="20"/>
              </w:rPr>
              <w:t>87</w:t>
            </w:r>
          </w:p>
        </w:tc>
      </w:tr>
      <w:tr w:rsidR="00B04760" w:rsidRPr="00E41667" w14:paraId="57F21695" w14:textId="77777777" w:rsidTr="00E73ED3">
        <w:trPr>
          <w:trHeight w:val="240"/>
        </w:trPr>
        <w:tc>
          <w:tcPr>
            <w:tcW w:w="539" w:type="dxa"/>
            <w:shd w:val="clear" w:color="auto" w:fill="auto"/>
            <w:noWrap/>
            <w:vAlign w:val="bottom"/>
            <w:hideMark/>
          </w:tcPr>
          <w:p w14:paraId="6922B1DD" w14:textId="77777777" w:rsidR="00B04760" w:rsidRPr="00E41667" w:rsidRDefault="00B04760" w:rsidP="00E73ED3">
            <w:pPr>
              <w:jc w:val="right"/>
              <w:rPr>
                <w:color w:val="000000"/>
                <w:sz w:val="20"/>
                <w:szCs w:val="20"/>
              </w:rPr>
            </w:pPr>
            <w:r w:rsidRPr="00E41667">
              <w:rPr>
                <w:color w:val="000000"/>
                <w:sz w:val="20"/>
                <w:szCs w:val="20"/>
              </w:rPr>
              <w:t>8</w:t>
            </w:r>
          </w:p>
        </w:tc>
        <w:tc>
          <w:tcPr>
            <w:tcW w:w="2185" w:type="dxa"/>
            <w:shd w:val="clear" w:color="auto" w:fill="auto"/>
            <w:noWrap/>
            <w:vAlign w:val="bottom"/>
            <w:hideMark/>
          </w:tcPr>
          <w:p w14:paraId="730E65B7" w14:textId="77777777" w:rsidR="00B04760" w:rsidRPr="000E2FC1" w:rsidRDefault="00B04760" w:rsidP="00E73ED3">
            <w:pPr>
              <w:rPr>
                <w:i/>
                <w:iCs/>
                <w:color w:val="000000"/>
                <w:sz w:val="20"/>
                <w:szCs w:val="20"/>
              </w:rPr>
            </w:pPr>
            <w:r w:rsidRPr="00E41667">
              <w:rPr>
                <w:i/>
                <w:iCs/>
                <w:color w:val="000000"/>
                <w:sz w:val="20"/>
                <w:szCs w:val="20"/>
              </w:rPr>
              <w:t>Apis mellifera</w:t>
            </w:r>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0A61160B" w14:textId="77777777" w:rsidR="00B04760" w:rsidRPr="00E41667" w:rsidRDefault="00B04760" w:rsidP="00E73ED3">
            <w:pPr>
              <w:rPr>
                <w:color w:val="000000"/>
                <w:sz w:val="20"/>
                <w:szCs w:val="20"/>
              </w:rPr>
            </w:pPr>
          </w:p>
        </w:tc>
        <w:tc>
          <w:tcPr>
            <w:tcW w:w="716" w:type="dxa"/>
            <w:shd w:val="clear" w:color="auto" w:fill="auto"/>
            <w:noWrap/>
            <w:vAlign w:val="bottom"/>
            <w:hideMark/>
          </w:tcPr>
          <w:p w14:paraId="49976183" w14:textId="77777777" w:rsidR="00B04760" w:rsidRPr="00E41667" w:rsidRDefault="00B04760" w:rsidP="00E73ED3">
            <w:pPr>
              <w:jc w:val="center"/>
              <w:rPr>
                <w:color w:val="000000"/>
                <w:sz w:val="20"/>
                <w:szCs w:val="20"/>
              </w:rPr>
            </w:pPr>
            <w:r w:rsidRPr="00E41667">
              <w:rPr>
                <w:color w:val="000000"/>
                <w:sz w:val="20"/>
                <w:szCs w:val="20"/>
              </w:rPr>
              <w:t>575</w:t>
            </w:r>
          </w:p>
        </w:tc>
        <w:tc>
          <w:tcPr>
            <w:tcW w:w="716" w:type="dxa"/>
            <w:shd w:val="clear" w:color="auto" w:fill="auto"/>
            <w:noWrap/>
            <w:vAlign w:val="bottom"/>
            <w:hideMark/>
          </w:tcPr>
          <w:p w14:paraId="4F84BD4C" w14:textId="77777777" w:rsidR="00B04760" w:rsidRPr="00E41667" w:rsidRDefault="00B04760" w:rsidP="00E73ED3">
            <w:pPr>
              <w:jc w:val="center"/>
              <w:rPr>
                <w:color w:val="000000"/>
                <w:sz w:val="20"/>
                <w:szCs w:val="20"/>
              </w:rPr>
            </w:pPr>
            <w:r w:rsidRPr="00E41667">
              <w:rPr>
                <w:color w:val="000000"/>
                <w:sz w:val="20"/>
                <w:szCs w:val="20"/>
              </w:rPr>
              <w:t>444</w:t>
            </w:r>
          </w:p>
        </w:tc>
        <w:tc>
          <w:tcPr>
            <w:tcW w:w="594" w:type="dxa"/>
            <w:shd w:val="clear" w:color="auto" w:fill="auto"/>
            <w:noWrap/>
            <w:vAlign w:val="bottom"/>
            <w:hideMark/>
          </w:tcPr>
          <w:p w14:paraId="325EFD3A" w14:textId="77777777" w:rsidR="00B04760" w:rsidRPr="00E41667" w:rsidRDefault="00B04760" w:rsidP="00E73ED3">
            <w:pPr>
              <w:jc w:val="center"/>
              <w:rPr>
                <w:color w:val="000000"/>
                <w:sz w:val="20"/>
                <w:szCs w:val="20"/>
              </w:rPr>
            </w:pPr>
            <w:r w:rsidRPr="00E41667">
              <w:rPr>
                <w:color w:val="000000"/>
                <w:sz w:val="20"/>
                <w:szCs w:val="20"/>
              </w:rPr>
              <w:t>8</w:t>
            </w:r>
          </w:p>
        </w:tc>
        <w:tc>
          <w:tcPr>
            <w:tcW w:w="606" w:type="dxa"/>
            <w:shd w:val="clear" w:color="auto" w:fill="auto"/>
            <w:noWrap/>
            <w:vAlign w:val="bottom"/>
            <w:hideMark/>
          </w:tcPr>
          <w:p w14:paraId="01257423" w14:textId="77777777" w:rsidR="00B04760" w:rsidRPr="00E41667" w:rsidRDefault="00B04760" w:rsidP="00E73ED3">
            <w:pPr>
              <w:jc w:val="center"/>
              <w:rPr>
                <w:color w:val="000000"/>
                <w:sz w:val="20"/>
                <w:szCs w:val="20"/>
              </w:rPr>
            </w:pPr>
            <w:r w:rsidRPr="00E41667">
              <w:rPr>
                <w:color w:val="000000"/>
                <w:sz w:val="20"/>
                <w:szCs w:val="20"/>
              </w:rPr>
              <w:t>123</w:t>
            </w:r>
          </w:p>
        </w:tc>
        <w:tc>
          <w:tcPr>
            <w:tcW w:w="716" w:type="dxa"/>
            <w:shd w:val="clear" w:color="auto" w:fill="auto"/>
            <w:noWrap/>
            <w:vAlign w:val="bottom"/>
            <w:hideMark/>
          </w:tcPr>
          <w:p w14:paraId="14E522EE" w14:textId="77777777" w:rsidR="00B04760" w:rsidRPr="00E41667" w:rsidRDefault="00B04760" w:rsidP="00E73ED3">
            <w:pPr>
              <w:jc w:val="center"/>
              <w:rPr>
                <w:color w:val="000000"/>
                <w:sz w:val="20"/>
                <w:szCs w:val="20"/>
              </w:rPr>
            </w:pPr>
            <w:r w:rsidRPr="00E41667">
              <w:rPr>
                <w:color w:val="000000"/>
                <w:sz w:val="20"/>
                <w:szCs w:val="20"/>
              </w:rPr>
              <w:t>362</w:t>
            </w:r>
          </w:p>
        </w:tc>
        <w:tc>
          <w:tcPr>
            <w:tcW w:w="516" w:type="dxa"/>
            <w:shd w:val="clear" w:color="auto" w:fill="auto"/>
            <w:noWrap/>
            <w:vAlign w:val="bottom"/>
            <w:hideMark/>
          </w:tcPr>
          <w:p w14:paraId="3579D17D" w14:textId="77777777" w:rsidR="00B04760" w:rsidRPr="00E41667" w:rsidRDefault="00B04760" w:rsidP="00E73ED3">
            <w:pPr>
              <w:jc w:val="center"/>
              <w:rPr>
                <w:color w:val="000000"/>
                <w:sz w:val="20"/>
                <w:szCs w:val="20"/>
              </w:rPr>
            </w:pPr>
            <w:r w:rsidRPr="00E41667">
              <w:rPr>
                <w:color w:val="000000"/>
                <w:sz w:val="20"/>
                <w:szCs w:val="20"/>
              </w:rPr>
              <w:t>213</w:t>
            </w:r>
          </w:p>
        </w:tc>
        <w:tc>
          <w:tcPr>
            <w:tcW w:w="838" w:type="dxa"/>
            <w:shd w:val="clear" w:color="auto" w:fill="auto"/>
            <w:noWrap/>
            <w:vAlign w:val="bottom"/>
            <w:hideMark/>
          </w:tcPr>
          <w:p w14:paraId="1D668343" w14:textId="77777777" w:rsidR="00B04760" w:rsidRPr="00E41667" w:rsidRDefault="00B04760" w:rsidP="00E73ED3">
            <w:pPr>
              <w:jc w:val="center"/>
              <w:rPr>
                <w:color w:val="000000"/>
                <w:sz w:val="20"/>
                <w:szCs w:val="20"/>
              </w:rPr>
            </w:pPr>
            <w:r w:rsidRPr="00E41667">
              <w:rPr>
                <w:color w:val="000000"/>
                <w:sz w:val="20"/>
                <w:szCs w:val="20"/>
              </w:rPr>
              <w:t>571</w:t>
            </w:r>
          </w:p>
        </w:tc>
        <w:tc>
          <w:tcPr>
            <w:tcW w:w="650" w:type="dxa"/>
            <w:shd w:val="clear" w:color="auto" w:fill="auto"/>
            <w:noWrap/>
            <w:vAlign w:val="bottom"/>
            <w:hideMark/>
          </w:tcPr>
          <w:p w14:paraId="00C67138" w14:textId="77777777" w:rsidR="00B04760" w:rsidRPr="00E41667" w:rsidRDefault="00B04760" w:rsidP="00E73ED3">
            <w:pPr>
              <w:jc w:val="center"/>
              <w:rPr>
                <w:color w:val="000000"/>
                <w:sz w:val="20"/>
                <w:szCs w:val="20"/>
              </w:rPr>
            </w:pPr>
            <w:r w:rsidRPr="00E41667">
              <w:rPr>
                <w:color w:val="000000"/>
                <w:sz w:val="20"/>
                <w:szCs w:val="20"/>
              </w:rPr>
              <w:t>4</w:t>
            </w:r>
          </w:p>
        </w:tc>
      </w:tr>
      <w:tr w:rsidR="00B04760" w:rsidRPr="00E41667" w14:paraId="352AABB7" w14:textId="77777777" w:rsidTr="00E73ED3">
        <w:trPr>
          <w:trHeight w:val="240"/>
        </w:trPr>
        <w:tc>
          <w:tcPr>
            <w:tcW w:w="539" w:type="dxa"/>
            <w:shd w:val="clear" w:color="auto" w:fill="auto"/>
            <w:noWrap/>
            <w:vAlign w:val="bottom"/>
            <w:hideMark/>
          </w:tcPr>
          <w:p w14:paraId="7D593688" w14:textId="77777777" w:rsidR="00B04760" w:rsidRPr="00E41667" w:rsidRDefault="00B04760" w:rsidP="00E73ED3">
            <w:pPr>
              <w:jc w:val="right"/>
              <w:rPr>
                <w:color w:val="000000"/>
                <w:sz w:val="20"/>
                <w:szCs w:val="20"/>
              </w:rPr>
            </w:pPr>
            <w:r w:rsidRPr="00E41667">
              <w:rPr>
                <w:color w:val="000000"/>
                <w:sz w:val="20"/>
                <w:szCs w:val="20"/>
              </w:rPr>
              <w:t>9</w:t>
            </w:r>
          </w:p>
        </w:tc>
        <w:tc>
          <w:tcPr>
            <w:tcW w:w="2185" w:type="dxa"/>
            <w:shd w:val="clear" w:color="auto" w:fill="auto"/>
            <w:noWrap/>
            <w:vAlign w:val="bottom"/>
            <w:hideMark/>
          </w:tcPr>
          <w:p w14:paraId="628DF3FE" w14:textId="77777777" w:rsidR="00B04760" w:rsidRPr="00E41667" w:rsidRDefault="00B04760" w:rsidP="00E73ED3">
            <w:pPr>
              <w:rPr>
                <w:i/>
                <w:iCs/>
                <w:color w:val="000000"/>
                <w:sz w:val="20"/>
                <w:szCs w:val="20"/>
              </w:rPr>
            </w:pPr>
            <w:r w:rsidRPr="00E41667">
              <w:rPr>
                <w:i/>
                <w:iCs/>
                <w:color w:val="000000"/>
                <w:sz w:val="20"/>
                <w:szCs w:val="20"/>
              </w:rPr>
              <w:t xml:space="preserve">Melissodes </w:t>
            </w:r>
            <w:proofErr w:type="spellStart"/>
            <w:r w:rsidRPr="00E41667">
              <w:rPr>
                <w:i/>
                <w:iCs/>
                <w:color w:val="000000"/>
                <w:sz w:val="20"/>
                <w:szCs w:val="20"/>
              </w:rPr>
              <w:t>microsticta</w:t>
            </w:r>
            <w:proofErr w:type="spellEnd"/>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7AD64963" w14:textId="77777777" w:rsidR="00B04760" w:rsidRPr="00E41667" w:rsidRDefault="00B04760" w:rsidP="00E73ED3">
            <w:pPr>
              <w:rPr>
                <w:color w:val="000000"/>
                <w:sz w:val="20"/>
                <w:szCs w:val="20"/>
              </w:rPr>
            </w:pPr>
            <w:r w:rsidRPr="00E41667">
              <w:rPr>
                <w:color w:val="000000"/>
                <w:sz w:val="20"/>
                <w:szCs w:val="20"/>
              </w:rPr>
              <w:t>crSNO_G</w:t>
            </w:r>
          </w:p>
        </w:tc>
        <w:tc>
          <w:tcPr>
            <w:tcW w:w="716" w:type="dxa"/>
            <w:shd w:val="clear" w:color="auto" w:fill="auto"/>
            <w:noWrap/>
            <w:vAlign w:val="bottom"/>
            <w:hideMark/>
          </w:tcPr>
          <w:p w14:paraId="09CA4D4F" w14:textId="77777777" w:rsidR="00B04760" w:rsidRPr="00E41667" w:rsidRDefault="00B04760" w:rsidP="00E73ED3">
            <w:pPr>
              <w:jc w:val="center"/>
              <w:rPr>
                <w:color w:val="000000"/>
                <w:sz w:val="20"/>
                <w:szCs w:val="20"/>
              </w:rPr>
            </w:pPr>
            <w:r w:rsidRPr="00E41667">
              <w:rPr>
                <w:color w:val="000000"/>
                <w:sz w:val="20"/>
                <w:szCs w:val="20"/>
              </w:rPr>
              <w:t>538</w:t>
            </w:r>
          </w:p>
        </w:tc>
        <w:tc>
          <w:tcPr>
            <w:tcW w:w="716" w:type="dxa"/>
            <w:shd w:val="clear" w:color="auto" w:fill="auto"/>
            <w:noWrap/>
            <w:vAlign w:val="bottom"/>
            <w:hideMark/>
          </w:tcPr>
          <w:p w14:paraId="31048A5F" w14:textId="77777777" w:rsidR="00B04760" w:rsidRPr="00E41667" w:rsidRDefault="00B04760" w:rsidP="00E73ED3">
            <w:pPr>
              <w:jc w:val="center"/>
              <w:rPr>
                <w:color w:val="000000"/>
                <w:sz w:val="20"/>
                <w:szCs w:val="20"/>
              </w:rPr>
            </w:pPr>
            <w:r w:rsidRPr="00E41667">
              <w:rPr>
                <w:color w:val="000000"/>
                <w:sz w:val="20"/>
                <w:szCs w:val="20"/>
              </w:rPr>
              <w:t>389</w:t>
            </w:r>
          </w:p>
        </w:tc>
        <w:tc>
          <w:tcPr>
            <w:tcW w:w="594" w:type="dxa"/>
            <w:shd w:val="clear" w:color="auto" w:fill="auto"/>
            <w:noWrap/>
            <w:vAlign w:val="bottom"/>
            <w:hideMark/>
          </w:tcPr>
          <w:p w14:paraId="163D1A9B" w14:textId="77777777" w:rsidR="00B04760" w:rsidRPr="00E41667" w:rsidRDefault="00B04760" w:rsidP="00E73ED3">
            <w:pPr>
              <w:jc w:val="center"/>
              <w:rPr>
                <w:color w:val="000000"/>
                <w:sz w:val="20"/>
                <w:szCs w:val="20"/>
              </w:rPr>
            </w:pPr>
            <w:r w:rsidRPr="00E41667">
              <w:rPr>
                <w:color w:val="000000"/>
                <w:sz w:val="20"/>
                <w:szCs w:val="20"/>
              </w:rPr>
              <w:t>67</w:t>
            </w:r>
          </w:p>
        </w:tc>
        <w:tc>
          <w:tcPr>
            <w:tcW w:w="606" w:type="dxa"/>
            <w:shd w:val="clear" w:color="auto" w:fill="auto"/>
            <w:noWrap/>
            <w:vAlign w:val="bottom"/>
            <w:hideMark/>
          </w:tcPr>
          <w:p w14:paraId="413279B6" w14:textId="77777777" w:rsidR="00B04760" w:rsidRPr="00E41667" w:rsidRDefault="00B04760" w:rsidP="00E73ED3">
            <w:pPr>
              <w:jc w:val="center"/>
              <w:rPr>
                <w:color w:val="000000"/>
                <w:sz w:val="20"/>
                <w:szCs w:val="20"/>
              </w:rPr>
            </w:pPr>
            <w:r w:rsidRPr="00E41667">
              <w:rPr>
                <w:color w:val="000000"/>
                <w:sz w:val="20"/>
                <w:szCs w:val="20"/>
              </w:rPr>
              <w:t>82</w:t>
            </w:r>
          </w:p>
        </w:tc>
        <w:tc>
          <w:tcPr>
            <w:tcW w:w="716" w:type="dxa"/>
            <w:shd w:val="clear" w:color="auto" w:fill="auto"/>
            <w:noWrap/>
            <w:vAlign w:val="bottom"/>
            <w:hideMark/>
          </w:tcPr>
          <w:p w14:paraId="487406F2" w14:textId="77777777" w:rsidR="00B04760" w:rsidRPr="00E41667" w:rsidRDefault="00B04760" w:rsidP="00E73ED3">
            <w:pPr>
              <w:jc w:val="center"/>
              <w:rPr>
                <w:color w:val="000000"/>
                <w:sz w:val="20"/>
                <w:szCs w:val="20"/>
              </w:rPr>
            </w:pPr>
            <w:r w:rsidRPr="00E41667">
              <w:rPr>
                <w:color w:val="000000"/>
                <w:sz w:val="20"/>
                <w:szCs w:val="20"/>
              </w:rPr>
              <w:t>503</w:t>
            </w:r>
          </w:p>
        </w:tc>
        <w:tc>
          <w:tcPr>
            <w:tcW w:w="516" w:type="dxa"/>
            <w:shd w:val="clear" w:color="auto" w:fill="auto"/>
            <w:noWrap/>
            <w:vAlign w:val="bottom"/>
            <w:hideMark/>
          </w:tcPr>
          <w:p w14:paraId="263B44DD" w14:textId="77777777" w:rsidR="00B04760" w:rsidRPr="00E41667" w:rsidRDefault="00B04760" w:rsidP="00E73ED3">
            <w:pPr>
              <w:jc w:val="center"/>
              <w:rPr>
                <w:color w:val="000000"/>
                <w:sz w:val="20"/>
                <w:szCs w:val="20"/>
              </w:rPr>
            </w:pPr>
            <w:r w:rsidRPr="00E41667">
              <w:rPr>
                <w:color w:val="000000"/>
                <w:sz w:val="20"/>
                <w:szCs w:val="20"/>
              </w:rPr>
              <w:t>35</w:t>
            </w:r>
          </w:p>
        </w:tc>
        <w:tc>
          <w:tcPr>
            <w:tcW w:w="838" w:type="dxa"/>
            <w:shd w:val="clear" w:color="auto" w:fill="auto"/>
            <w:noWrap/>
            <w:vAlign w:val="bottom"/>
            <w:hideMark/>
          </w:tcPr>
          <w:p w14:paraId="4ACD88AF" w14:textId="77777777" w:rsidR="00B04760" w:rsidRPr="00E41667" w:rsidRDefault="00B04760" w:rsidP="00E73ED3">
            <w:pPr>
              <w:jc w:val="center"/>
              <w:rPr>
                <w:color w:val="000000"/>
                <w:sz w:val="20"/>
                <w:szCs w:val="20"/>
              </w:rPr>
            </w:pPr>
            <w:r w:rsidRPr="00E41667">
              <w:rPr>
                <w:color w:val="000000"/>
                <w:sz w:val="20"/>
                <w:szCs w:val="20"/>
              </w:rPr>
              <w:t>379</w:t>
            </w:r>
          </w:p>
        </w:tc>
        <w:tc>
          <w:tcPr>
            <w:tcW w:w="650" w:type="dxa"/>
            <w:shd w:val="clear" w:color="auto" w:fill="auto"/>
            <w:noWrap/>
            <w:vAlign w:val="bottom"/>
            <w:hideMark/>
          </w:tcPr>
          <w:p w14:paraId="4A017678" w14:textId="77777777" w:rsidR="00B04760" w:rsidRPr="00E41667" w:rsidRDefault="00B04760" w:rsidP="00E73ED3">
            <w:pPr>
              <w:jc w:val="center"/>
              <w:rPr>
                <w:color w:val="000000"/>
                <w:sz w:val="20"/>
                <w:szCs w:val="20"/>
              </w:rPr>
            </w:pPr>
            <w:r w:rsidRPr="00E41667">
              <w:rPr>
                <w:color w:val="000000"/>
                <w:sz w:val="20"/>
                <w:szCs w:val="20"/>
              </w:rPr>
              <w:t>159</w:t>
            </w:r>
          </w:p>
        </w:tc>
      </w:tr>
      <w:tr w:rsidR="00B04760" w:rsidRPr="00E41667" w14:paraId="17F2930D" w14:textId="77777777" w:rsidTr="00E73ED3">
        <w:trPr>
          <w:trHeight w:val="240"/>
        </w:trPr>
        <w:tc>
          <w:tcPr>
            <w:tcW w:w="539" w:type="dxa"/>
            <w:shd w:val="clear" w:color="auto" w:fill="auto"/>
            <w:noWrap/>
            <w:vAlign w:val="bottom"/>
            <w:hideMark/>
          </w:tcPr>
          <w:p w14:paraId="410A6851" w14:textId="77777777" w:rsidR="00B04760" w:rsidRPr="00E41667" w:rsidRDefault="00B04760" w:rsidP="00E73ED3">
            <w:pPr>
              <w:jc w:val="right"/>
              <w:rPr>
                <w:color w:val="000000"/>
                <w:sz w:val="20"/>
                <w:szCs w:val="20"/>
              </w:rPr>
            </w:pPr>
            <w:r w:rsidRPr="00E41667">
              <w:rPr>
                <w:color w:val="000000"/>
                <w:sz w:val="20"/>
                <w:szCs w:val="20"/>
              </w:rPr>
              <w:t>10</w:t>
            </w:r>
          </w:p>
        </w:tc>
        <w:tc>
          <w:tcPr>
            <w:tcW w:w="2185" w:type="dxa"/>
            <w:shd w:val="clear" w:color="auto" w:fill="auto"/>
            <w:noWrap/>
            <w:vAlign w:val="bottom"/>
            <w:hideMark/>
          </w:tcPr>
          <w:p w14:paraId="4750C74A" w14:textId="77777777" w:rsidR="00B04760" w:rsidRPr="00E41667" w:rsidRDefault="00B04760" w:rsidP="00E73ED3">
            <w:pPr>
              <w:rPr>
                <w:i/>
                <w:iCs/>
                <w:color w:val="000000"/>
                <w:sz w:val="20"/>
                <w:szCs w:val="20"/>
              </w:rPr>
            </w:pPr>
            <w:r w:rsidRPr="00E41667">
              <w:rPr>
                <w:i/>
                <w:iCs/>
                <w:color w:val="000000"/>
                <w:sz w:val="20"/>
                <w:szCs w:val="20"/>
              </w:rPr>
              <w:t xml:space="preserve">Lasioglossum </w:t>
            </w:r>
            <w:proofErr w:type="spellStart"/>
            <w:r w:rsidRPr="00E41667">
              <w:rPr>
                <w:i/>
                <w:iCs/>
                <w:color w:val="000000"/>
                <w:sz w:val="20"/>
                <w:szCs w:val="20"/>
              </w:rPr>
              <w:t>villosulum</w:t>
            </w:r>
            <w:proofErr w:type="spellEnd"/>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00FA2FE3" w14:textId="77777777" w:rsidR="00B04760" w:rsidRPr="00E41667" w:rsidRDefault="00B04760" w:rsidP="00E73ED3">
            <w:pPr>
              <w:rPr>
                <w:color w:val="000000"/>
                <w:sz w:val="20"/>
                <w:szCs w:val="20"/>
              </w:rPr>
            </w:pPr>
          </w:p>
        </w:tc>
        <w:tc>
          <w:tcPr>
            <w:tcW w:w="716" w:type="dxa"/>
            <w:shd w:val="clear" w:color="auto" w:fill="auto"/>
            <w:noWrap/>
            <w:vAlign w:val="bottom"/>
            <w:hideMark/>
          </w:tcPr>
          <w:p w14:paraId="190BCE51" w14:textId="77777777" w:rsidR="00B04760" w:rsidRPr="00E41667" w:rsidRDefault="00B04760" w:rsidP="00E73ED3">
            <w:pPr>
              <w:jc w:val="center"/>
              <w:rPr>
                <w:color w:val="000000"/>
                <w:sz w:val="20"/>
                <w:szCs w:val="20"/>
              </w:rPr>
            </w:pPr>
            <w:r w:rsidRPr="00E41667">
              <w:rPr>
                <w:color w:val="000000"/>
                <w:sz w:val="20"/>
                <w:szCs w:val="20"/>
              </w:rPr>
              <w:t>484</w:t>
            </w:r>
          </w:p>
        </w:tc>
        <w:tc>
          <w:tcPr>
            <w:tcW w:w="716" w:type="dxa"/>
            <w:shd w:val="clear" w:color="auto" w:fill="auto"/>
            <w:noWrap/>
            <w:vAlign w:val="bottom"/>
            <w:hideMark/>
          </w:tcPr>
          <w:p w14:paraId="74F6AB67" w14:textId="77777777" w:rsidR="00B04760" w:rsidRPr="00E41667" w:rsidRDefault="00B04760" w:rsidP="00E73ED3">
            <w:pPr>
              <w:jc w:val="center"/>
              <w:rPr>
                <w:color w:val="000000"/>
                <w:sz w:val="20"/>
                <w:szCs w:val="20"/>
              </w:rPr>
            </w:pPr>
            <w:r w:rsidRPr="00E41667">
              <w:rPr>
                <w:color w:val="000000"/>
                <w:sz w:val="20"/>
                <w:szCs w:val="20"/>
              </w:rPr>
              <w:t>348</w:t>
            </w:r>
          </w:p>
        </w:tc>
        <w:tc>
          <w:tcPr>
            <w:tcW w:w="594" w:type="dxa"/>
            <w:shd w:val="clear" w:color="auto" w:fill="auto"/>
            <w:noWrap/>
            <w:vAlign w:val="bottom"/>
            <w:hideMark/>
          </w:tcPr>
          <w:p w14:paraId="361A79AE" w14:textId="77777777" w:rsidR="00B04760" w:rsidRPr="00E41667" w:rsidRDefault="00B04760" w:rsidP="00E73ED3">
            <w:pPr>
              <w:jc w:val="center"/>
              <w:rPr>
                <w:color w:val="000000"/>
                <w:sz w:val="20"/>
                <w:szCs w:val="20"/>
              </w:rPr>
            </w:pPr>
            <w:r w:rsidRPr="00E41667">
              <w:rPr>
                <w:color w:val="000000"/>
                <w:sz w:val="20"/>
                <w:szCs w:val="20"/>
              </w:rPr>
              <w:t>98</w:t>
            </w:r>
          </w:p>
        </w:tc>
        <w:tc>
          <w:tcPr>
            <w:tcW w:w="606" w:type="dxa"/>
            <w:shd w:val="clear" w:color="auto" w:fill="auto"/>
            <w:noWrap/>
            <w:vAlign w:val="bottom"/>
            <w:hideMark/>
          </w:tcPr>
          <w:p w14:paraId="30BACF9E" w14:textId="77777777" w:rsidR="00B04760" w:rsidRPr="00E41667" w:rsidRDefault="00B04760" w:rsidP="00E73ED3">
            <w:pPr>
              <w:jc w:val="center"/>
              <w:rPr>
                <w:color w:val="000000"/>
                <w:sz w:val="20"/>
                <w:szCs w:val="20"/>
              </w:rPr>
            </w:pPr>
            <w:r w:rsidRPr="00E41667">
              <w:rPr>
                <w:color w:val="000000"/>
                <w:sz w:val="20"/>
                <w:szCs w:val="20"/>
              </w:rPr>
              <w:t>38</w:t>
            </w:r>
          </w:p>
        </w:tc>
        <w:tc>
          <w:tcPr>
            <w:tcW w:w="716" w:type="dxa"/>
            <w:shd w:val="clear" w:color="auto" w:fill="auto"/>
            <w:noWrap/>
            <w:vAlign w:val="bottom"/>
            <w:hideMark/>
          </w:tcPr>
          <w:p w14:paraId="09BBBE36" w14:textId="77777777" w:rsidR="00B04760" w:rsidRPr="00E41667" w:rsidRDefault="00B04760" w:rsidP="00E73ED3">
            <w:pPr>
              <w:jc w:val="center"/>
              <w:rPr>
                <w:color w:val="000000"/>
                <w:sz w:val="20"/>
                <w:szCs w:val="20"/>
              </w:rPr>
            </w:pPr>
            <w:r w:rsidRPr="00E41667">
              <w:rPr>
                <w:color w:val="000000"/>
                <w:sz w:val="20"/>
                <w:szCs w:val="20"/>
              </w:rPr>
              <w:t>307</w:t>
            </w:r>
          </w:p>
        </w:tc>
        <w:tc>
          <w:tcPr>
            <w:tcW w:w="516" w:type="dxa"/>
            <w:shd w:val="clear" w:color="auto" w:fill="auto"/>
            <w:noWrap/>
            <w:vAlign w:val="bottom"/>
            <w:hideMark/>
          </w:tcPr>
          <w:p w14:paraId="027CE0FB" w14:textId="77777777" w:rsidR="00B04760" w:rsidRPr="00E41667" w:rsidRDefault="00B04760" w:rsidP="00E73ED3">
            <w:pPr>
              <w:jc w:val="center"/>
              <w:rPr>
                <w:color w:val="000000"/>
                <w:sz w:val="20"/>
                <w:szCs w:val="20"/>
              </w:rPr>
            </w:pPr>
            <w:r w:rsidRPr="00E41667">
              <w:rPr>
                <w:color w:val="000000"/>
                <w:sz w:val="20"/>
                <w:szCs w:val="20"/>
              </w:rPr>
              <w:t>177</w:t>
            </w:r>
          </w:p>
        </w:tc>
        <w:tc>
          <w:tcPr>
            <w:tcW w:w="838" w:type="dxa"/>
            <w:shd w:val="clear" w:color="auto" w:fill="auto"/>
            <w:noWrap/>
            <w:vAlign w:val="bottom"/>
            <w:hideMark/>
          </w:tcPr>
          <w:p w14:paraId="0BCFBBFA" w14:textId="77777777" w:rsidR="00B04760" w:rsidRPr="00E41667" w:rsidRDefault="00B04760" w:rsidP="00E73ED3">
            <w:pPr>
              <w:jc w:val="center"/>
              <w:rPr>
                <w:color w:val="000000"/>
                <w:sz w:val="20"/>
                <w:szCs w:val="20"/>
              </w:rPr>
            </w:pPr>
            <w:r w:rsidRPr="00E41667">
              <w:rPr>
                <w:color w:val="000000"/>
                <w:sz w:val="20"/>
                <w:szCs w:val="20"/>
              </w:rPr>
              <w:t>414</w:t>
            </w:r>
          </w:p>
        </w:tc>
        <w:tc>
          <w:tcPr>
            <w:tcW w:w="650" w:type="dxa"/>
            <w:shd w:val="clear" w:color="auto" w:fill="auto"/>
            <w:noWrap/>
            <w:vAlign w:val="bottom"/>
            <w:hideMark/>
          </w:tcPr>
          <w:p w14:paraId="3B6B218B" w14:textId="77777777" w:rsidR="00B04760" w:rsidRPr="00E41667" w:rsidRDefault="00B04760" w:rsidP="00E73ED3">
            <w:pPr>
              <w:jc w:val="center"/>
              <w:rPr>
                <w:color w:val="000000"/>
                <w:sz w:val="20"/>
                <w:szCs w:val="20"/>
              </w:rPr>
            </w:pPr>
            <w:r w:rsidRPr="00E41667">
              <w:rPr>
                <w:color w:val="000000"/>
                <w:sz w:val="20"/>
                <w:szCs w:val="20"/>
              </w:rPr>
              <w:t>70</w:t>
            </w:r>
          </w:p>
        </w:tc>
      </w:tr>
      <w:tr w:rsidR="00B04760" w:rsidRPr="00E41667" w14:paraId="1C2D1BE5" w14:textId="77777777" w:rsidTr="00E73ED3">
        <w:trPr>
          <w:trHeight w:val="240"/>
        </w:trPr>
        <w:tc>
          <w:tcPr>
            <w:tcW w:w="539" w:type="dxa"/>
            <w:shd w:val="clear" w:color="auto" w:fill="auto"/>
            <w:noWrap/>
            <w:vAlign w:val="bottom"/>
            <w:hideMark/>
          </w:tcPr>
          <w:p w14:paraId="500021CE" w14:textId="77777777" w:rsidR="00B04760" w:rsidRPr="00E41667" w:rsidRDefault="00B04760" w:rsidP="00E73ED3">
            <w:pPr>
              <w:jc w:val="right"/>
              <w:rPr>
                <w:color w:val="000000"/>
                <w:sz w:val="20"/>
                <w:szCs w:val="20"/>
              </w:rPr>
            </w:pPr>
            <w:r w:rsidRPr="00E41667">
              <w:rPr>
                <w:color w:val="000000"/>
                <w:sz w:val="20"/>
                <w:szCs w:val="20"/>
              </w:rPr>
              <w:t>11</w:t>
            </w:r>
          </w:p>
        </w:tc>
        <w:tc>
          <w:tcPr>
            <w:tcW w:w="2185" w:type="dxa"/>
            <w:shd w:val="clear" w:color="auto" w:fill="auto"/>
            <w:noWrap/>
            <w:vAlign w:val="bottom"/>
            <w:hideMark/>
          </w:tcPr>
          <w:p w14:paraId="301DABA3" w14:textId="77777777" w:rsidR="00B04760" w:rsidRPr="00E41667" w:rsidRDefault="00B04760" w:rsidP="00E73ED3">
            <w:pPr>
              <w:rPr>
                <w:i/>
                <w:iCs/>
                <w:color w:val="000000"/>
                <w:sz w:val="20"/>
                <w:szCs w:val="20"/>
              </w:rPr>
            </w:pPr>
            <w:r w:rsidRPr="00E41667">
              <w:rPr>
                <w:i/>
                <w:iCs/>
                <w:color w:val="000000"/>
                <w:sz w:val="20"/>
                <w:szCs w:val="20"/>
              </w:rPr>
              <w:t>Bombus fervidus</w:t>
            </w:r>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7D4E50D9" w14:textId="77777777" w:rsidR="00B04760" w:rsidRPr="00E41667" w:rsidRDefault="00B04760" w:rsidP="00E73ED3">
            <w:pPr>
              <w:rPr>
                <w:color w:val="000000"/>
                <w:sz w:val="20"/>
                <w:szCs w:val="20"/>
              </w:rPr>
            </w:pPr>
          </w:p>
        </w:tc>
        <w:tc>
          <w:tcPr>
            <w:tcW w:w="716" w:type="dxa"/>
            <w:shd w:val="clear" w:color="auto" w:fill="auto"/>
            <w:noWrap/>
            <w:vAlign w:val="bottom"/>
            <w:hideMark/>
          </w:tcPr>
          <w:p w14:paraId="40807D5B" w14:textId="77777777" w:rsidR="00B04760" w:rsidRPr="00E41667" w:rsidRDefault="00B04760" w:rsidP="00E73ED3">
            <w:pPr>
              <w:jc w:val="center"/>
              <w:rPr>
                <w:color w:val="000000"/>
                <w:sz w:val="20"/>
                <w:szCs w:val="20"/>
              </w:rPr>
            </w:pPr>
            <w:r w:rsidRPr="00E41667">
              <w:rPr>
                <w:color w:val="000000"/>
                <w:sz w:val="20"/>
                <w:szCs w:val="20"/>
              </w:rPr>
              <w:t>256</w:t>
            </w:r>
          </w:p>
        </w:tc>
        <w:tc>
          <w:tcPr>
            <w:tcW w:w="716" w:type="dxa"/>
            <w:shd w:val="clear" w:color="auto" w:fill="auto"/>
            <w:noWrap/>
            <w:vAlign w:val="bottom"/>
            <w:hideMark/>
          </w:tcPr>
          <w:p w14:paraId="1C55F4E3" w14:textId="77777777" w:rsidR="00B04760" w:rsidRPr="00E41667" w:rsidRDefault="00B04760" w:rsidP="00E73ED3">
            <w:pPr>
              <w:jc w:val="center"/>
              <w:rPr>
                <w:color w:val="000000"/>
                <w:sz w:val="20"/>
                <w:szCs w:val="20"/>
              </w:rPr>
            </w:pPr>
            <w:r w:rsidRPr="00E41667">
              <w:rPr>
                <w:color w:val="000000"/>
                <w:sz w:val="20"/>
                <w:szCs w:val="20"/>
              </w:rPr>
              <w:t>196</w:t>
            </w:r>
          </w:p>
        </w:tc>
        <w:tc>
          <w:tcPr>
            <w:tcW w:w="594" w:type="dxa"/>
            <w:shd w:val="clear" w:color="auto" w:fill="auto"/>
            <w:noWrap/>
            <w:vAlign w:val="bottom"/>
            <w:hideMark/>
          </w:tcPr>
          <w:p w14:paraId="28A0605D" w14:textId="77777777" w:rsidR="00B04760" w:rsidRPr="00E41667" w:rsidRDefault="00B04760" w:rsidP="00E73ED3">
            <w:pPr>
              <w:jc w:val="center"/>
              <w:rPr>
                <w:color w:val="000000"/>
                <w:sz w:val="20"/>
                <w:szCs w:val="20"/>
              </w:rPr>
            </w:pPr>
            <w:r w:rsidRPr="00E41667">
              <w:rPr>
                <w:color w:val="000000"/>
                <w:sz w:val="20"/>
                <w:szCs w:val="20"/>
              </w:rPr>
              <w:t>9</w:t>
            </w:r>
          </w:p>
        </w:tc>
        <w:tc>
          <w:tcPr>
            <w:tcW w:w="606" w:type="dxa"/>
            <w:shd w:val="clear" w:color="auto" w:fill="auto"/>
            <w:noWrap/>
            <w:vAlign w:val="bottom"/>
            <w:hideMark/>
          </w:tcPr>
          <w:p w14:paraId="2B9D9698" w14:textId="77777777" w:rsidR="00B04760" w:rsidRPr="00E41667" w:rsidRDefault="00B04760" w:rsidP="00E73ED3">
            <w:pPr>
              <w:jc w:val="center"/>
              <w:rPr>
                <w:color w:val="000000"/>
                <w:sz w:val="20"/>
                <w:szCs w:val="20"/>
              </w:rPr>
            </w:pPr>
            <w:r w:rsidRPr="00E41667">
              <w:rPr>
                <w:color w:val="000000"/>
                <w:sz w:val="20"/>
                <w:szCs w:val="20"/>
              </w:rPr>
              <w:t>51</w:t>
            </w:r>
          </w:p>
        </w:tc>
        <w:tc>
          <w:tcPr>
            <w:tcW w:w="716" w:type="dxa"/>
            <w:shd w:val="clear" w:color="auto" w:fill="auto"/>
            <w:noWrap/>
            <w:vAlign w:val="bottom"/>
            <w:hideMark/>
          </w:tcPr>
          <w:p w14:paraId="57A711A5" w14:textId="77777777" w:rsidR="00B04760" w:rsidRPr="00E41667" w:rsidRDefault="00B04760" w:rsidP="00E73ED3">
            <w:pPr>
              <w:jc w:val="center"/>
              <w:rPr>
                <w:color w:val="000000"/>
                <w:sz w:val="20"/>
                <w:szCs w:val="20"/>
              </w:rPr>
            </w:pPr>
            <w:r w:rsidRPr="00E41667">
              <w:rPr>
                <w:color w:val="000000"/>
                <w:sz w:val="20"/>
                <w:szCs w:val="20"/>
              </w:rPr>
              <w:t>253</w:t>
            </w:r>
          </w:p>
        </w:tc>
        <w:tc>
          <w:tcPr>
            <w:tcW w:w="516" w:type="dxa"/>
            <w:shd w:val="clear" w:color="auto" w:fill="auto"/>
            <w:noWrap/>
            <w:vAlign w:val="bottom"/>
            <w:hideMark/>
          </w:tcPr>
          <w:p w14:paraId="3F5CCB45" w14:textId="77777777" w:rsidR="00B04760" w:rsidRPr="00E41667" w:rsidRDefault="00B04760" w:rsidP="00E73ED3">
            <w:pPr>
              <w:jc w:val="center"/>
              <w:rPr>
                <w:color w:val="000000"/>
                <w:sz w:val="20"/>
                <w:szCs w:val="20"/>
              </w:rPr>
            </w:pPr>
            <w:r w:rsidRPr="00E41667">
              <w:rPr>
                <w:color w:val="000000"/>
                <w:sz w:val="20"/>
                <w:szCs w:val="20"/>
              </w:rPr>
              <w:t>3</w:t>
            </w:r>
          </w:p>
        </w:tc>
        <w:tc>
          <w:tcPr>
            <w:tcW w:w="838" w:type="dxa"/>
            <w:shd w:val="clear" w:color="auto" w:fill="auto"/>
            <w:noWrap/>
            <w:vAlign w:val="bottom"/>
            <w:hideMark/>
          </w:tcPr>
          <w:p w14:paraId="65EEF838" w14:textId="77777777" w:rsidR="00B04760" w:rsidRPr="00E41667" w:rsidRDefault="00B04760" w:rsidP="00E73ED3">
            <w:pPr>
              <w:jc w:val="center"/>
              <w:rPr>
                <w:color w:val="000000"/>
                <w:sz w:val="20"/>
                <w:szCs w:val="20"/>
              </w:rPr>
            </w:pPr>
            <w:r w:rsidRPr="00E41667">
              <w:rPr>
                <w:color w:val="000000"/>
                <w:sz w:val="20"/>
                <w:szCs w:val="20"/>
              </w:rPr>
              <w:t>202</w:t>
            </w:r>
          </w:p>
        </w:tc>
        <w:tc>
          <w:tcPr>
            <w:tcW w:w="650" w:type="dxa"/>
            <w:shd w:val="clear" w:color="auto" w:fill="auto"/>
            <w:noWrap/>
            <w:vAlign w:val="bottom"/>
            <w:hideMark/>
          </w:tcPr>
          <w:p w14:paraId="1BB57A9A" w14:textId="77777777" w:rsidR="00B04760" w:rsidRPr="00E41667" w:rsidRDefault="00B04760" w:rsidP="00E73ED3">
            <w:pPr>
              <w:jc w:val="center"/>
              <w:rPr>
                <w:color w:val="000000"/>
                <w:sz w:val="20"/>
                <w:szCs w:val="20"/>
              </w:rPr>
            </w:pPr>
            <w:r w:rsidRPr="00E41667">
              <w:rPr>
                <w:color w:val="000000"/>
                <w:sz w:val="20"/>
                <w:szCs w:val="20"/>
              </w:rPr>
              <w:t>54</w:t>
            </w:r>
          </w:p>
        </w:tc>
      </w:tr>
      <w:tr w:rsidR="00B04760" w:rsidRPr="00E41667" w14:paraId="066C7AFA" w14:textId="77777777" w:rsidTr="00E73ED3">
        <w:trPr>
          <w:trHeight w:val="240"/>
        </w:trPr>
        <w:tc>
          <w:tcPr>
            <w:tcW w:w="539" w:type="dxa"/>
            <w:shd w:val="clear" w:color="auto" w:fill="auto"/>
            <w:noWrap/>
            <w:vAlign w:val="bottom"/>
            <w:hideMark/>
          </w:tcPr>
          <w:p w14:paraId="0993F1A4" w14:textId="77777777" w:rsidR="00B04760" w:rsidRPr="00E41667" w:rsidRDefault="00B04760" w:rsidP="00E73ED3">
            <w:pPr>
              <w:jc w:val="right"/>
              <w:rPr>
                <w:color w:val="000000"/>
                <w:sz w:val="20"/>
                <w:szCs w:val="20"/>
              </w:rPr>
            </w:pPr>
            <w:r w:rsidRPr="00E41667">
              <w:rPr>
                <w:color w:val="000000"/>
                <w:sz w:val="20"/>
                <w:szCs w:val="20"/>
              </w:rPr>
              <w:t>12</w:t>
            </w:r>
          </w:p>
        </w:tc>
        <w:tc>
          <w:tcPr>
            <w:tcW w:w="2185" w:type="dxa"/>
            <w:shd w:val="clear" w:color="auto" w:fill="auto"/>
            <w:noWrap/>
            <w:vAlign w:val="bottom"/>
            <w:hideMark/>
          </w:tcPr>
          <w:p w14:paraId="0BA9E511" w14:textId="77777777" w:rsidR="00B04760" w:rsidRPr="00E41667" w:rsidRDefault="00B04760" w:rsidP="00E73ED3">
            <w:pPr>
              <w:rPr>
                <w:i/>
                <w:iCs/>
                <w:color w:val="000000"/>
                <w:sz w:val="20"/>
                <w:szCs w:val="20"/>
              </w:rPr>
            </w:pPr>
            <w:r w:rsidRPr="00E41667">
              <w:rPr>
                <w:i/>
                <w:iCs/>
                <w:color w:val="000000"/>
                <w:sz w:val="20"/>
                <w:szCs w:val="20"/>
              </w:rPr>
              <w:t xml:space="preserve">Lasioglossum </w:t>
            </w:r>
            <w:proofErr w:type="spellStart"/>
            <w:r w:rsidRPr="00E41667">
              <w:rPr>
                <w:i/>
                <w:iCs/>
                <w:color w:val="000000"/>
                <w:sz w:val="20"/>
                <w:szCs w:val="20"/>
              </w:rPr>
              <w:t>incompletum</w:t>
            </w:r>
            <w:proofErr w:type="spellEnd"/>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0FC57167" w14:textId="77777777" w:rsidR="00B04760" w:rsidRPr="00E41667" w:rsidRDefault="00B04760" w:rsidP="00E73ED3">
            <w:pPr>
              <w:rPr>
                <w:color w:val="000000"/>
                <w:sz w:val="20"/>
                <w:szCs w:val="20"/>
              </w:rPr>
            </w:pPr>
            <w:r w:rsidRPr="00E41667">
              <w:rPr>
                <w:color w:val="000000"/>
                <w:sz w:val="20"/>
                <w:szCs w:val="20"/>
              </w:rPr>
              <w:t>crKING : crSNO</w:t>
            </w:r>
          </w:p>
        </w:tc>
        <w:tc>
          <w:tcPr>
            <w:tcW w:w="716" w:type="dxa"/>
            <w:shd w:val="clear" w:color="auto" w:fill="auto"/>
            <w:noWrap/>
            <w:vAlign w:val="bottom"/>
            <w:hideMark/>
          </w:tcPr>
          <w:p w14:paraId="249C470C" w14:textId="77777777" w:rsidR="00B04760" w:rsidRPr="00E41667" w:rsidRDefault="00B04760" w:rsidP="00E73ED3">
            <w:pPr>
              <w:jc w:val="center"/>
              <w:rPr>
                <w:color w:val="000000"/>
                <w:sz w:val="20"/>
                <w:szCs w:val="20"/>
              </w:rPr>
            </w:pPr>
            <w:r w:rsidRPr="00E41667">
              <w:rPr>
                <w:color w:val="000000"/>
                <w:sz w:val="20"/>
                <w:szCs w:val="20"/>
              </w:rPr>
              <w:t>235</w:t>
            </w:r>
          </w:p>
        </w:tc>
        <w:tc>
          <w:tcPr>
            <w:tcW w:w="716" w:type="dxa"/>
            <w:shd w:val="clear" w:color="auto" w:fill="auto"/>
            <w:noWrap/>
            <w:vAlign w:val="bottom"/>
            <w:hideMark/>
          </w:tcPr>
          <w:p w14:paraId="1A5E6DE7" w14:textId="77777777" w:rsidR="00B04760" w:rsidRPr="00E41667" w:rsidRDefault="00B04760" w:rsidP="00E73ED3">
            <w:pPr>
              <w:jc w:val="center"/>
              <w:rPr>
                <w:color w:val="000000"/>
                <w:sz w:val="20"/>
                <w:szCs w:val="20"/>
              </w:rPr>
            </w:pPr>
            <w:r w:rsidRPr="00E41667">
              <w:rPr>
                <w:color w:val="000000"/>
                <w:sz w:val="20"/>
                <w:szCs w:val="20"/>
              </w:rPr>
              <w:t>176</w:t>
            </w:r>
          </w:p>
        </w:tc>
        <w:tc>
          <w:tcPr>
            <w:tcW w:w="594" w:type="dxa"/>
            <w:shd w:val="clear" w:color="auto" w:fill="auto"/>
            <w:noWrap/>
            <w:vAlign w:val="bottom"/>
            <w:hideMark/>
          </w:tcPr>
          <w:p w14:paraId="33AB08E4" w14:textId="77777777" w:rsidR="00B04760" w:rsidRPr="00E41667" w:rsidRDefault="00B04760" w:rsidP="00E73ED3">
            <w:pPr>
              <w:jc w:val="center"/>
              <w:rPr>
                <w:color w:val="000000"/>
                <w:sz w:val="20"/>
                <w:szCs w:val="20"/>
              </w:rPr>
            </w:pPr>
            <w:r w:rsidRPr="00E41667">
              <w:rPr>
                <w:color w:val="000000"/>
                <w:sz w:val="20"/>
                <w:szCs w:val="20"/>
              </w:rPr>
              <w:t>2</w:t>
            </w:r>
          </w:p>
        </w:tc>
        <w:tc>
          <w:tcPr>
            <w:tcW w:w="606" w:type="dxa"/>
            <w:shd w:val="clear" w:color="auto" w:fill="auto"/>
            <w:noWrap/>
            <w:vAlign w:val="bottom"/>
            <w:hideMark/>
          </w:tcPr>
          <w:p w14:paraId="4380E1BA" w14:textId="77777777" w:rsidR="00B04760" w:rsidRPr="00E41667" w:rsidRDefault="00B04760" w:rsidP="00E73ED3">
            <w:pPr>
              <w:jc w:val="center"/>
              <w:rPr>
                <w:color w:val="000000"/>
                <w:sz w:val="20"/>
                <w:szCs w:val="20"/>
              </w:rPr>
            </w:pPr>
            <w:r w:rsidRPr="00E41667">
              <w:rPr>
                <w:color w:val="000000"/>
                <w:sz w:val="20"/>
                <w:szCs w:val="20"/>
              </w:rPr>
              <w:t>57</w:t>
            </w:r>
          </w:p>
        </w:tc>
        <w:tc>
          <w:tcPr>
            <w:tcW w:w="716" w:type="dxa"/>
            <w:shd w:val="clear" w:color="auto" w:fill="auto"/>
            <w:noWrap/>
            <w:vAlign w:val="bottom"/>
            <w:hideMark/>
          </w:tcPr>
          <w:p w14:paraId="426080AD" w14:textId="77777777" w:rsidR="00B04760" w:rsidRPr="00E41667" w:rsidRDefault="00B04760" w:rsidP="00E73ED3">
            <w:pPr>
              <w:jc w:val="center"/>
              <w:rPr>
                <w:color w:val="000000"/>
                <w:sz w:val="20"/>
                <w:szCs w:val="20"/>
              </w:rPr>
            </w:pPr>
            <w:r w:rsidRPr="00E41667">
              <w:rPr>
                <w:color w:val="000000"/>
                <w:sz w:val="20"/>
                <w:szCs w:val="20"/>
              </w:rPr>
              <w:t>210</w:t>
            </w:r>
          </w:p>
        </w:tc>
        <w:tc>
          <w:tcPr>
            <w:tcW w:w="516" w:type="dxa"/>
            <w:shd w:val="clear" w:color="auto" w:fill="auto"/>
            <w:noWrap/>
            <w:vAlign w:val="bottom"/>
            <w:hideMark/>
          </w:tcPr>
          <w:p w14:paraId="0B353A1A" w14:textId="77777777" w:rsidR="00B04760" w:rsidRPr="00E41667" w:rsidRDefault="00B04760" w:rsidP="00E73ED3">
            <w:pPr>
              <w:jc w:val="center"/>
              <w:rPr>
                <w:color w:val="000000"/>
                <w:sz w:val="20"/>
                <w:szCs w:val="20"/>
              </w:rPr>
            </w:pPr>
            <w:r w:rsidRPr="00E41667">
              <w:rPr>
                <w:color w:val="000000"/>
                <w:sz w:val="20"/>
                <w:szCs w:val="20"/>
              </w:rPr>
              <w:t>25</w:t>
            </w:r>
          </w:p>
        </w:tc>
        <w:tc>
          <w:tcPr>
            <w:tcW w:w="838" w:type="dxa"/>
            <w:shd w:val="clear" w:color="auto" w:fill="auto"/>
            <w:noWrap/>
            <w:vAlign w:val="bottom"/>
            <w:hideMark/>
          </w:tcPr>
          <w:p w14:paraId="1402B557" w14:textId="77777777" w:rsidR="00B04760" w:rsidRPr="00E41667" w:rsidRDefault="00B04760" w:rsidP="00E73ED3">
            <w:pPr>
              <w:jc w:val="center"/>
              <w:rPr>
                <w:color w:val="000000"/>
                <w:sz w:val="20"/>
                <w:szCs w:val="20"/>
              </w:rPr>
            </w:pPr>
            <w:r w:rsidRPr="00E41667">
              <w:rPr>
                <w:color w:val="000000"/>
                <w:sz w:val="20"/>
                <w:szCs w:val="20"/>
              </w:rPr>
              <w:t>211</w:t>
            </w:r>
          </w:p>
        </w:tc>
        <w:tc>
          <w:tcPr>
            <w:tcW w:w="650" w:type="dxa"/>
            <w:shd w:val="clear" w:color="auto" w:fill="auto"/>
            <w:noWrap/>
            <w:vAlign w:val="bottom"/>
            <w:hideMark/>
          </w:tcPr>
          <w:p w14:paraId="46F37F6E" w14:textId="77777777" w:rsidR="00B04760" w:rsidRPr="00E41667" w:rsidRDefault="00B04760" w:rsidP="00E73ED3">
            <w:pPr>
              <w:jc w:val="center"/>
              <w:rPr>
                <w:color w:val="000000"/>
                <w:sz w:val="20"/>
                <w:szCs w:val="20"/>
              </w:rPr>
            </w:pPr>
            <w:r w:rsidRPr="00E41667">
              <w:rPr>
                <w:color w:val="000000"/>
                <w:sz w:val="20"/>
                <w:szCs w:val="20"/>
              </w:rPr>
              <w:t>24</w:t>
            </w:r>
          </w:p>
        </w:tc>
      </w:tr>
      <w:tr w:rsidR="00B04760" w:rsidRPr="00E41667" w14:paraId="1671CE54" w14:textId="77777777" w:rsidTr="00E73ED3">
        <w:trPr>
          <w:trHeight w:val="240"/>
        </w:trPr>
        <w:tc>
          <w:tcPr>
            <w:tcW w:w="539" w:type="dxa"/>
            <w:shd w:val="clear" w:color="auto" w:fill="auto"/>
            <w:noWrap/>
            <w:vAlign w:val="bottom"/>
            <w:hideMark/>
          </w:tcPr>
          <w:p w14:paraId="0AB67E66" w14:textId="77777777" w:rsidR="00B04760" w:rsidRPr="00E41667" w:rsidRDefault="00B04760" w:rsidP="00E73ED3">
            <w:pPr>
              <w:jc w:val="right"/>
              <w:rPr>
                <w:color w:val="000000"/>
                <w:sz w:val="20"/>
                <w:szCs w:val="20"/>
              </w:rPr>
            </w:pPr>
            <w:r w:rsidRPr="00E41667">
              <w:rPr>
                <w:color w:val="000000"/>
                <w:sz w:val="20"/>
                <w:szCs w:val="20"/>
              </w:rPr>
              <w:t>13</w:t>
            </w:r>
          </w:p>
        </w:tc>
        <w:tc>
          <w:tcPr>
            <w:tcW w:w="2185" w:type="dxa"/>
            <w:shd w:val="clear" w:color="auto" w:fill="auto"/>
            <w:noWrap/>
            <w:vAlign w:val="bottom"/>
            <w:hideMark/>
          </w:tcPr>
          <w:p w14:paraId="161BBDAA" w14:textId="77777777" w:rsidR="00B04760" w:rsidRPr="00E41667" w:rsidRDefault="00B04760" w:rsidP="00E73ED3">
            <w:pPr>
              <w:rPr>
                <w:i/>
                <w:iCs/>
                <w:color w:val="000000"/>
                <w:sz w:val="20"/>
                <w:szCs w:val="20"/>
              </w:rPr>
            </w:pPr>
            <w:r w:rsidRPr="00E41667">
              <w:rPr>
                <w:i/>
                <w:iCs/>
                <w:color w:val="000000"/>
                <w:sz w:val="20"/>
                <w:szCs w:val="20"/>
              </w:rPr>
              <w:t xml:space="preserve">Lasioglossum </w:t>
            </w:r>
            <w:proofErr w:type="spellStart"/>
            <w:r w:rsidRPr="00E41667">
              <w:rPr>
                <w:i/>
                <w:iCs/>
                <w:color w:val="000000"/>
                <w:sz w:val="20"/>
                <w:szCs w:val="20"/>
              </w:rPr>
              <w:t>nevadense</w:t>
            </w:r>
            <w:proofErr w:type="spellEnd"/>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4147D57C" w14:textId="77777777" w:rsidR="00B04760" w:rsidRPr="00E41667" w:rsidRDefault="00B04760" w:rsidP="00E73ED3">
            <w:pPr>
              <w:rPr>
                <w:color w:val="000000"/>
                <w:sz w:val="20"/>
                <w:szCs w:val="20"/>
              </w:rPr>
            </w:pPr>
            <w:r w:rsidRPr="00E41667">
              <w:rPr>
                <w:color w:val="000000"/>
                <w:sz w:val="20"/>
                <w:szCs w:val="20"/>
              </w:rPr>
              <w:t>crKING : crSNO</w:t>
            </w:r>
          </w:p>
        </w:tc>
        <w:tc>
          <w:tcPr>
            <w:tcW w:w="716" w:type="dxa"/>
            <w:shd w:val="clear" w:color="auto" w:fill="auto"/>
            <w:noWrap/>
            <w:vAlign w:val="bottom"/>
            <w:hideMark/>
          </w:tcPr>
          <w:p w14:paraId="7BD5CEC2" w14:textId="77777777" w:rsidR="00B04760" w:rsidRPr="00E41667" w:rsidRDefault="00B04760" w:rsidP="00E73ED3">
            <w:pPr>
              <w:jc w:val="center"/>
              <w:rPr>
                <w:color w:val="000000"/>
                <w:sz w:val="20"/>
                <w:szCs w:val="20"/>
              </w:rPr>
            </w:pPr>
            <w:r w:rsidRPr="00E41667">
              <w:rPr>
                <w:color w:val="000000"/>
                <w:sz w:val="20"/>
                <w:szCs w:val="20"/>
              </w:rPr>
              <w:t>235</w:t>
            </w:r>
          </w:p>
        </w:tc>
        <w:tc>
          <w:tcPr>
            <w:tcW w:w="716" w:type="dxa"/>
            <w:shd w:val="clear" w:color="auto" w:fill="auto"/>
            <w:noWrap/>
            <w:vAlign w:val="bottom"/>
            <w:hideMark/>
          </w:tcPr>
          <w:p w14:paraId="5469EB13" w14:textId="77777777" w:rsidR="00B04760" w:rsidRPr="00E41667" w:rsidRDefault="00B04760" w:rsidP="00E73ED3">
            <w:pPr>
              <w:jc w:val="center"/>
              <w:rPr>
                <w:color w:val="000000"/>
                <w:sz w:val="20"/>
                <w:szCs w:val="20"/>
              </w:rPr>
            </w:pPr>
            <w:r w:rsidRPr="00E41667">
              <w:rPr>
                <w:color w:val="000000"/>
                <w:sz w:val="20"/>
                <w:szCs w:val="20"/>
              </w:rPr>
              <w:t>174</w:t>
            </w:r>
          </w:p>
        </w:tc>
        <w:tc>
          <w:tcPr>
            <w:tcW w:w="594" w:type="dxa"/>
            <w:shd w:val="clear" w:color="auto" w:fill="auto"/>
            <w:noWrap/>
            <w:vAlign w:val="bottom"/>
            <w:hideMark/>
          </w:tcPr>
          <w:p w14:paraId="7E6C28D1" w14:textId="77777777" w:rsidR="00B04760" w:rsidRPr="00E41667" w:rsidRDefault="00B04760" w:rsidP="00E73ED3">
            <w:pPr>
              <w:jc w:val="center"/>
              <w:rPr>
                <w:color w:val="000000"/>
                <w:sz w:val="20"/>
                <w:szCs w:val="20"/>
              </w:rPr>
            </w:pPr>
            <w:r w:rsidRPr="00E41667">
              <w:rPr>
                <w:color w:val="000000"/>
                <w:sz w:val="20"/>
                <w:szCs w:val="20"/>
              </w:rPr>
              <w:t>52</w:t>
            </w:r>
          </w:p>
        </w:tc>
        <w:tc>
          <w:tcPr>
            <w:tcW w:w="606" w:type="dxa"/>
            <w:shd w:val="clear" w:color="auto" w:fill="auto"/>
            <w:noWrap/>
            <w:vAlign w:val="bottom"/>
            <w:hideMark/>
          </w:tcPr>
          <w:p w14:paraId="1666CFDE" w14:textId="77777777" w:rsidR="00B04760" w:rsidRPr="00E41667" w:rsidRDefault="00B04760" w:rsidP="00E73ED3">
            <w:pPr>
              <w:jc w:val="center"/>
              <w:rPr>
                <w:color w:val="000000"/>
                <w:sz w:val="20"/>
                <w:szCs w:val="20"/>
              </w:rPr>
            </w:pPr>
            <w:r w:rsidRPr="00E41667">
              <w:rPr>
                <w:color w:val="000000"/>
                <w:sz w:val="20"/>
                <w:szCs w:val="20"/>
              </w:rPr>
              <w:t>9</w:t>
            </w:r>
          </w:p>
        </w:tc>
        <w:tc>
          <w:tcPr>
            <w:tcW w:w="716" w:type="dxa"/>
            <w:shd w:val="clear" w:color="auto" w:fill="auto"/>
            <w:noWrap/>
            <w:vAlign w:val="bottom"/>
            <w:hideMark/>
          </w:tcPr>
          <w:p w14:paraId="01412788" w14:textId="77777777" w:rsidR="00B04760" w:rsidRPr="00E41667" w:rsidRDefault="00B04760" w:rsidP="00E73ED3">
            <w:pPr>
              <w:jc w:val="center"/>
              <w:rPr>
                <w:color w:val="000000"/>
                <w:sz w:val="20"/>
                <w:szCs w:val="20"/>
              </w:rPr>
            </w:pPr>
            <w:r w:rsidRPr="00E41667">
              <w:rPr>
                <w:color w:val="000000"/>
                <w:sz w:val="20"/>
                <w:szCs w:val="20"/>
              </w:rPr>
              <w:t>208</w:t>
            </w:r>
          </w:p>
        </w:tc>
        <w:tc>
          <w:tcPr>
            <w:tcW w:w="516" w:type="dxa"/>
            <w:shd w:val="clear" w:color="auto" w:fill="auto"/>
            <w:noWrap/>
            <w:vAlign w:val="bottom"/>
            <w:hideMark/>
          </w:tcPr>
          <w:p w14:paraId="3B964281" w14:textId="77777777" w:rsidR="00B04760" w:rsidRPr="00E41667" w:rsidRDefault="00B04760" w:rsidP="00E73ED3">
            <w:pPr>
              <w:jc w:val="center"/>
              <w:rPr>
                <w:color w:val="000000"/>
                <w:sz w:val="20"/>
                <w:szCs w:val="20"/>
              </w:rPr>
            </w:pPr>
            <w:r w:rsidRPr="00E41667">
              <w:rPr>
                <w:color w:val="000000"/>
                <w:sz w:val="20"/>
                <w:szCs w:val="20"/>
              </w:rPr>
              <w:t>27</w:t>
            </w:r>
          </w:p>
        </w:tc>
        <w:tc>
          <w:tcPr>
            <w:tcW w:w="838" w:type="dxa"/>
            <w:shd w:val="clear" w:color="auto" w:fill="auto"/>
            <w:noWrap/>
            <w:vAlign w:val="bottom"/>
            <w:hideMark/>
          </w:tcPr>
          <w:p w14:paraId="0E822E40" w14:textId="77777777" w:rsidR="00B04760" w:rsidRPr="00E41667" w:rsidRDefault="00B04760" w:rsidP="00E73ED3">
            <w:pPr>
              <w:jc w:val="center"/>
              <w:rPr>
                <w:color w:val="000000"/>
                <w:sz w:val="20"/>
                <w:szCs w:val="20"/>
              </w:rPr>
            </w:pPr>
            <w:r w:rsidRPr="00E41667">
              <w:rPr>
                <w:color w:val="000000"/>
                <w:sz w:val="20"/>
                <w:szCs w:val="20"/>
              </w:rPr>
              <w:t>227</w:t>
            </w:r>
          </w:p>
        </w:tc>
        <w:tc>
          <w:tcPr>
            <w:tcW w:w="650" w:type="dxa"/>
            <w:shd w:val="clear" w:color="auto" w:fill="auto"/>
            <w:noWrap/>
            <w:vAlign w:val="bottom"/>
            <w:hideMark/>
          </w:tcPr>
          <w:p w14:paraId="333514F5" w14:textId="77777777" w:rsidR="00B04760" w:rsidRPr="00E41667" w:rsidRDefault="00B04760" w:rsidP="00E73ED3">
            <w:pPr>
              <w:jc w:val="center"/>
              <w:rPr>
                <w:color w:val="000000"/>
                <w:sz w:val="20"/>
                <w:szCs w:val="20"/>
              </w:rPr>
            </w:pPr>
            <w:r w:rsidRPr="00E41667">
              <w:rPr>
                <w:color w:val="000000"/>
                <w:sz w:val="20"/>
                <w:szCs w:val="20"/>
              </w:rPr>
              <w:t>8</w:t>
            </w:r>
          </w:p>
        </w:tc>
      </w:tr>
      <w:tr w:rsidR="00B04760" w:rsidRPr="00E41667" w14:paraId="2C8E4C6A" w14:textId="77777777" w:rsidTr="00E73ED3">
        <w:trPr>
          <w:trHeight w:val="240"/>
        </w:trPr>
        <w:tc>
          <w:tcPr>
            <w:tcW w:w="539" w:type="dxa"/>
            <w:shd w:val="clear" w:color="auto" w:fill="auto"/>
            <w:noWrap/>
            <w:vAlign w:val="bottom"/>
            <w:hideMark/>
          </w:tcPr>
          <w:p w14:paraId="27051F65" w14:textId="77777777" w:rsidR="00B04760" w:rsidRPr="00E41667" w:rsidRDefault="00B04760" w:rsidP="00E73ED3">
            <w:pPr>
              <w:jc w:val="right"/>
              <w:rPr>
                <w:color w:val="000000"/>
                <w:sz w:val="20"/>
                <w:szCs w:val="20"/>
              </w:rPr>
            </w:pPr>
            <w:r w:rsidRPr="00E41667">
              <w:rPr>
                <w:color w:val="000000"/>
                <w:sz w:val="20"/>
                <w:szCs w:val="20"/>
              </w:rPr>
              <w:t>14</w:t>
            </w:r>
          </w:p>
        </w:tc>
        <w:tc>
          <w:tcPr>
            <w:tcW w:w="2185" w:type="dxa"/>
            <w:shd w:val="clear" w:color="auto" w:fill="auto"/>
            <w:noWrap/>
            <w:vAlign w:val="bottom"/>
            <w:hideMark/>
          </w:tcPr>
          <w:p w14:paraId="0A9225FC" w14:textId="77777777" w:rsidR="00B04760" w:rsidRPr="00E41667" w:rsidRDefault="00B04760" w:rsidP="00E73ED3">
            <w:pPr>
              <w:rPr>
                <w:i/>
                <w:iCs/>
                <w:color w:val="000000"/>
                <w:sz w:val="20"/>
                <w:szCs w:val="20"/>
              </w:rPr>
            </w:pPr>
            <w:r w:rsidRPr="00E41667">
              <w:rPr>
                <w:i/>
                <w:iCs/>
                <w:color w:val="000000"/>
                <w:sz w:val="20"/>
                <w:szCs w:val="20"/>
              </w:rPr>
              <w:t xml:space="preserve">Megachile </w:t>
            </w:r>
            <w:proofErr w:type="spellStart"/>
            <w:r w:rsidRPr="00E41667">
              <w:rPr>
                <w:i/>
                <w:iCs/>
                <w:color w:val="000000"/>
                <w:sz w:val="20"/>
                <w:szCs w:val="20"/>
              </w:rPr>
              <w:t>perihirta</w:t>
            </w:r>
            <w:proofErr w:type="spellEnd"/>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23C7E22E" w14:textId="77777777" w:rsidR="00B04760" w:rsidRPr="00E41667" w:rsidRDefault="00B04760" w:rsidP="00E73ED3">
            <w:pPr>
              <w:rPr>
                <w:color w:val="000000"/>
                <w:sz w:val="20"/>
                <w:szCs w:val="20"/>
              </w:rPr>
            </w:pPr>
          </w:p>
        </w:tc>
        <w:tc>
          <w:tcPr>
            <w:tcW w:w="716" w:type="dxa"/>
            <w:shd w:val="clear" w:color="auto" w:fill="auto"/>
            <w:noWrap/>
            <w:vAlign w:val="bottom"/>
            <w:hideMark/>
          </w:tcPr>
          <w:p w14:paraId="463CC9F0" w14:textId="77777777" w:rsidR="00B04760" w:rsidRPr="00E41667" w:rsidRDefault="00B04760" w:rsidP="00E73ED3">
            <w:pPr>
              <w:jc w:val="center"/>
              <w:rPr>
                <w:color w:val="000000"/>
                <w:sz w:val="20"/>
                <w:szCs w:val="20"/>
              </w:rPr>
            </w:pPr>
            <w:r w:rsidRPr="00E41667">
              <w:rPr>
                <w:color w:val="000000"/>
                <w:sz w:val="20"/>
                <w:szCs w:val="20"/>
              </w:rPr>
              <w:t>216</w:t>
            </w:r>
          </w:p>
        </w:tc>
        <w:tc>
          <w:tcPr>
            <w:tcW w:w="716" w:type="dxa"/>
            <w:shd w:val="clear" w:color="auto" w:fill="auto"/>
            <w:noWrap/>
            <w:vAlign w:val="bottom"/>
            <w:hideMark/>
          </w:tcPr>
          <w:p w14:paraId="251BE41D" w14:textId="77777777" w:rsidR="00B04760" w:rsidRPr="00E41667" w:rsidRDefault="00B04760" w:rsidP="00E73ED3">
            <w:pPr>
              <w:jc w:val="center"/>
              <w:rPr>
                <w:color w:val="000000"/>
                <w:sz w:val="20"/>
                <w:szCs w:val="20"/>
              </w:rPr>
            </w:pPr>
            <w:r w:rsidRPr="00E41667">
              <w:rPr>
                <w:color w:val="000000"/>
                <w:sz w:val="20"/>
                <w:szCs w:val="20"/>
              </w:rPr>
              <w:t>169</w:t>
            </w:r>
          </w:p>
        </w:tc>
        <w:tc>
          <w:tcPr>
            <w:tcW w:w="594" w:type="dxa"/>
            <w:shd w:val="clear" w:color="auto" w:fill="auto"/>
            <w:noWrap/>
            <w:vAlign w:val="bottom"/>
            <w:hideMark/>
          </w:tcPr>
          <w:p w14:paraId="3A0B03E7" w14:textId="77777777" w:rsidR="00B04760" w:rsidRPr="00E41667" w:rsidRDefault="00B04760" w:rsidP="00E73ED3">
            <w:pPr>
              <w:jc w:val="center"/>
              <w:rPr>
                <w:color w:val="000000"/>
                <w:sz w:val="20"/>
                <w:szCs w:val="20"/>
              </w:rPr>
            </w:pPr>
            <w:r w:rsidRPr="00E41667">
              <w:rPr>
                <w:color w:val="000000"/>
                <w:sz w:val="20"/>
                <w:szCs w:val="20"/>
              </w:rPr>
              <w:t>25</w:t>
            </w:r>
          </w:p>
        </w:tc>
        <w:tc>
          <w:tcPr>
            <w:tcW w:w="606" w:type="dxa"/>
            <w:shd w:val="clear" w:color="auto" w:fill="auto"/>
            <w:noWrap/>
            <w:vAlign w:val="bottom"/>
            <w:hideMark/>
          </w:tcPr>
          <w:p w14:paraId="53A186D0" w14:textId="77777777" w:rsidR="00B04760" w:rsidRPr="00E41667" w:rsidRDefault="00B04760" w:rsidP="00E73ED3">
            <w:pPr>
              <w:jc w:val="center"/>
              <w:rPr>
                <w:color w:val="000000"/>
                <w:sz w:val="20"/>
                <w:szCs w:val="20"/>
              </w:rPr>
            </w:pPr>
            <w:r w:rsidRPr="00E41667">
              <w:rPr>
                <w:color w:val="000000"/>
                <w:sz w:val="20"/>
                <w:szCs w:val="20"/>
              </w:rPr>
              <w:t>22</w:t>
            </w:r>
          </w:p>
        </w:tc>
        <w:tc>
          <w:tcPr>
            <w:tcW w:w="716" w:type="dxa"/>
            <w:shd w:val="clear" w:color="auto" w:fill="auto"/>
            <w:noWrap/>
            <w:vAlign w:val="bottom"/>
            <w:hideMark/>
          </w:tcPr>
          <w:p w14:paraId="76BDC7DB" w14:textId="77777777" w:rsidR="00B04760" w:rsidRPr="00E41667" w:rsidRDefault="00B04760" w:rsidP="00E73ED3">
            <w:pPr>
              <w:jc w:val="center"/>
              <w:rPr>
                <w:color w:val="000000"/>
                <w:sz w:val="20"/>
                <w:szCs w:val="20"/>
              </w:rPr>
            </w:pPr>
            <w:r w:rsidRPr="00E41667">
              <w:rPr>
                <w:color w:val="000000"/>
                <w:sz w:val="20"/>
                <w:szCs w:val="20"/>
              </w:rPr>
              <w:t>203</w:t>
            </w:r>
          </w:p>
        </w:tc>
        <w:tc>
          <w:tcPr>
            <w:tcW w:w="516" w:type="dxa"/>
            <w:shd w:val="clear" w:color="auto" w:fill="auto"/>
            <w:noWrap/>
            <w:vAlign w:val="bottom"/>
            <w:hideMark/>
          </w:tcPr>
          <w:p w14:paraId="69A904C8" w14:textId="77777777" w:rsidR="00B04760" w:rsidRPr="00E41667" w:rsidRDefault="00B04760" w:rsidP="00E73ED3">
            <w:pPr>
              <w:jc w:val="center"/>
              <w:rPr>
                <w:color w:val="000000"/>
                <w:sz w:val="20"/>
                <w:szCs w:val="20"/>
              </w:rPr>
            </w:pPr>
            <w:r w:rsidRPr="00E41667">
              <w:rPr>
                <w:color w:val="000000"/>
                <w:sz w:val="20"/>
                <w:szCs w:val="20"/>
              </w:rPr>
              <w:t>13</w:t>
            </w:r>
          </w:p>
        </w:tc>
        <w:tc>
          <w:tcPr>
            <w:tcW w:w="838" w:type="dxa"/>
            <w:shd w:val="clear" w:color="auto" w:fill="auto"/>
            <w:noWrap/>
            <w:vAlign w:val="bottom"/>
            <w:hideMark/>
          </w:tcPr>
          <w:p w14:paraId="14295FF9" w14:textId="77777777" w:rsidR="00B04760" w:rsidRPr="00E41667" w:rsidRDefault="00B04760" w:rsidP="00E73ED3">
            <w:pPr>
              <w:jc w:val="center"/>
              <w:rPr>
                <w:color w:val="000000"/>
                <w:sz w:val="20"/>
                <w:szCs w:val="20"/>
              </w:rPr>
            </w:pPr>
            <w:r w:rsidRPr="00E41667">
              <w:rPr>
                <w:color w:val="000000"/>
                <w:sz w:val="20"/>
                <w:szCs w:val="20"/>
              </w:rPr>
              <w:t>173</w:t>
            </w:r>
          </w:p>
        </w:tc>
        <w:tc>
          <w:tcPr>
            <w:tcW w:w="650" w:type="dxa"/>
            <w:shd w:val="clear" w:color="auto" w:fill="auto"/>
            <w:noWrap/>
            <w:vAlign w:val="bottom"/>
            <w:hideMark/>
          </w:tcPr>
          <w:p w14:paraId="12539BD7" w14:textId="77777777" w:rsidR="00B04760" w:rsidRPr="00E41667" w:rsidRDefault="00B04760" w:rsidP="00E73ED3">
            <w:pPr>
              <w:jc w:val="center"/>
              <w:rPr>
                <w:color w:val="000000"/>
                <w:sz w:val="20"/>
                <w:szCs w:val="20"/>
              </w:rPr>
            </w:pPr>
            <w:r w:rsidRPr="00E41667">
              <w:rPr>
                <w:color w:val="000000"/>
                <w:sz w:val="20"/>
                <w:szCs w:val="20"/>
              </w:rPr>
              <w:t>43</w:t>
            </w:r>
          </w:p>
        </w:tc>
      </w:tr>
      <w:tr w:rsidR="00B04760" w:rsidRPr="00E41667" w14:paraId="6650EAD8" w14:textId="77777777" w:rsidTr="00E73ED3">
        <w:trPr>
          <w:trHeight w:val="240"/>
        </w:trPr>
        <w:tc>
          <w:tcPr>
            <w:tcW w:w="539" w:type="dxa"/>
            <w:shd w:val="clear" w:color="auto" w:fill="auto"/>
            <w:noWrap/>
            <w:vAlign w:val="bottom"/>
            <w:hideMark/>
          </w:tcPr>
          <w:p w14:paraId="6A165905" w14:textId="77777777" w:rsidR="00B04760" w:rsidRPr="00E41667" w:rsidRDefault="00B04760" w:rsidP="00E73ED3">
            <w:pPr>
              <w:jc w:val="right"/>
              <w:rPr>
                <w:color w:val="000000"/>
                <w:sz w:val="20"/>
                <w:szCs w:val="20"/>
              </w:rPr>
            </w:pPr>
            <w:r w:rsidRPr="00E41667">
              <w:rPr>
                <w:color w:val="000000"/>
                <w:sz w:val="20"/>
                <w:szCs w:val="20"/>
              </w:rPr>
              <w:t>15</w:t>
            </w:r>
          </w:p>
        </w:tc>
        <w:tc>
          <w:tcPr>
            <w:tcW w:w="2185" w:type="dxa"/>
            <w:shd w:val="clear" w:color="auto" w:fill="auto"/>
            <w:noWrap/>
            <w:vAlign w:val="bottom"/>
            <w:hideMark/>
          </w:tcPr>
          <w:p w14:paraId="7661FED6" w14:textId="77777777" w:rsidR="00B04760" w:rsidRPr="00E41667" w:rsidRDefault="00B04760" w:rsidP="00E73ED3">
            <w:pPr>
              <w:rPr>
                <w:i/>
                <w:iCs/>
                <w:color w:val="000000"/>
                <w:sz w:val="20"/>
                <w:szCs w:val="20"/>
              </w:rPr>
            </w:pPr>
            <w:r w:rsidRPr="00E41667">
              <w:rPr>
                <w:i/>
                <w:iCs/>
                <w:color w:val="000000"/>
                <w:sz w:val="20"/>
                <w:szCs w:val="20"/>
              </w:rPr>
              <w:t>Osmia albolateralis</w:t>
            </w:r>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287A58C5" w14:textId="77777777" w:rsidR="00B04760" w:rsidRPr="00E41667" w:rsidRDefault="00B04760" w:rsidP="00E73ED3">
            <w:pPr>
              <w:rPr>
                <w:color w:val="000000"/>
                <w:sz w:val="20"/>
                <w:szCs w:val="20"/>
              </w:rPr>
            </w:pPr>
            <w:r w:rsidRPr="00E41667">
              <w:rPr>
                <w:color w:val="000000"/>
                <w:sz w:val="20"/>
                <w:szCs w:val="20"/>
              </w:rPr>
              <w:t>crKING : crSNO</w:t>
            </w:r>
          </w:p>
        </w:tc>
        <w:tc>
          <w:tcPr>
            <w:tcW w:w="716" w:type="dxa"/>
            <w:shd w:val="clear" w:color="auto" w:fill="auto"/>
            <w:noWrap/>
            <w:vAlign w:val="bottom"/>
            <w:hideMark/>
          </w:tcPr>
          <w:p w14:paraId="78AC4F4F" w14:textId="77777777" w:rsidR="00B04760" w:rsidRPr="00E41667" w:rsidRDefault="00B04760" w:rsidP="00E73ED3">
            <w:pPr>
              <w:jc w:val="center"/>
              <w:rPr>
                <w:color w:val="000000"/>
                <w:sz w:val="20"/>
                <w:szCs w:val="20"/>
              </w:rPr>
            </w:pPr>
            <w:r w:rsidRPr="00E41667">
              <w:rPr>
                <w:color w:val="000000"/>
                <w:sz w:val="20"/>
                <w:szCs w:val="20"/>
              </w:rPr>
              <w:t>215</w:t>
            </w:r>
          </w:p>
        </w:tc>
        <w:tc>
          <w:tcPr>
            <w:tcW w:w="716" w:type="dxa"/>
            <w:shd w:val="clear" w:color="auto" w:fill="auto"/>
            <w:noWrap/>
            <w:vAlign w:val="bottom"/>
            <w:hideMark/>
          </w:tcPr>
          <w:p w14:paraId="056B906D" w14:textId="77777777" w:rsidR="00B04760" w:rsidRPr="00E41667" w:rsidRDefault="00B04760" w:rsidP="00E73ED3">
            <w:pPr>
              <w:jc w:val="center"/>
              <w:rPr>
                <w:color w:val="000000"/>
                <w:sz w:val="20"/>
                <w:szCs w:val="20"/>
              </w:rPr>
            </w:pPr>
            <w:r w:rsidRPr="00E41667">
              <w:rPr>
                <w:color w:val="000000"/>
                <w:sz w:val="20"/>
                <w:szCs w:val="20"/>
              </w:rPr>
              <w:t>204</w:t>
            </w:r>
          </w:p>
        </w:tc>
        <w:tc>
          <w:tcPr>
            <w:tcW w:w="594" w:type="dxa"/>
            <w:shd w:val="clear" w:color="auto" w:fill="auto"/>
            <w:noWrap/>
            <w:vAlign w:val="bottom"/>
            <w:hideMark/>
          </w:tcPr>
          <w:p w14:paraId="0A90497E" w14:textId="77777777" w:rsidR="00B04760" w:rsidRPr="00E41667" w:rsidRDefault="00B04760" w:rsidP="00E73ED3">
            <w:pPr>
              <w:jc w:val="center"/>
              <w:rPr>
                <w:color w:val="000000"/>
                <w:sz w:val="20"/>
                <w:szCs w:val="20"/>
              </w:rPr>
            </w:pPr>
            <w:r w:rsidRPr="00E41667">
              <w:rPr>
                <w:color w:val="000000"/>
                <w:sz w:val="20"/>
                <w:szCs w:val="20"/>
              </w:rPr>
              <w:t>2</w:t>
            </w:r>
          </w:p>
        </w:tc>
        <w:tc>
          <w:tcPr>
            <w:tcW w:w="606" w:type="dxa"/>
            <w:shd w:val="clear" w:color="auto" w:fill="auto"/>
            <w:noWrap/>
            <w:vAlign w:val="bottom"/>
            <w:hideMark/>
          </w:tcPr>
          <w:p w14:paraId="5C601A79" w14:textId="77777777" w:rsidR="00B04760" w:rsidRPr="00E41667" w:rsidRDefault="00B04760" w:rsidP="00E73ED3">
            <w:pPr>
              <w:jc w:val="center"/>
              <w:rPr>
                <w:color w:val="000000"/>
                <w:sz w:val="20"/>
                <w:szCs w:val="20"/>
              </w:rPr>
            </w:pPr>
            <w:r w:rsidRPr="00E41667">
              <w:rPr>
                <w:color w:val="000000"/>
                <w:sz w:val="20"/>
                <w:szCs w:val="20"/>
              </w:rPr>
              <w:t>9</w:t>
            </w:r>
          </w:p>
        </w:tc>
        <w:tc>
          <w:tcPr>
            <w:tcW w:w="716" w:type="dxa"/>
            <w:shd w:val="clear" w:color="auto" w:fill="auto"/>
            <w:noWrap/>
            <w:vAlign w:val="bottom"/>
            <w:hideMark/>
          </w:tcPr>
          <w:p w14:paraId="6DE47A88" w14:textId="77777777" w:rsidR="00B04760" w:rsidRPr="00E41667" w:rsidRDefault="00B04760" w:rsidP="00E73ED3">
            <w:pPr>
              <w:jc w:val="center"/>
              <w:rPr>
                <w:color w:val="000000"/>
                <w:sz w:val="20"/>
                <w:szCs w:val="20"/>
              </w:rPr>
            </w:pPr>
            <w:r w:rsidRPr="00E41667">
              <w:rPr>
                <w:color w:val="000000"/>
                <w:sz w:val="20"/>
                <w:szCs w:val="20"/>
              </w:rPr>
              <w:t>203</w:t>
            </w:r>
          </w:p>
        </w:tc>
        <w:tc>
          <w:tcPr>
            <w:tcW w:w="516" w:type="dxa"/>
            <w:shd w:val="clear" w:color="auto" w:fill="auto"/>
            <w:noWrap/>
            <w:vAlign w:val="bottom"/>
            <w:hideMark/>
          </w:tcPr>
          <w:p w14:paraId="713DA6CB" w14:textId="77777777" w:rsidR="00B04760" w:rsidRPr="00E41667" w:rsidRDefault="00B04760" w:rsidP="00E73ED3">
            <w:pPr>
              <w:jc w:val="center"/>
              <w:rPr>
                <w:color w:val="000000"/>
                <w:sz w:val="20"/>
                <w:szCs w:val="20"/>
              </w:rPr>
            </w:pPr>
            <w:r w:rsidRPr="00E41667">
              <w:rPr>
                <w:color w:val="000000"/>
                <w:sz w:val="20"/>
                <w:szCs w:val="20"/>
              </w:rPr>
              <w:t>12</w:t>
            </w:r>
          </w:p>
        </w:tc>
        <w:tc>
          <w:tcPr>
            <w:tcW w:w="838" w:type="dxa"/>
            <w:shd w:val="clear" w:color="auto" w:fill="auto"/>
            <w:noWrap/>
            <w:vAlign w:val="bottom"/>
            <w:hideMark/>
          </w:tcPr>
          <w:p w14:paraId="6534AF75" w14:textId="77777777" w:rsidR="00B04760" w:rsidRPr="00E41667" w:rsidRDefault="00B04760" w:rsidP="00E73ED3">
            <w:pPr>
              <w:jc w:val="center"/>
              <w:rPr>
                <w:color w:val="000000"/>
                <w:sz w:val="20"/>
                <w:szCs w:val="20"/>
              </w:rPr>
            </w:pPr>
            <w:r w:rsidRPr="00E41667">
              <w:rPr>
                <w:color w:val="000000"/>
                <w:sz w:val="20"/>
                <w:szCs w:val="20"/>
              </w:rPr>
              <w:t>133</w:t>
            </w:r>
          </w:p>
        </w:tc>
        <w:tc>
          <w:tcPr>
            <w:tcW w:w="650" w:type="dxa"/>
            <w:shd w:val="clear" w:color="auto" w:fill="auto"/>
            <w:noWrap/>
            <w:vAlign w:val="bottom"/>
            <w:hideMark/>
          </w:tcPr>
          <w:p w14:paraId="313C0322" w14:textId="77777777" w:rsidR="00B04760" w:rsidRPr="00E41667" w:rsidRDefault="00B04760" w:rsidP="00E73ED3">
            <w:pPr>
              <w:jc w:val="center"/>
              <w:rPr>
                <w:color w:val="000000"/>
                <w:sz w:val="20"/>
                <w:szCs w:val="20"/>
              </w:rPr>
            </w:pPr>
            <w:r w:rsidRPr="00E41667">
              <w:rPr>
                <w:color w:val="000000"/>
                <w:sz w:val="20"/>
                <w:szCs w:val="20"/>
              </w:rPr>
              <w:t>82</w:t>
            </w:r>
          </w:p>
        </w:tc>
      </w:tr>
      <w:tr w:rsidR="00B04760" w:rsidRPr="00E41667" w14:paraId="68A98457" w14:textId="77777777" w:rsidTr="00E73ED3">
        <w:trPr>
          <w:trHeight w:val="240"/>
        </w:trPr>
        <w:tc>
          <w:tcPr>
            <w:tcW w:w="539" w:type="dxa"/>
            <w:shd w:val="clear" w:color="auto" w:fill="auto"/>
            <w:noWrap/>
            <w:vAlign w:val="bottom"/>
            <w:hideMark/>
          </w:tcPr>
          <w:p w14:paraId="494E42D9" w14:textId="77777777" w:rsidR="00B04760" w:rsidRPr="00E41667" w:rsidRDefault="00B04760" w:rsidP="00E73ED3">
            <w:pPr>
              <w:jc w:val="right"/>
              <w:rPr>
                <w:color w:val="000000"/>
                <w:sz w:val="20"/>
                <w:szCs w:val="20"/>
              </w:rPr>
            </w:pPr>
            <w:r w:rsidRPr="00E41667">
              <w:rPr>
                <w:color w:val="000000"/>
                <w:sz w:val="20"/>
                <w:szCs w:val="20"/>
              </w:rPr>
              <w:t>16</w:t>
            </w:r>
          </w:p>
        </w:tc>
        <w:tc>
          <w:tcPr>
            <w:tcW w:w="2185" w:type="dxa"/>
            <w:shd w:val="clear" w:color="auto" w:fill="auto"/>
            <w:noWrap/>
            <w:vAlign w:val="bottom"/>
            <w:hideMark/>
          </w:tcPr>
          <w:p w14:paraId="5A676BA0" w14:textId="77777777" w:rsidR="00B04760" w:rsidRPr="00E41667" w:rsidRDefault="00B04760" w:rsidP="00E73ED3">
            <w:pPr>
              <w:rPr>
                <w:i/>
                <w:iCs/>
                <w:color w:val="000000"/>
                <w:sz w:val="20"/>
                <w:szCs w:val="20"/>
              </w:rPr>
            </w:pPr>
            <w:r w:rsidRPr="00E41667">
              <w:rPr>
                <w:i/>
                <w:iCs/>
                <w:color w:val="000000"/>
                <w:sz w:val="20"/>
                <w:szCs w:val="20"/>
              </w:rPr>
              <w:t xml:space="preserve">Halictus </w:t>
            </w:r>
            <w:r>
              <w:rPr>
                <w:i/>
                <w:iCs/>
                <w:color w:val="000000"/>
                <w:sz w:val="20"/>
                <w:szCs w:val="20"/>
              </w:rPr>
              <w:t xml:space="preserve">confuses </w:t>
            </w:r>
            <w:r w:rsidRPr="000E2FC1">
              <w:rPr>
                <w:color w:val="000000"/>
                <w:sz w:val="20"/>
                <w:szCs w:val="20"/>
              </w:rPr>
              <w:t>†</w:t>
            </w:r>
          </w:p>
        </w:tc>
        <w:tc>
          <w:tcPr>
            <w:tcW w:w="1231" w:type="dxa"/>
            <w:shd w:val="clear" w:color="auto" w:fill="auto"/>
            <w:noWrap/>
            <w:vAlign w:val="bottom"/>
            <w:hideMark/>
          </w:tcPr>
          <w:p w14:paraId="4C98CF70" w14:textId="77777777" w:rsidR="00B04760" w:rsidRPr="00E41667" w:rsidRDefault="00B04760" w:rsidP="00E73ED3">
            <w:pPr>
              <w:rPr>
                <w:color w:val="000000"/>
                <w:sz w:val="20"/>
                <w:szCs w:val="20"/>
              </w:rPr>
            </w:pPr>
            <w:r w:rsidRPr="00E41667">
              <w:rPr>
                <w:color w:val="000000"/>
                <w:sz w:val="20"/>
                <w:szCs w:val="20"/>
              </w:rPr>
              <w:t>crSNO</w:t>
            </w:r>
          </w:p>
        </w:tc>
        <w:tc>
          <w:tcPr>
            <w:tcW w:w="716" w:type="dxa"/>
            <w:shd w:val="clear" w:color="auto" w:fill="auto"/>
            <w:noWrap/>
            <w:vAlign w:val="bottom"/>
            <w:hideMark/>
          </w:tcPr>
          <w:p w14:paraId="1D5ACE43" w14:textId="77777777" w:rsidR="00B04760" w:rsidRPr="00E41667" w:rsidRDefault="00B04760" w:rsidP="00E73ED3">
            <w:pPr>
              <w:jc w:val="center"/>
              <w:rPr>
                <w:color w:val="000000"/>
                <w:sz w:val="20"/>
                <w:szCs w:val="20"/>
              </w:rPr>
            </w:pPr>
            <w:r w:rsidRPr="00E41667">
              <w:rPr>
                <w:color w:val="000000"/>
                <w:sz w:val="20"/>
                <w:szCs w:val="20"/>
              </w:rPr>
              <w:t>208</w:t>
            </w:r>
          </w:p>
        </w:tc>
        <w:tc>
          <w:tcPr>
            <w:tcW w:w="716" w:type="dxa"/>
            <w:shd w:val="clear" w:color="auto" w:fill="auto"/>
            <w:noWrap/>
            <w:vAlign w:val="bottom"/>
            <w:hideMark/>
          </w:tcPr>
          <w:p w14:paraId="3FA79A42" w14:textId="77777777" w:rsidR="00B04760" w:rsidRPr="00E41667" w:rsidRDefault="00B04760" w:rsidP="00E73ED3">
            <w:pPr>
              <w:jc w:val="center"/>
              <w:rPr>
                <w:color w:val="000000"/>
                <w:sz w:val="20"/>
                <w:szCs w:val="20"/>
              </w:rPr>
            </w:pPr>
            <w:r w:rsidRPr="00E41667">
              <w:rPr>
                <w:color w:val="000000"/>
                <w:sz w:val="20"/>
                <w:szCs w:val="20"/>
              </w:rPr>
              <w:t>108</w:t>
            </w:r>
          </w:p>
        </w:tc>
        <w:tc>
          <w:tcPr>
            <w:tcW w:w="594" w:type="dxa"/>
            <w:shd w:val="clear" w:color="auto" w:fill="auto"/>
            <w:noWrap/>
            <w:vAlign w:val="bottom"/>
            <w:hideMark/>
          </w:tcPr>
          <w:p w14:paraId="1BD5BF7A" w14:textId="77777777" w:rsidR="00B04760" w:rsidRPr="00E41667" w:rsidRDefault="00B04760" w:rsidP="00E73ED3">
            <w:pPr>
              <w:jc w:val="center"/>
              <w:rPr>
                <w:color w:val="000000"/>
                <w:sz w:val="20"/>
                <w:szCs w:val="20"/>
              </w:rPr>
            </w:pPr>
            <w:r w:rsidRPr="00E41667">
              <w:rPr>
                <w:color w:val="000000"/>
                <w:sz w:val="20"/>
                <w:szCs w:val="20"/>
              </w:rPr>
              <w:t>97</w:t>
            </w:r>
          </w:p>
        </w:tc>
        <w:tc>
          <w:tcPr>
            <w:tcW w:w="606" w:type="dxa"/>
            <w:shd w:val="clear" w:color="auto" w:fill="auto"/>
            <w:noWrap/>
            <w:vAlign w:val="bottom"/>
            <w:hideMark/>
          </w:tcPr>
          <w:p w14:paraId="721F7B91" w14:textId="77777777" w:rsidR="00B04760" w:rsidRPr="00E41667" w:rsidRDefault="00B04760" w:rsidP="00E73ED3">
            <w:pPr>
              <w:jc w:val="center"/>
              <w:rPr>
                <w:color w:val="000000"/>
                <w:sz w:val="20"/>
                <w:szCs w:val="20"/>
              </w:rPr>
            </w:pPr>
            <w:r w:rsidRPr="00E41667">
              <w:rPr>
                <w:color w:val="000000"/>
                <w:sz w:val="20"/>
                <w:szCs w:val="20"/>
              </w:rPr>
              <w:t>3</w:t>
            </w:r>
          </w:p>
        </w:tc>
        <w:tc>
          <w:tcPr>
            <w:tcW w:w="716" w:type="dxa"/>
            <w:shd w:val="clear" w:color="auto" w:fill="auto"/>
            <w:noWrap/>
            <w:vAlign w:val="bottom"/>
            <w:hideMark/>
          </w:tcPr>
          <w:p w14:paraId="3CD4581F" w14:textId="77777777" w:rsidR="00B04760" w:rsidRPr="00E41667" w:rsidRDefault="00B04760" w:rsidP="00E73ED3">
            <w:pPr>
              <w:jc w:val="center"/>
              <w:rPr>
                <w:color w:val="000000"/>
                <w:sz w:val="20"/>
                <w:szCs w:val="20"/>
              </w:rPr>
            </w:pPr>
            <w:r w:rsidRPr="00E41667">
              <w:rPr>
                <w:color w:val="000000"/>
                <w:sz w:val="20"/>
                <w:szCs w:val="20"/>
              </w:rPr>
              <w:t>191</w:t>
            </w:r>
          </w:p>
        </w:tc>
        <w:tc>
          <w:tcPr>
            <w:tcW w:w="516" w:type="dxa"/>
            <w:shd w:val="clear" w:color="auto" w:fill="auto"/>
            <w:noWrap/>
            <w:vAlign w:val="bottom"/>
            <w:hideMark/>
          </w:tcPr>
          <w:p w14:paraId="39456D36" w14:textId="77777777" w:rsidR="00B04760" w:rsidRPr="00E41667" w:rsidRDefault="00B04760" w:rsidP="00E73ED3">
            <w:pPr>
              <w:jc w:val="center"/>
              <w:rPr>
                <w:color w:val="000000"/>
                <w:sz w:val="20"/>
                <w:szCs w:val="20"/>
              </w:rPr>
            </w:pPr>
            <w:r w:rsidRPr="00E41667">
              <w:rPr>
                <w:color w:val="000000"/>
                <w:sz w:val="20"/>
                <w:szCs w:val="20"/>
              </w:rPr>
              <w:t>17</w:t>
            </w:r>
          </w:p>
        </w:tc>
        <w:tc>
          <w:tcPr>
            <w:tcW w:w="838" w:type="dxa"/>
            <w:shd w:val="clear" w:color="auto" w:fill="auto"/>
            <w:noWrap/>
            <w:vAlign w:val="bottom"/>
            <w:hideMark/>
          </w:tcPr>
          <w:p w14:paraId="377B8330" w14:textId="77777777" w:rsidR="00B04760" w:rsidRPr="00E41667" w:rsidRDefault="00B04760" w:rsidP="00E73ED3">
            <w:pPr>
              <w:jc w:val="center"/>
              <w:rPr>
                <w:color w:val="000000"/>
                <w:sz w:val="20"/>
                <w:szCs w:val="20"/>
              </w:rPr>
            </w:pPr>
            <w:r w:rsidRPr="00E41667">
              <w:rPr>
                <w:color w:val="000000"/>
                <w:sz w:val="20"/>
                <w:szCs w:val="20"/>
              </w:rPr>
              <w:t>143</w:t>
            </w:r>
          </w:p>
        </w:tc>
        <w:tc>
          <w:tcPr>
            <w:tcW w:w="650" w:type="dxa"/>
            <w:shd w:val="clear" w:color="auto" w:fill="auto"/>
            <w:noWrap/>
            <w:vAlign w:val="bottom"/>
            <w:hideMark/>
          </w:tcPr>
          <w:p w14:paraId="1864A8B9" w14:textId="77777777" w:rsidR="00B04760" w:rsidRPr="00E41667" w:rsidRDefault="00B04760" w:rsidP="00E73ED3">
            <w:pPr>
              <w:jc w:val="center"/>
              <w:rPr>
                <w:color w:val="000000"/>
                <w:sz w:val="20"/>
                <w:szCs w:val="20"/>
              </w:rPr>
            </w:pPr>
            <w:r w:rsidRPr="00E41667">
              <w:rPr>
                <w:color w:val="000000"/>
                <w:sz w:val="20"/>
                <w:szCs w:val="20"/>
              </w:rPr>
              <w:t>65</w:t>
            </w:r>
          </w:p>
        </w:tc>
      </w:tr>
      <w:tr w:rsidR="00B04760" w:rsidRPr="00E41667" w14:paraId="10F106D1" w14:textId="77777777" w:rsidTr="00E73ED3">
        <w:trPr>
          <w:trHeight w:val="240"/>
        </w:trPr>
        <w:tc>
          <w:tcPr>
            <w:tcW w:w="539" w:type="dxa"/>
            <w:shd w:val="clear" w:color="auto" w:fill="auto"/>
            <w:noWrap/>
            <w:vAlign w:val="bottom"/>
            <w:hideMark/>
          </w:tcPr>
          <w:p w14:paraId="4A46F437" w14:textId="77777777" w:rsidR="00B04760" w:rsidRPr="00E41667" w:rsidRDefault="00B04760" w:rsidP="00E73ED3">
            <w:pPr>
              <w:jc w:val="right"/>
              <w:rPr>
                <w:color w:val="000000"/>
                <w:sz w:val="20"/>
                <w:szCs w:val="20"/>
              </w:rPr>
            </w:pPr>
            <w:r w:rsidRPr="00E41667">
              <w:rPr>
                <w:color w:val="000000"/>
                <w:sz w:val="20"/>
                <w:szCs w:val="20"/>
              </w:rPr>
              <w:t>17</w:t>
            </w:r>
          </w:p>
        </w:tc>
        <w:tc>
          <w:tcPr>
            <w:tcW w:w="2185" w:type="dxa"/>
            <w:shd w:val="clear" w:color="auto" w:fill="auto"/>
            <w:noWrap/>
            <w:vAlign w:val="bottom"/>
            <w:hideMark/>
          </w:tcPr>
          <w:p w14:paraId="1F13D06D" w14:textId="77777777" w:rsidR="00B04760" w:rsidRPr="00E41667" w:rsidRDefault="00B04760" w:rsidP="00E73ED3">
            <w:pPr>
              <w:rPr>
                <w:i/>
                <w:iCs/>
                <w:color w:val="000000"/>
                <w:sz w:val="20"/>
                <w:szCs w:val="20"/>
              </w:rPr>
            </w:pPr>
            <w:r w:rsidRPr="00E41667">
              <w:rPr>
                <w:i/>
                <w:iCs/>
                <w:color w:val="000000"/>
                <w:sz w:val="20"/>
                <w:szCs w:val="20"/>
              </w:rPr>
              <w:t xml:space="preserve">Osmia </w:t>
            </w:r>
            <w:proofErr w:type="spellStart"/>
            <w:r w:rsidRPr="00E41667">
              <w:rPr>
                <w:i/>
                <w:iCs/>
                <w:color w:val="000000"/>
                <w:sz w:val="20"/>
                <w:szCs w:val="20"/>
              </w:rPr>
              <w:t>proxima</w:t>
            </w:r>
            <w:r>
              <w:rPr>
                <w:i/>
                <w:iCs/>
                <w:color w:val="000000"/>
                <w:sz w:val="20"/>
                <w:szCs w:val="20"/>
              </w:rPr>
              <w:t>v</w:t>
            </w:r>
            <w:proofErr w:type="spellEnd"/>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562FB565" w14:textId="77777777" w:rsidR="00B04760" w:rsidRPr="00E41667" w:rsidRDefault="00B04760" w:rsidP="00E73ED3">
            <w:pPr>
              <w:rPr>
                <w:color w:val="000000"/>
                <w:sz w:val="20"/>
                <w:szCs w:val="20"/>
              </w:rPr>
            </w:pPr>
            <w:r w:rsidRPr="00E41667">
              <w:rPr>
                <w:color w:val="000000"/>
                <w:sz w:val="20"/>
                <w:szCs w:val="20"/>
              </w:rPr>
              <w:t>crKING : crSNO</w:t>
            </w:r>
          </w:p>
        </w:tc>
        <w:tc>
          <w:tcPr>
            <w:tcW w:w="716" w:type="dxa"/>
            <w:shd w:val="clear" w:color="auto" w:fill="auto"/>
            <w:noWrap/>
            <w:vAlign w:val="bottom"/>
            <w:hideMark/>
          </w:tcPr>
          <w:p w14:paraId="7F4ECEAF" w14:textId="77777777" w:rsidR="00B04760" w:rsidRPr="00E41667" w:rsidRDefault="00B04760" w:rsidP="00E73ED3">
            <w:pPr>
              <w:jc w:val="center"/>
              <w:rPr>
                <w:color w:val="000000"/>
                <w:sz w:val="20"/>
                <w:szCs w:val="20"/>
              </w:rPr>
            </w:pPr>
            <w:r w:rsidRPr="00E41667">
              <w:rPr>
                <w:color w:val="000000"/>
                <w:sz w:val="20"/>
                <w:szCs w:val="20"/>
              </w:rPr>
              <w:t>160</w:t>
            </w:r>
          </w:p>
        </w:tc>
        <w:tc>
          <w:tcPr>
            <w:tcW w:w="716" w:type="dxa"/>
            <w:shd w:val="clear" w:color="auto" w:fill="auto"/>
            <w:noWrap/>
            <w:vAlign w:val="bottom"/>
            <w:hideMark/>
          </w:tcPr>
          <w:p w14:paraId="0D5C1E77" w14:textId="77777777" w:rsidR="00B04760" w:rsidRPr="00E41667" w:rsidRDefault="00B04760" w:rsidP="00E73ED3">
            <w:pPr>
              <w:jc w:val="center"/>
              <w:rPr>
                <w:color w:val="000000"/>
                <w:sz w:val="20"/>
                <w:szCs w:val="20"/>
              </w:rPr>
            </w:pPr>
            <w:r w:rsidRPr="00E41667">
              <w:rPr>
                <w:color w:val="000000"/>
                <w:sz w:val="20"/>
                <w:szCs w:val="20"/>
              </w:rPr>
              <w:t>117</w:t>
            </w:r>
          </w:p>
        </w:tc>
        <w:tc>
          <w:tcPr>
            <w:tcW w:w="594" w:type="dxa"/>
            <w:shd w:val="clear" w:color="auto" w:fill="auto"/>
            <w:noWrap/>
            <w:vAlign w:val="bottom"/>
            <w:hideMark/>
          </w:tcPr>
          <w:p w14:paraId="22097DB2" w14:textId="77777777" w:rsidR="00B04760" w:rsidRPr="00E41667" w:rsidRDefault="00B04760" w:rsidP="00E73ED3">
            <w:pPr>
              <w:jc w:val="center"/>
              <w:rPr>
                <w:color w:val="000000"/>
                <w:sz w:val="20"/>
                <w:szCs w:val="20"/>
              </w:rPr>
            </w:pPr>
            <w:r w:rsidRPr="00E41667">
              <w:rPr>
                <w:color w:val="000000"/>
                <w:sz w:val="20"/>
                <w:szCs w:val="20"/>
              </w:rPr>
              <w:t>30</w:t>
            </w:r>
          </w:p>
        </w:tc>
        <w:tc>
          <w:tcPr>
            <w:tcW w:w="606" w:type="dxa"/>
            <w:shd w:val="clear" w:color="auto" w:fill="auto"/>
            <w:noWrap/>
            <w:vAlign w:val="bottom"/>
            <w:hideMark/>
          </w:tcPr>
          <w:p w14:paraId="6127CD8F" w14:textId="77777777" w:rsidR="00B04760" w:rsidRPr="00E41667" w:rsidRDefault="00B04760" w:rsidP="00E73ED3">
            <w:pPr>
              <w:jc w:val="center"/>
              <w:rPr>
                <w:color w:val="000000"/>
                <w:sz w:val="20"/>
                <w:szCs w:val="20"/>
              </w:rPr>
            </w:pPr>
            <w:r w:rsidRPr="00E41667">
              <w:rPr>
                <w:color w:val="000000"/>
                <w:sz w:val="20"/>
                <w:szCs w:val="20"/>
              </w:rPr>
              <w:t>13</w:t>
            </w:r>
          </w:p>
        </w:tc>
        <w:tc>
          <w:tcPr>
            <w:tcW w:w="716" w:type="dxa"/>
            <w:shd w:val="clear" w:color="auto" w:fill="auto"/>
            <w:noWrap/>
            <w:vAlign w:val="bottom"/>
            <w:hideMark/>
          </w:tcPr>
          <w:p w14:paraId="4F05D41F" w14:textId="77777777" w:rsidR="00B04760" w:rsidRPr="00E41667" w:rsidRDefault="00B04760" w:rsidP="00E73ED3">
            <w:pPr>
              <w:jc w:val="center"/>
              <w:rPr>
                <w:color w:val="000000"/>
                <w:sz w:val="20"/>
                <w:szCs w:val="20"/>
              </w:rPr>
            </w:pPr>
            <w:r w:rsidRPr="00E41667">
              <w:rPr>
                <w:color w:val="000000"/>
                <w:sz w:val="20"/>
                <w:szCs w:val="20"/>
              </w:rPr>
              <w:t>150</w:t>
            </w:r>
          </w:p>
        </w:tc>
        <w:tc>
          <w:tcPr>
            <w:tcW w:w="516" w:type="dxa"/>
            <w:shd w:val="clear" w:color="auto" w:fill="auto"/>
            <w:noWrap/>
            <w:vAlign w:val="bottom"/>
            <w:hideMark/>
          </w:tcPr>
          <w:p w14:paraId="2DA775B1" w14:textId="77777777" w:rsidR="00B04760" w:rsidRPr="00E41667" w:rsidRDefault="00B04760" w:rsidP="00E73ED3">
            <w:pPr>
              <w:jc w:val="center"/>
              <w:rPr>
                <w:color w:val="000000"/>
                <w:sz w:val="20"/>
                <w:szCs w:val="20"/>
              </w:rPr>
            </w:pPr>
            <w:r w:rsidRPr="00E41667">
              <w:rPr>
                <w:color w:val="000000"/>
                <w:sz w:val="20"/>
                <w:szCs w:val="20"/>
              </w:rPr>
              <w:t>10</w:t>
            </w:r>
          </w:p>
        </w:tc>
        <w:tc>
          <w:tcPr>
            <w:tcW w:w="838" w:type="dxa"/>
            <w:shd w:val="clear" w:color="auto" w:fill="auto"/>
            <w:noWrap/>
            <w:vAlign w:val="bottom"/>
            <w:hideMark/>
          </w:tcPr>
          <w:p w14:paraId="0C5AC545" w14:textId="77777777" w:rsidR="00B04760" w:rsidRPr="00E41667" w:rsidRDefault="00B04760" w:rsidP="00E73ED3">
            <w:pPr>
              <w:jc w:val="center"/>
              <w:rPr>
                <w:color w:val="000000"/>
                <w:sz w:val="20"/>
                <w:szCs w:val="20"/>
              </w:rPr>
            </w:pPr>
            <w:r w:rsidRPr="00E41667">
              <w:rPr>
                <w:color w:val="000000"/>
                <w:sz w:val="20"/>
                <w:szCs w:val="20"/>
              </w:rPr>
              <w:t>152</w:t>
            </w:r>
          </w:p>
        </w:tc>
        <w:tc>
          <w:tcPr>
            <w:tcW w:w="650" w:type="dxa"/>
            <w:shd w:val="clear" w:color="auto" w:fill="auto"/>
            <w:noWrap/>
            <w:vAlign w:val="bottom"/>
            <w:hideMark/>
          </w:tcPr>
          <w:p w14:paraId="114EA3DD" w14:textId="77777777" w:rsidR="00B04760" w:rsidRPr="00E41667" w:rsidRDefault="00B04760" w:rsidP="00E73ED3">
            <w:pPr>
              <w:jc w:val="center"/>
              <w:rPr>
                <w:color w:val="000000"/>
                <w:sz w:val="20"/>
                <w:szCs w:val="20"/>
              </w:rPr>
            </w:pPr>
            <w:r w:rsidRPr="00E41667">
              <w:rPr>
                <w:color w:val="000000"/>
                <w:sz w:val="20"/>
                <w:szCs w:val="20"/>
              </w:rPr>
              <w:t>8</w:t>
            </w:r>
          </w:p>
        </w:tc>
      </w:tr>
      <w:tr w:rsidR="00B04760" w:rsidRPr="00E41667" w14:paraId="71CEBBEA" w14:textId="77777777" w:rsidTr="00E73ED3">
        <w:trPr>
          <w:trHeight w:val="240"/>
        </w:trPr>
        <w:tc>
          <w:tcPr>
            <w:tcW w:w="539" w:type="dxa"/>
            <w:shd w:val="clear" w:color="auto" w:fill="auto"/>
            <w:noWrap/>
            <w:vAlign w:val="bottom"/>
            <w:hideMark/>
          </w:tcPr>
          <w:p w14:paraId="099F35E1" w14:textId="77777777" w:rsidR="00B04760" w:rsidRPr="00E41667" w:rsidRDefault="00B04760" w:rsidP="00E73ED3">
            <w:pPr>
              <w:jc w:val="right"/>
              <w:rPr>
                <w:color w:val="000000"/>
                <w:sz w:val="20"/>
                <w:szCs w:val="20"/>
              </w:rPr>
            </w:pPr>
            <w:r w:rsidRPr="00E41667">
              <w:rPr>
                <w:color w:val="000000"/>
                <w:sz w:val="20"/>
                <w:szCs w:val="20"/>
              </w:rPr>
              <w:t>18</w:t>
            </w:r>
          </w:p>
        </w:tc>
        <w:tc>
          <w:tcPr>
            <w:tcW w:w="2185" w:type="dxa"/>
            <w:shd w:val="clear" w:color="auto" w:fill="auto"/>
            <w:noWrap/>
            <w:vAlign w:val="bottom"/>
            <w:hideMark/>
          </w:tcPr>
          <w:p w14:paraId="3BE2A3D3" w14:textId="77777777" w:rsidR="00B04760" w:rsidRPr="00E41667" w:rsidRDefault="00B04760" w:rsidP="00E73ED3">
            <w:pPr>
              <w:rPr>
                <w:i/>
                <w:iCs/>
                <w:color w:val="000000"/>
                <w:sz w:val="20"/>
                <w:szCs w:val="20"/>
              </w:rPr>
            </w:pPr>
            <w:r w:rsidRPr="00E41667">
              <w:rPr>
                <w:i/>
                <w:iCs/>
                <w:color w:val="000000"/>
                <w:sz w:val="20"/>
                <w:szCs w:val="20"/>
              </w:rPr>
              <w:t xml:space="preserve">Lasioglossum </w:t>
            </w:r>
            <w:proofErr w:type="spellStart"/>
            <w:r w:rsidRPr="00E41667">
              <w:rPr>
                <w:i/>
                <w:iCs/>
                <w:color w:val="000000"/>
                <w:sz w:val="20"/>
                <w:szCs w:val="20"/>
              </w:rPr>
              <w:t>cooleyi</w:t>
            </w:r>
            <w:proofErr w:type="spellEnd"/>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00B39A24" w14:textId="77777777" w:rsidR="00B04760" w:rsidRPr="00E41667" w:rsidRDefault="00B04760" w:rsidP="00E73ED3">
            <w:pPr>
              <w:rPr>
                <w:color w:val="000000"/>
                <w:sz w:val="20"/>
                <w:szCs w:val="20"/>
              </w:rPr>
            </w:pPr>
            <w:r w:rsidRPr="00E41667">
              <w:rPr>
                <w:color w:val="000000"/>
                <w:sz w:val="20"/>
                <w:szCs w:val="20"/>
              </w:rPr>
              <w:t>crKING : crSNO</w:t>
            </w:r>
          </w:p>
        </w:tc>
        <w:tc>
          <w:tcPr>
            <w:tcW w:w="716" w:type="dxa"/>
            <w:shd w:val="clear" w:color="auto" w:fill="auto"/>
            <w:noWrap/>
            <w:vAlign w:val="bottom"/>
            <w:hideMark/>
          </w:tcPr>
          <w:p w14:paraId="052D0B4F" w14:textId="77777777" w:rsidR="00B04760" w:rsidRPr="00E41667" w:rsidRDefault="00B04760" w:rsidP="00E73ED3">
            <w:pPr>
              <w:jc w:val="center"/>
              <w:rPr>
                <w:color w:val="000000"/>
                <w:sz w:val="20"/>
                <w:szCs w:val="20"/>
              </w:rPr>
            </w:pPr>
            <w:r w:rsidRPr="00E41667">
              <w:rPr>
                <w:color w:val="000000"/>
                <w:sz w:val="20"/>
                <w:szCs w:val="20"/>
              </w:rPr>
              <w:t>121</w:t>
            </w:r>
          </w:p>
        </w:tc>
        <w:tc>
          <w:tcPr>
            <w:tcW w:w="716" w:type="dxa"/>
            <w:shd w:val="clear" w:color="auto" w:fill="auto"/>
            <w:noWrap/>
            <w:vAlign w:val="bottom"/>
            <w:hideMark/>
          </w:tcPr>
          <w:p w14:paraId="2C1779F8" w14:textId="77777777" w:rsidR="00B04760" w:rsidRPr="00E41667" w:rsidRDefault="00B04760" w:rsidP="00E73ED3">
            <w:pPr>
              <w:jc w:val="center"/>
              <w:rPr>
                <w:color w:val="000000"/>
                <w:sz w:val="20"/>
                <w:szCs w:val="20"/>
              </w:rPr>
            </w:pPr>
            <w:r w:rsidRPr="00E41667">
              <w:rPr>
                <w:color w:val="000000"/>
                <w:sz w:val="20"/>
                <w:szCs w:val="20"/>
              </w:rPr>
              <w:t>89</w:t>
            </w:r>
          </w:p>
        </w:tc>
        <w:tc>
          <w:tcPr>
            <w:tcW w:w="594" w:type="dxa"/>
            <w:shd w:val="clear" w:color="auto" w:fill="auto"/>
            <w:noWrap/>
            <w:vAlign w:val="bottom"/>
            <w:hideMark/>
          </w:tcPr>
          <w:p w14:paraId="1BAEDAC6" w14:textId="77777777" w:rsidR="00B04760" w:rsidRPr="00E41667" w:rsidRDefault="00B04760" w:rsidP="00E73ED3">
            <w:pPr>
              <w:jc w:val="center"/>
              <w:rPr>
                <w:color w:val="000000"/>
                <w:sz w:val="20"/>
                <w:szCs w:val="20"/>
              </w:rPr>
            </w:pPr>
            <w:r w:rsidRPr="00E41667">
              <w:rPr>
                <w:color w:val="000000"/>
                <w:sz w:val="20"/>
                <w:szCs w:val="20"/>
              </w:rPr>
              <w:t>17</w:t>
            </w:r>
          </w:p>
        </w:tc>
        <w:tc>
          <w:tcPr>
            <w:tcW w:w="606" w:type="dxa"/>
            <w:shd w:val="clear" w:color="auto" w:fill="auto"/>
            <w:noWrap/>
            <w:vAlign w:val="bottom"/>
            <w:hideMark/>
          </w:tcPr>
          <w:p w14:paraId="1E0B908C" w14:textId="77777777" w:rsidR="00B04760" w:rsidRPr="00E41667" w:rsidRDefault="00B04760" w:rsidP="00E73ED3">
            <w:pPr>
              <w:jc w:val="center"/>
              <w:rPr>
                <w:color w:val="000000"/>
                <w:sz w:val="20"/>
                <w:szCs w:val="20"/>
              </w:rPr>
            </w:pPr>
            <w:r w:rsidRPr="00E41667">
              <w:rPr>
                <w:color w:val="000000"/>
                <w:sz w:val="20"/>
                <w:szCs w:val="20"/>
              </w:rPr>
              <w:t>15</w:t>
            </w:r>
          </w:p>
        </w:tc>
        <w:tc>
          <w:tcPr>
            <w:tcW w:w="716" w:type="dxa"/>
            <w:shd w:val="clear" w:color="auto" w:fill="auto"/>
            <w:noWrap/>
            <w:vAlign w:val="bottom"/>
            <w:hideMark/>
          </w:tcPr>
          <w:p w14:paraId="3CB505F1" w14:textId="77777777" w:rsidR="00B04760" w:rsidRPr="00E41667" w:rsidRDefault="00B04760" w:rsidP="00E73ED3">
            <w:pPr>
              <w:jc w:val="center"/>
              <w:rPr>
                <w:color w:val="000000"/>
                <w:sz w:val="20"/>
                <w:szCs w:val="20"/>
              </w:rPr>
            </w:pPr>
            <w:r w:rsidRPr="00E41667">
              <w:rPr>
                <w:color w:val="000000"/>
                <w:sz w:val="20"/>
                <w:szCs w:val="20"/>
              </w:rPr>
              <w:t>116</w:t>
            </w:r>
          </w:p>
        </w:tc>
        <w:tc>
          <w:tcPr>
            <w:tcW w:w="516" w:type="dxa"/>
            <w:shd w:val="clear" w:color="auto" w:fill="auto"/>
            <w:noWrap/>
            <w:vAlign w:val="bottom"/>
            <w:hideMark/>
          </w:tcPr>
          <w:p w14:paraId="07B1BDCB" w14:textId="77777777" w:rsidR="00B04760" w:rsidRPr="00E41667" w:rsidRDefault="00B04760" w:rsidP="00E73ED3">
            <w:pPr>
              <w:jc w:val="center"/>
              <w:rPr>
                <w:color w:val="000000"/>
                <w:sz w:val="20"/>
                <w:szCs w:val="20"/>
              </w:rPr>
            </w:pPr>
            <w:r w:rsidRPr="00E41667">
              <w:rPr>
                <w:color w:val="000000"/>
                <w:sz w:val="20"/>
                <w:szCs w:val="20"/>
              </w:rPr>
              <w:t>5</w:t>
            </w:r>
          </w:p>
        </w:tc>
        <w:tc>
          <w:tcPr>
            <w:tcW w:w="838" w:type="dxa"/>
            <w:shd w:val="clear" w:color="auto" w:fill="auto"/>
            <w:noWrap/>
            <w:vAlign w:val="bottom"/>
            <w:hideMark/>
          </w:tcPr>
          <w:p w14:paraId="48CAB843" w14:textId="77777777" w:rsidR="00B04760" w:rsidRPr="00E41667" w:rsidRDefault="00B04760" w:rsidP="00E73ED3">
            <w:pPr>
              <w:jc w:val="center"/>
              <w:rPr>
                <w:color w:val="000000"/>
                <w:sz w:val="20"/>
                <w:szCs w:val="20"/>
              </w:rPr>
            </w:pPr>
            <w:r w:rsidRPr="00E41667">
              <w:rPr>
                <w:color w:val="000000"/>
                <w:sz w:val="20"/>
                <w:szCs w:val="20"/>
              </w:rPr>
              <w:t>118</w:t>
            </w:r>
          </w:p>
        </w:tc>
        <w:tc>
          <w:tcPr>
            <w:tcW w:w="650" w:type="dxa"/>
            <w:shd w:val="clear" w:color="auto" w:fill="auto"/>
            <w:noWrap/>
            <w:vAlign w:val="bottom"/>
            <w:hideMark/>
          </w:tcPr>
          <w:p w14:paraId="240BBFED" w14:textId="77777777" w:rsidR="00B04760" w:rsidRPr="00E41667" w:rsidRDefault="00B04760" w:rsidP="00E73ED3">
            <w:pPr>
              <w:jc w:val="center"/>
              <w:rPr>
                <w:color w:val="000000"/>
                <w:sz w:val="20"/>
                <w:szCs w:val="20"/>
              </w:rPr>
            </w:pPr>
            <w:r w:rsidRPr="00E41667">
              <w:rPr>
                <w:color w:val="000000"/>
                <w:sz w:val="20"/>
                <w:szCs w:val="20"/>
              </w:rPr>
              <w:t>3</w:t>
            </w:r>
          </w:p>
        </w:tc>
      </w:tr>
      <w:tr w:rsidR="00B04760" w:rsidRPr="00E41667" w14:paraId="0C51CD75" w14:textId="77777777" w:rsidTr="00E73ED3">
        <w:trPr>
          <w:trHeight w:val="240"/>
        </w:trPr>
        <w:tc>
          <w:tcPr>
            <w:tcW w:w="539" w:type="dxa"/>
            <w:shd w:val="clear" w:color="auto" w:fill="auto"/>
            <w:noWrap/>
            <w:vAlign w:val="bottom"/>
            <w:hideMark/>
          </w:tcPr>
          <w:p w14:paraId="230BF187" w14:textId="77777777" w:rsidR="00B04760" w:rsidRPr="00E41667" w:rsidRDefault="00B04760" w:rsidP="00E73ED3">
            <w:pPr>
              <w:jc w:val="right"/>
              <w:rPr>
                <w:color w:val="000000"/>
                <w:sz w:val="20"/>
                <w:szCs w:val="20"/>
              </w:rPr>
            </w:pPr>
            <w:r w:rsidRPr="00E41667">
              <w:rPr>
                <w:color w:val="000000"/>
                <w:sz w:val="20"/>
                <w:szCs w:val="20"/>
              </w:rPr>
              <w:t>19</w:t>
            </w:r>
          </w:p>
        </w:tc>
        <w:tc>
          <w:tcPr>
            <w:tcW w:w="2185" w:type="dxa"/>
            <w:shd w:val="clear" w:color="auto" w:fill="auto"/>
            <w:noWrap/>
            <w:vAlign w:val="bottom"/>
            <w:hideMark/>
          </w:tcPr>
          <w:p w14:paraId="1C3D82B7" w14:textId="77777777" w:rsidR="00B04760" w:rsidRPr="00E41667" w:rsidRDefault="00B04760" w:rsidP="00E73ED3">
            <w:pPr>
              <w:rPr>
                <w:i/>
                <w:iCs/>
                <w:color w:val="000000"/>
                <w:sz w:val="20"/>
                <w:szCs w:val="20"/>
              </w:rPr>
            </w:pPr>
            <w:r w:rsidRPr="00E41667">
              <w:rPr>
                <w:i/>
                <w:iCs/>
                <w:color w:val="000000"/>
                <w:sz w:val="20"/>
                <w:szCs w:val="20"/>
              </w:rPr>
              <w:t xml:space="preserve">Lasioglossum </w:t>
            </w:r>
            <w:proofErr w:type="spellStart"/>
            <w:r w:rsidRPr="00E41667">
              <w:rPr>
                <w:i/>
                <w:iCs/>
                <w:color w:val="000000"/>
                <w:sz w:val="20"/>
                <w:szCs w:val="20"/>
              </w:rPr>
              <w:t>zonulus</w:t>
            </w:r>
            <w:proofErr w:type="spellEnd"/>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7ECC6292" w14:textId="77777777" w:rsidR="00B04760" w:rsidRPr="00E41667" w:rsidRDefault="00B04760" w:rsidP="00E73ED3">
            <w:pPr>
              <w:rPr>
                <w:color w:val="000000"/>
                <w:sz w:val="20"/>
                <w:szCs w:val="20"/>
              </w:rPr>
            </w:pPr>
            <w:r w:rsidRPr="00E41667">
              <w:rPr>
                <w:color w:val="000000"/>
                <w:sz w:val="20"/>
                <w:szCs w:val="20"/>
              </w:rPr>
              <w:t>crSNO</w:t>
            </w:r>
          </w:p>
        </w:tc>
        <w:tc>
          <w:tcPr>
            <w:tcW w:w="716" w:type="dxa"/>
            <w:shd w:val="clear" w:color="auto" w:fill="auto"/>
            <w:noWrap/>
            <w:vAlign w:val="bottom"/>
            <w:hideMark/>
          </w:tcPr>
          <w:p w14:paraId="01EE6ECF" w14:textId="77777777" w:rsidR="00B04760" w:rsidRPr="00E41667" w:rsidRDefault="00B04760" w:rsidP="00E73ED3">
            <w:pPr>
              <w:jc w:val="center"/>
              <w:rPr>
                <w:color w:val="000000"/>
                <w:sz w:val="20"/>
                <w:szCs w:val="20"/>
              </w:rPr>
            </w:pPr>
            <w:r w:rsidRPr="00E41667">
              <w:rPr>
                <w:color w:val="000000"/>
                <w:sz w:val="20"/>
                <w:szCs w:val="20"/>
              </w:rPr>
              <w:t>115</w:t>
            </w:r>
          </w:p>
        </w:tc>
        <w:tc>
          <w:tcPr>
            <w:tcW w:w="716" w:type="dxa"/>
            <w:shd w:val="clear" w:color="auto" w:fill="auto"/>
            <w:noWrap/>
            <w:vAlign w:val="bottom"/>
            <w:hideMark/>
          </w:tcPr>
          <w:p w14:paraId="331DA0BD" w14:textId="77777777" w:rsidR="00B04760" w:rsidRPr="00E41667" w:rsidRDefault="00B04760" w:rsidP="00E73ED3">
            <w:pPr>
              <w:jc w:val="center"/>
              <w:rPr>
                <w:color w:val="000000"/>
                <w:sz w:val="20"/>
                <w:szCs w:val="20"/>
              </w:rPr>
            </w:pPr>
            <w:r w:rsidRPr="00E41667">
              <w:rPr>
                <w:color w:val="000000"/>
                <w:sz w:val="20"/>
                <w:szCs w:val="20"/>
              </w:rPr>
              <w:t>86</w:t>
            </w:r>
          </w:p>
        </w:tc>
        <w:tc>
          <w:tcPr>
            <w:tcW w:w="594" w:type="dxa"/>
            <w:shd w:val="clear" w:color="auto" w:fill="auto"/>
            <w:noWrap/>
            <w:vAlign w:val="bottom"/>
            <w:hideMark/>
          </w:tcPr>
          <w:p w14:paraId="12AC4C94" w14:textId="77777777" w:rsidR="00B04760" w:rsidRPr="00E41667" w:rsidRDefault="00B04760" w:rsidP="00E73ED3">
            <w:pPr>
              <w:jc w:val="center"/>
              <w:rPr>
                <w:color w:val="000000"/>
                <w:sz w:val="20"/>
                <w:szCs w:val="20"/>
              </w:rPr>
            </w:pPr>
            <w:r w:rsidRPr="00E41667">
              <w:rPr>
                <w:color w:val="000000"/>
                <w:sz w:val="20"/>
                <w:szCs w:val="20"/>
              </w:rPr>
              <w:t>15</w:t>
            </w:r>
          </w:p>
        </w:tc>
        <w:tc>
          <w:tcPr>
            <w:tcW w:w="606" w:type="dxa"/>
            <w:shd w:val="clear" w:color="auto" w:fill="auto"/>
            <w:noWrap/>
            <w:vAlign w:val="bottom"/>
            <w:hideMark/>
          </w:tcPr>
          <w:p w14:paraId="7702930B" w14:textId="77777777" w:rsidR="00B04760" w:rsidRPr="00E41667" w:rsidRDefault="00B04760" w:rsidP="00E73ED3">
            <w:pPr>
              <w:jc w:val="center"/>
              <w:rPr>
                <w:color w:val="000000"/>
                <w:sz w:val="20"/>
                <w:szCs w:val="20"/>
              </w:rPr>
            </w:pPr>
            <w:r w:rsidRPr="00E41667">
              <w:rPr>
                <w:color w:val="000000"/>
                <w:sz w:val="20"/>
                <w:szCs w:val="20"/>
              </w:rPr>
              <w:t>14</w:t>
            </w:r>
          </w:p>
        </w:tc>
        <w:tc>
          <w:tcPr>
            <w:tcW w:w="716" w:type="dxa"/>
            <w:shd w:val="clear" w:color="auto" w:fill="auto"/>
            <w:noWrap/>
            <w:vAlign w:val="bottom"/>
            <w:hideMark/>
          </w:tcPr>
          <w:p w14:paraId="38CFFF90" w14:textId="77777777" w:rsidR="00B04760" w:rsidRPr="00E41667" w:rsidRDefault="00B04760" w:rsidP="00E73ED3">
            <w:pPr>
              <w:jc w:val="center"/>
              <w:rPr>
                <w:color w:val="000000"/>
                <w:sz w:val="20"/>
                <w:szCs w:val="20"/>
              </w:rPr>
            </w:pPr>
            <w:r w:rsidRPr="00E41667">
              <w:rPr>
                <w:color w:val="000000"/>
                <w:sz w:val="20"/>
                <w:szCs w:val="20"/>
              </w:rPr>
              <w:t>113</w:t>
            </w:r>
          </w:p>
        </w:tc>
        <w:tc>
          <w:tcPr>
            <w:tcW w:w="516" w:type="dxa"/>
            <w:shd w:val="clear" w:color="auto" w:fill="auto"/>
            <w:noWrap/>
            <w:vAlign w:val="bottom"/>
            <w:hideMark/>
          </w:tcPr>
          <w:p w14:paraId="1E8C06D0" w14:textId="77777777" w:rsidR="00B04760" w:rsidRPr="00E41667" w:rsidRDefault="00B04760" w:rsidP="00E73ED3">
            <w:pPr>
              <w:jc w:val="center"/>
              <w:rPr>
                <w:color w:val="000000"/>
                <w:sz w:val="20"/>
                <w:szCs w:val="20"/>
              </w:rPr>
            </w:pPr>
            <w:r w:rsidRPr="00E41667">
              <w:rPr>
                <w:color w:val="000000"/>
                <w:sz w:val="20"/>
                <w:szCs w:val="20"/>
              </w:rPr>
              <w:t>2</w:t>
            </w:r>
          </w:p>
        </w:tc>
        <w:tc>
          <w:tcPr>
            <w:tcW w:w="838" w:type="dxa"/>
            <w:shd w:val="clear" w:color="auto" w:fill="auto"/>
            <w:noWrap/>
            <w:vAlign w:val="bottom"/>
            <w:hideMark/>
          </w:tcPr>
          <w:p w14:paraId="7CEE28AF" w14:textId="77777777" w:rsidR="00B04760" w:rsidRPr="00E41667" w:rsidRDefault="00B04760" w:rsidP="00E73ED3">
            <w:pPr>
              <w:jc w:val="center"/>
              <w:rPr>
                <w:color w:val="000000"/>
                <w:sz w:val="20"/>
                <w:szCs w:val="20"/>
              </w:rPr>
            </w:pPr>
            <w:r w:rsidRPr="00E41667">
              <w:rPr>
                <w:color w:val="000000"/>
                <w:sz w:val="20"/>
                <w:szCs w:val="20"/>
              </w:rPr>
              <w:t>112</w:t>
            </w:r>
          </w:p>
        </w:tc>
        <w:tc>
          <w:tcPr>
            <w:tcW w:w="650" w:type="dxa"/>
            <w:shd w:val="clear" w:color="auto" w:fill="auto"/>
            <w:noWrap/>
            <w:vAlign w:val="bottom"/>
            <w:hideMark/>
          </w:tcPr>
          <w:p w14:paraId="579BBA95" w14:textId="77777777" w:rsidR="00B04760" w:rsidRPr="00E41667" w:rsidRDefault="00B04760" w:rsidP="00E73ED3">
            <w:pPr>
              <w:jc w:val="center"/>
              <w:rPr>
                <w:color w:val="000000"/>
                <w:sz w:val="20"/>
                <w:szCs w:val="20"/>
              </w:rPr>
            </w:pPr>
            <w:r w:rsidRPr="00E41667">
              <w:rPr>
                <w:color w:val="000000"/>
                <w:sz w:val="20"/>
                <w:szCs w:val="20"/>
              </w:rPr>
              <w:t>3</w:t>
            </w:r>
          </w:p>
        </w:tc>
      </w:tr>
      <w:tr w:rsidR="00B04760" w:rsidRPr="00E41667" w14:paraId="79DC822B" w14:textId="77777777" w:rsidTr="00E73ED3">
        <w:trPr>
          <w:trHeight w:val="240"/>
        </w:trPr>
        <w:tc>
          <w:tcPr>
            <w:tcW w:w="539" w:type="dxa"/>
            <w:shd w:val="clear" w:color="auto" w:fill="auto"/>
            <w:noWrap/>
            <w:vAlign w:val="bottom"/>
            <w:hideMark/>
          </w:tcPr>
          <w:p w14:paraId="3943C77D" w14:textId="77777777" w:rsidR="00B04760" w:rsidRPr="00E41667" w:rsidRDefault="00B04760" w:rsidP="00E73ED3">
            <w:pPr>
              <w:jc w:val="right"/>
              <w:rPr>
                <w:color w:val="000000"/>
                <w:sz w:val="20"/>
                <w:szCs w:val="20"/>
              </w:rPr>
            </w:pPr>
            <w:r w:rsidRPr="00E41667">
              <w:rPr>
                <w:color w:val="000000"/>
                <w:sz w:val="20"/>
                <w:szCs w:val="20"/>
              </w:rPr>
              <w:t>20</w:t>
            </w:r>
          </w:p>
        </w:tc>
        <w:tc>
          <w:tcPr>
            <w:tcW w:w="2185" w:type="dxa"/>
            <w:shd w:val="clear" w:color="auto" w:fill="auto"/>
            <w:noWrap/>
            <w:vAlign w:val="bottom"/>
            <w:hideMark/>
          </w:tcPr>
          <w:p w14:paraId="7848D2E9" w14:textId="77777777" w:rsidR="00B04760" w:rsidRPr="00E41667" w:rsidRDefault="00B04760" w:rsidP="00E73ED3">
            <w:pPr>
              <w:rPr>
                <w:i/>
                <w:iCs/>
                <w:color w:val="000000"/>
                <w:sz w:val="20"/>
                <w:szCs w:val="20"/>
              </w:rPr>
            </w:pPr>
            <w:r w:rsidRPr="00E41667">
              <w:rPr>
                <w:i/>
                <w:iCs/>
                <w:color w:val="000000"/>
                <w:sz w:val="20"/>
                <w:szCs w:val="20"/>
              </w:rPr>
              <w:t xml:space="preserve">Megachile </w:t>
            </w:r>
            <w:proofErr w:type="spellStart"/>
            <w:r w:rsidRPr="00E41667">
              <w:rPr>
                <w:i/>
                <w:iCs/>
                <w:color w:val="000000"/>
                <w:sz w:val="20"/>
                <w:szCs w:val="20"/>
              </w:rPr>
              <w:t>melanophaea</w:t>
            </w:r>
            <w:proofErr w:type="spellEnd"/>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1CD01FF2" w14:textId="77777777" w:rsidR="00B04760" w:rsidRPr="00E41667" w:rsidRDefault="00B04760" w:rsidP="00E73ED3">
            <w:pPr>
              <w:rPr>
                <w:color w:val="000000"/>
                <w:sz w:val="20"/>
                <w:szCs w:val="20"/>
              </w:rPr>
            </w:pPr>
            <w:r w:rsidRPr="00E41667">
              <w:rPr>
                <w:color w:val="000000"/>
                <w:sz w:val="20"/>
                <w:szCs w:val="20"/>
              </w:rPr>
              <w:t>crSNO</w:t>
            </w:r>
          </w:p>
        </w:tc>
        <w:tc>
          <w:tcPr>
            <w:tcW w:w="716" w:type="dxa"/>
            <w:shd w:val="clear" w:color="auto" w:fill="auto"/>
            <w:noWrap/>
            <w:vAlign w:val="bottom"/>
            <w:hideMark/>
          </w:tcPr>
          <w:p w14:paraId="77663E95" w14:textId="77777777" w:rsidR="00B04760" w:rsidRPr="00E41667" w:rsidRDefault="00B04760" w:rsidP="00E73ED3">
            <w:pPr>
              <w:jc w:val="center"/>
              <w:rPr>
                <w:color w:val="000000"/>
                <w:sz w:val="20"/>
                <w:szCs w:val="20"/>
              </w:rPr>
            </w:pPr>
            <w:r w:rsidRPr="00E41667">
              <w:rPr>
                <w:color w:val="000000"/>
                <w:sz w:val="20"/>
                <w:szCs w:val="20"/>
              </w:rPr>
              <w:t>115</w:t>
            </w:r>
          </w:p>
        </w:tc>
        <w:tc>
          <w:tcPr>
            <w:tcW w:w="716" w:type="dxa"/>
            <w:shd w:val="clear" w:color="auto" w:fill="auto"/>
            <w:noWrap/>
            <w:vAlign w:val="bottom"/>
            <w:hideMark/>
          </w:tcPr>
          <w:p w14:paraId="287BD8C2" w14:textId="77777777" w:rsidR="00B04760" w:rsidRPr="00E41667" w:rsidRDefault="00B04760" w:rsidP="00E73ED3">
            <w:pPr>
              <w:jc w:val="center"/>
              <w:rPr>
                <w:color w:val="000000"/>
                <w:sz w:val="20"/>
                <w:szCs w:val="20"/>
              </w:rPr>
            </w:pPr>
            <w:r w:rsidRPr="00E41667">
              <w:rPr>
                <w:color w:val="000000"/>
                <w:sz w:val="20"/>
                <w:szCs w:val="20"/>
              </w:rPr>
              <w:t>100</w:t>
            </w:r>
          </w:p>
        </w:tc>
        <w:tc>
          <w:tcPr>
            <w:tcW w:w="594" w:type="dxa"/>
            <w:shd w:val="clear" w:color="auto" w:fill="auto"/>
            <w:noWrap/>
            <w:vAlign w:val="bottom"/>
            <w:hideMark/>
          </w:tcPr>
          <w:p w14:paraId="3237636B" w14:textId="77777777" w:rsidR="00B04760" w:rsidRPr="00E41667" w:rsidRDefault="00B04760" w:rsidP="00E73ED3">
            <w:pPr>
              <w:jc w:val="center"/>
              <w:rPr>
                <w:color w:val="000000"/>
                <w:sz w:val="20"/>
                <w:szCs w:val="20"/>
              </w:rPr>
            </w:pPr>
            <w:r w:rsidRPr="00E41667">
              <w:rPr>
                <w:color w:val="000000"/>
                <w:sz w:val="20"/>
                <w:szCs w:val="20"/>
              </w:rPr>
              <w:t>4</w:t>
            </w:r>
          </w:p>
        </w:tc>
        <w:tc>
          <w:tcPr>
            <w:tcW w:w="606" w:type="dxa"/>
            <w:shd w:val="clear" w:color="auto" w:fill="auto"/>
            <w:noWrap/>
            <w:vAlign w:val="bottom"/>
            <w:hideMark/>
          </w:tcPr>
          <w:p w14:paraId="11EDCAA7" w14:textId="77777777" w:rsidR="00B04760" w:rsidRPr="00E41667" w:rsidRDefault="00B04760" w:rsidP="00E73ED3">
            <w:pPr>
              <w:jc w:val="center"/>
              <w:rPr>
                <w:color w:val="000000"/>
                <w:sz w:val="20"/>
                <w:szCs w:val="20"/>
              </w:rPr>
            </w:pPr>
            <w:r w:rsidRPr="00E41667">
              <w:rPr>
                <w:color w:val="000000"/>
                <w:sz w:val="20"/>
                <w:szCs w:val="20"/>
              </w:rPr>
              <w:t>11</w:t>
            </w:r>
          </w:p>
        </w:tc>
        <w:tc>
          <w:tcPr>
            <w:tcW w:w="716" w:type="dxa"/>
            <w:shd w:val="clear" w:color="auto" w:fill="auto"/>
            <w:noWrap/>
            <w:vAlign w:val="bottom"/>
            <w:hideMark/>
          </w:tcPr>
          <w:p w14:paraId="6A8426C8" w14:textId="77777777" w:rsidR="00B04760" w:rsidRPr="00E41667" w:rsidRDefault="00B04760" w:rsidP="00E73ED3">
            <w:pPr>
              <w:jc w:val="center"/>
              <w:rPr>
                <w:color w:val="000000"/>
                <w:sz w:val="20"/>
                <w:szCs w:val="20"/>
              </w:rPr>
            </w:pPr>
            <w:r w:rsidRPr="00E41667">
              <w:rPr>
                <w:color w:val="000000"/>
                <w:sz w:val="20"/>
                <w:szCs w:val="20"/>
              </w:rPr>
              <w:t>115</w:t>
            </w:r>
          </w:p>
        </w:tc>
        <w:tc>
          <w:tcPr>
            <w:tcW w:w="516" w:type="dxa"/>
            <w:shd w:val="clear" w:color="auto" w:fill="auto"/>
            <w:noWrap/>
            <w:vAlign w:val="bottom"/>
            <w:hideMark/>
          </w:tcPr>
          <w:p w14:paraId="6AD0B6BF"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63FFB366" w14:textId="77777777" w:rsidR="00B04760" w:rsidRPr="00E41667" w:rsidRDefault="00B04760" w:rsidP="00E73ED3">
            <w:pPr>
              <w:jc w:val="center"/>
              <w:rPr>
                <w:color w:val="000000"/>
                <w:sz w:val="20"/>
                <w:szCs w:val="20"/>
              </w:rPr>
            </w:pPr>
            <w:r w:rsidRPr="00E41667">
              <w:rPr>
                <w:color w:val="000000"/>
                <w:sz w:val="20"/>
                <w:szCs w:val="20"/>
              </w:rPr>
              <w:t>88</w:t>
            </w:r>
          </w:p>
        </w:tc>
        <w:tc>
          <w:tcPr>
            <w:tcW w:w="650" w:type="dxa"/>
            <w:shd w:val="clear" w:color="auto" w:fill="auto"/>
            <w:noWrap/>
            <w:vAlign w:val="bottom"/>
            <w:hideMark/>
          </w:tcPr>
          <w:p w14:paraId="63922D30" w14:textId="77777777" w:rsidR="00B04760" w:rsidRPr="00E41667" w:rsidRDefault="00B04760" w:rsidP="00E73ED3">
            <w:pPr>
              <w:jc w:val="center"/>
              <w:rPr>
                <w:color w:val="000000"/>
                <w:sz w:val="20"/>
                <w:szCs w:val="20"/>
              </w:rPr>
            </w:pPr>
            <w:r w:rsidRPr="00E41667">
              <w:rPr>
                <w:color w:val="000000"/>
                <w:sz w:val="20"/>
                <w:szCs w:val="20"/>
              </w:rPr>
              <w:t>27</w:t>
            </w:r>
          </w:p>
        </w:tc>
      </w:tr>
      <w:tr w:rsidR="00B04760" w:rsidRPr="00E41667" w14:paraId="12A95F27" w14:textId="77777777" w:rsidTr="00E73ED3">
        <w:trPr>
          <w:trHeight w:val="240"/>
        </w:trPr>
        <w:tc>
          <w:tcPr>
            <w:tcW w:w="539" w:type="dxa"/>
            <w:shd w:val="clear" w:color="auto" w:fill="auto"/>
            <w:noWrap/>
            <w:vAlign w:val="bottom"/>
            <w:hideMark/>
          </w:tcPr>
          <w:p w14:paraId="1B7AB5DE" w14:textId="77777777" w:rsidR="00B04760" w:rsidRPr="00E41667" w:rsidRDefault="00B04760" w:rsidP="00E73ED3">
            <w:pPr>
              <w:jc w:val="right"/>
              <w:rPr>
                <w:color w:val="000000"/>
                <w:sz w:val="20"/>
                <w:szCs w:val="20"/>
              </w:rPr>
            </w:pPr>
            <w:r w:rsidRPr="00E41667">
              <w:rPr>
                <w:color w:val="000000"/>
                <w:sz w:val="20"/>
                <w:szCs w:val="20"/>
              </w:rPr>
              <w:t>21</w:t>
            </w:r>
          </w:p>
        </w:tc>
        <w:tc>
          <w:tcPr>
            <w:tcW w:w="2185" w:type="dxa"/>
            <w:shd w:val="clear" w:color="auto" w:fill="auto"/>
            <w:noWrap/>
            <w:vAlign w:val="bottom"/>
            <w:hideMark/>
          </w:tcPr>
          <w:p w14:paraId="4D9FBE12" w14:textId="77777777" w:rsidR="00B04760" w:rsidRPr="00E41667" w:rsidRDefault="00B04760" w:rsidP="00E73ED3">
            <w:pPr>
              <w:rPr>
                <w:i/>
                <w:iCs/>
                <w:color w:val="000000"/>
                <w:sz w:val="20"/>
                <w:szCs w:val="20"/>
              </w:rPr>
            </w:pPr>
            <w:r w:rsidRPr="00E41667">
              <w:rPr>
                <w:i/>
                <w:iCs/>
                <w:color w:val="000000"/>
                <w:sz w:val="20"/>
                <w:szCs w:val="20"/>
              </w:rPr>
              <w:t>Bombus melanopygus</w:t>
            </w:r>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044B89C4" w14:textId="77777777" w:rsidR="00B04760" w:rsidRPr="00E41667" w:rsidRDefault="00B04760" w:rsidP="00E73ED3">
            <w:pPr>
              <w:rPr>
                <w:color w:val="000000"/>
                <w:sz w:val="20"/>
                <w:szCs w:val="20"/>
              </w:rPr>
            </w:pPr>
          </w:p>
        </w:tc>
        <w:tc>
          <w:tcPr>
            <w:tcW w:w="716" w:type="dxa"/>
            <w:shd w:val="clear" w:color="auto" w:fill="auto"/>
            <w:noWrap/>
            <w:vAlign w:val="bottom"/>
            <w:hideMark/>
          </w:tcPr>
          <w:p w14:paraId="60F0D3C8" w14:textId="77777777" w:rsidR="00B04760" w:rsidRPr="00E41667" w:rsidRDefault="00B04760" w:rsidP="00E73ED3">
            <w:pPr>
              <w:jc w:val="center"/>
              <w:rPr>
                <w:color w:val="000000"/>
                <w:sz w:val="20"/>
                <w:szCs w:val="20"/>
              </w:rPr>
            </w:pPr>
            <w:r w:rsidRPr="00E41667">
              <w:rPr>
                <w:color w:val="000000"/>
                <w:sz w:val="20"/>
                <w:szCs w:val="20"/>
              </w:rPr>
              <w:t>114</w:t>
            </w:r>
          </w:p>
        </w:tc>
        <w:tc>
          <w:tcPr>
            <w:tcW w:w="716" w:type="dxa"/>
            <w:shd w:val="clear" w:color="auto" w:fill="auto"/>
            <w:noWrap/>
            <w:vAlign w:val="bottom"/>
            <w:hideMark/>
          </w:tcPr>
          <w:p w14:paraId="11F9869C" w14:textId="77777777" w:rsidR="00B04760" w:rsidRPr="00E41667" w:rsidRDefault="00B04760" w:rsidP="00E73ED3">
            <w:pPr>
              <w:jc w:val="center"/>
              <w:rPr>
                <w:color w:val="000000"/>
                <w:sz w:val="20"/>
                <w:szCs w:val="20"/>
              </w:rPr>
            </w:pPr>
            <w:r w:rsidRPr="00E41667">
              <w:rPr>
                <w:color w:val="000000"/>
                <w:sz w:val="20"/>
                <w:szCs w:val="20"/>
              </w:rPr>
              <w:t>23</w:t>
            </w:r>
          </w:p>
        </w:tc>
        <w:tc>
          <w:tcPr>
            <w:tcW w:w="594" w:type="dxa"/>
            <w:shd w:val="clear" w:color="auto" w:fill="auto"/>
            <w:noWrap/>
            <w:vAlign w:val="bottom"/>
            <w:hideMark/>
          </w:tcPr>
          <w:p w14:paraId="2CADD82E" w14:textId="77777777" w:rsidR="00B04760" w:rsidRPr="00E41667" w:rsidRDefault="00B04760" w:rsidP="00E73ED3">
            <w:pPr>
              <w:jc w:val="center"/>
              <w:rPr>
                <w:color w:val="000000"/>
                <w:sz w:val="20"/>
                <w:szCs w:val="20"/>
              </w:rPr>
            </w:pPr>
            <w:r w:rsidRPr="00E41667">
              <w:rPr>
                <w:color w:val="000000"/>
                <w:sz w:val="20"/>
                <w:szCs w:val="20"/>
              </w:rPr>
              <w:t>89</w:t>
            </w:r>
          </w:p>
        </w:tc>
        <w:tc>
          <w:tcPr>
            <w:tcW w:w="606" w:type="dxa"/>
            <w:shd w:val="clear" w:color="auto" w:fill="auto"/>
            <w:noWrap/>
            <w:vAlign w:val="bottom"/>
            <w:hideMark/>
          </w:tcPr>
          <w:p w14:paraId="244B1775" w14:textId="77777777" w:rsidR="00B04760" w:rsidRPr="00E41667" w:rsidRDefault="00B04760" w:rsidP="00E73ED3">
            <w:pPr>
              <w:jc w:val="center"/>
              <w:rPr>
                <w:color w:val="000000"/>
                <w:sz w:val="20"/>
                <w:szCs w:val="20"/>
              </w:rPr>
            </w:pPr>
            <w:r w:rsidRPr="00E41667">
              <w:rPr>
                <w:color w:val="000000"/>
                <w:sz w:val="20"/>
                <w:szCs w:val="20"/>
              </w:rPr>
              <w:t>2</w:t>
            </w:r>
          </w:p>
        </w:tc>
        <w:tc>
          <w:tcPr>
            <w:tcW w:w="716" w:type="dxa"/>
            <w:shd w:val="clear" w:color="auto" w:fill="auto"/>
            <w:noWrap/>
            <w:vAlign w:val="bottom"/>
            <w:hideMark/>
          </w:tcPr>
          <w:p w14:paraId="6FCFA690" w14:textId="77777777" w:rsidR="00B04760" w:rsidRPr="00E41667" w:rsidRDefault="00B04760" w:rsidP="00E73ED3">
            <w:pPr>
              <w:jc w:val="center"/>
              <w:rPr>
                <w:color w:val="000000"/>
                <w:sz w:val="20"/>
                <w:szCs w:val="20"/>
              </w:rPr>
            </w:pPr>
            <w:r w:rsidRPr="00E41667">
              <w:rPr>
                <w:color w:val="000000"/>
                <w:sz w:val="20"/>
                <w:szCs w:val="20"/>
              </w:rPr>
              <w:t>114</w:t>
            </w:r>
          </w:p>
        </w:tc>
        <w:tc>
          <w:tcPr>
            <w:tcW w:w="516" w:type="dxa"/>
            <w:shd w:val="clear" w:color="auto" w:fill="auto"/>
            <w:noWrap/>
            <w:vAlign w:val="bottom"/>
            <w:hideMark/>
          </w:tcPr>
          <w:p w14:paraId="0C35D1F6"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07C4705C" w14:textId="77777777" w:rsidR="00B04760" w:rsidRPr="00E41667" w:rsidRDefault="00B04760" w:rsidP="00E73ED3">
            <w:pPr>
              <w:jc w:val="center"/>
              <w:rPr>
                <w:color w:val="000000"/>
                <w:sz w:val="20"/>
                <w:szCs w:val="20"/>
              </w:rPr>
            </w:pPr>
            <w:r w:rsidRPr="00E41667">
              <w:rPr>
                <w:color w:val="000000"/>
                <w:sz w:val="20"/>
                <w:szCs w:val="20"/>
              </w:rPr>
              <w:t>73</w:t>
            </w:r>
          </w:p>
        </w:tc>
        <w:tc>
          <w:tcPr>
            <w:tcW w:w="650" w:type="dxa"/>
            <w:shd w:val="clear" w:color="auto" w:fill="auto"/>
            <w:noWrap/>
            <w:vAlign w:val="bottom"/>
            <w:hideMark/>
          </w:tcPr>
          <w:p w14:paraId="1617306C" w14:textId="77777777" w:rsidR="00B04760" w:rsidRPr="00E41667" w:rsidRDefault="00B04760" w:rsidP="00E73ED3">
            <w:pPr>
              <w:jc w:val="center"/>
              <w:rPr>
                <w:color w:val="000000"/>
                <w:sz w:val="20"/>
                <w:szCs w:val="20"/>
              </w:rPr>
            </w:pPr>
            <w:r w:rsidRPr="00E41667">
              <w:rPr>
                <w:color w:val="000000"/>
                <w:sz w:val="20"/>
                <w:szCs w:val="20"/>
              </w:rPr>
              <w:t>41</w:t>
            </w:r>
          </w:p>
        </w:tc>
      </w:tr>
      <w:tr w:rsidR="00B04760" w:rsidRPr="00E41667" w14:paraId="4192475D" w14:textId="77777777" w:rsidTr="00E73ED3">
        <w:trPr>
          <w:trHeight w:val="240"/>
        </w:trPr>
        <w:tc>
          <w:tcPr>
            <w:tcW w:w="539" w:type="dxa"/>
            <w:shd w:val="clear" w:color="auto" w:fill="auto"/>
            <w:noWrap/>
            <w:vAlign w:val="bottom"/>
            <w:hideMark/>
          </w:tcPr>
          <w:p w14:paraId="06B40C53" w14:textId="77777777" w:rsidR="00B04760" w:rsidRPr="00E41667" w:rsidRDefault="00B04760" w:rsidP="00E73ED3">
            <w:pPr>
              <w:jc w:val="right"/>
              <w:rPr>
                <w:color w:val="000000"/>
                <w:sz w:val="20"/>
                <w:szCs w:val="20"/>
              </w:rPr>
            </w:pPr>
            <w:r w:rsidRPr="00E41667">
              <w:rPr>
                <w:color w:val="000000"/>
                <w:sz w:val="20"/>
                <w:szCs w:val="20"/>
              </w:rPr>
              <w:t>22</w:t>
            </w:r>
          </w:p>
        </w:tc>
        <w:tc>
          <w:tcPr>
            <w:tcW w:w="2185" w:type="dxa"/>
            <w:shd w:val="clear" w:color="auto" w:fill="auto"/>
            <w:noWrap/>
            <w:vAlign w:val="bottom"/>
            <w:hideMark/>
          </w:tcPr>
          <w:p w14:paraId="4449859F" w14:textId="77777777" w:rsidR="00B04760" w:rsidRPr="00E41667" w:rsidRDefault="00B04760" w:rsidP="00E73ED3">
            <w:pPr>
              <w:rPr>
                <w:i/>
                <w:iCs/>
                <w:color w:val="000000"/>
                <w:sz w:val="20"/>
                <w:szCs w:val="20"/>
              </w:rPr>
            </w:pPr>
            <w:r w:rsidRPr="00E41667">
              <w:rPr>
                <w:i/>
                <w:iCs/>
                <w:color w:val="000000"/>
                <w:sz w:val="20"/>
                <w:szCs w:val="20"/>
              </w:rPr>
              <w:t xml:space="preserve">Lasioglossum </w:t>
            </w:r>
            <w:proofErr w:type="spellStart"/>
            <w:r w:rsidRPr="00E41667">
              <w:rPr>
                <w:i/>
                <w:iCs/>
                <w:color w:val="000000"/>
                <w:sz w:val="20"/>
                <w:szCs w:val="20"/>
              </w:rPr>
              <w:t>knereri</w:t>
            </w:r>
            <w:proofErr w:type="spellEnd"/>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53980AD0" w14:textId="77777777" w:rsidR="00B04760" w:rsidRPr="00E41667" w:rsidRDefault="00B04760" w:rsidP="00E73ED3">
            <w:pPr>
              <w:rPr>
                <w:color w:val="000000"/>
                <w:sz w:val="20"/>
                <w:szCs w:val="20"/>
              </w:rPr>
            </w:pPr>
            <w:r w:rsidRPr="00E41667">
              <w:rPr>
                <w:color w:val="000000"/>
                <w:sz w:val="20"/>
                <w:szCs w:val="20"/>
              </w:rPr>
              <w:t>crSNO</w:t>
            </w:r>
          </w:p>
        </w:tc>
        <w:tc>
          <w:tcPr>
            <w:tcW w:w="716" w:type="dxa"/>
            <w:shd w:val="clear" w:color="auto" w:fill="auto"/>
            <w:noWrap/>
            <w:vAlign w:val="bottom"/>
            <w:hideMark/>
          </w:tcPr>
          <w:p w14:paraId="0AE3B68A" w14:textId="77777777" w:rsidR="00B04760" w:rsidRPr="00E41667" w:rsidRDefault="00B04760" w:rsidP="00E73ED3">
            <w:pPr>
              <w:jc w:val="center"/>
              <w:rPr>
                <w:color w:val="000000"/>
                <w:sz w:val="20"/>
                <w:szCs w:val="20"/>
              </w:rPr>
            </w:pPr>
            <w:r w:rsidRPr="00E41667">
              <w:rPr>
                <w:color w:val="000000"/>
                <w:sz w:val="20"/>
                <w:szCs w:val="20"/>
              </w:rPr>
              <w:t>105</w:t>
            </w:r>
          </w:p>
        </w:tc>
        <w:tc>
          <w:tcPr>
            <w:tcW w:w="716" w:type="dxa"/>
            <w:shd w:val="clear" w:color="auto" w:fill="auto"/>
            <w:noWrap/>
            <w:vAlign w:val="bottom"/>
            <w:hideMark/>
          </w:tcPr>
          <w:p w14:paraId="5CDE91F7" w14:textId="77777777" w:rsidR="00B04760" w:rsidRPr="00E41667" w:rsidRDefault="00B04760" w:rsidP="00E73ED3">
            <w:pPr>
              <w:jc w:val="center"/>
              <w:rPr>
                <w:color w:val="000000"/>
                <w:sz w:val="20"/>
                <w:szCs w:val="20"/>
              </w:rPr>
            </w:pPr>
            <w:r w:rsidRPr="00E41667">
              <w:rPr>
                <w:color w:val="000000"/>
                <w:sz w:val="20"/>
                <w:szCs w:val="20"/>
              </w:rPr>
              <w:t>77</w:t>
            </w:r>
          </w:p>
        </w:tc>
        <w:tc>
          <w:tcPr>
            <w:tcW w:w="594" w:type="dxa"/>
            <w:shd w:val="clear" w:color="auto" w:fill="auto"/>
            <w:noWrap/>
            <w:vAlign w:val="bottom"/>
            <w:hideMark/>
          </w:tcPr>
          <w:p w14:paraId="619295A8" w14:textId="77777777" w:rsidR="00B04760" w:rsidRPr="00E41667" w:rsidRDefault="00B04760" w:rsidP="00E73ED3">
            <w:pPr>
              <w:jc w:val="center"/>
              <w:rPr>
                <w:color w:val="000000"/>
                <w:sz w:val="20"/>
                <w:szCs w:val="20"/>
              </w:rPr>
            </w:pPr>
            <w:r w:rsidRPr="00E41667">
              <w:rPr>
                <w:color w:val="000000"/>
                <w:sz w:val="20"/>
                <w:szCs w:val="20"/>
              </w:rPr>
              <w:t>22</w:t>
            </w:r>
          </w:p>
        </w:tc>
        <w:tc>
          <w:tcPr>
            <w:tcW w:w="606" w:type="dxa"/>
            <w:shd w:val="clear" w:color="auto" w:fill="auto"/>
            <w:noWrap/>
            <w:vAlign w:val="bottom"/>
            <w:hideMark/>
          </w:tcPr>
          <w:p w14:paraId="4F844192" w14:textId="77777777" w:rsidR="00B04760" w:rsidRPr="00E41667" w:rsidRDefault="00B04760" w:rsidP="00E73ED3">
            <w:pPr>
              <w:jc w:val="center"/>
              <w:rPr>
                <w:color w:val="000000"/>
                <w:sz w:val="20"/>
                <w:szCs w:val="20"/>
              </w:rPr>
            </w:pPr>
            <w:r w:rsidRPr="00E41667">
              <w:rPr>
                <w:color w:val="000000"/>
                <w:sz w:val="20"/>
                <w:szCs w:val="20"/>
              </w:rPr>
              <w:t>6</w:t>
            </w:r>
          </w:p>
        </w:tc>
        <w:tc>
          <w:tcPr>
            <w:tcW w:w="716" w:type="dxa"/>
            <w:shd w:val="clear" w:color="auto" w:fill="auto"/>
            <w:noWrap/>
            <w:vAlign w:val="bottom"/>
            <w:hideMark/>
          </w:tcPr>
          <w:p w14:paraId="1FD45B54" w14:textId="77777777" w:rsidR="00B04760" w:rsidRPr="00E41667" w:rsidRDefault="00B04760" w:rsidP="00E73ED3">
            <w:pPr>
              <w:jc w:val="center"/>
              <w:rPr>
                <w:color w:val="000000"/>
                <w:sz w:val="20"/>
                <w:szCs w:val="20"/>
              </w:rPr>
            </w:pPr>
            <w:r w:rsidRPr="00E41667">
              <w:rPr>
                <w:color w:val="000000"/>
                <w:sz w:val="20"/>
                <w:szCs w:val="20"/>
              </w:rPr>
              <w:t>95</w:t>
            </w:r>
          </w:p>
        </w:tc>
        <w:tc>
          <w:tcPr>
            <w:tcW w:w="516" w:type="dxa"/>
            <w:shd w:val="clear" w:color="auto" w:fill="auto"/>
            <w:noWrap/>
            <w:vAlign w:val="bottom"/>
            <w:hideMark/>
          </w:tcPr>
          <w:p w14:paraId="30C05E76" w14:textId="77777777" w:rsidR="00B04760" w:rsidRPr="00E41667" w:rsidRDefault="00B04760" w:rsidP="00E73ED3">
            <w:pPr>
              <w:jc w:val="center"/>
              <w:rPr>
                <w:color w:val="000000"/>
                <w:sz w:val="20"/>
                <w:szCs w:val="20"/>
              </w:rPr>
            </w:pPr>
            <w:r w:rsidRPr="00E41667">
              <w:rPr>
                <w:color w:val="000000"/>
                <w:sz w:val="20"/>
                <w:szCs w:val="20"/>
              </w:rPr>
              <w:t>10</w:t>
            </w:r>
          </w:p>
        </w:tc>
        <w:tc>
          <w:tcPr>
            <w:tcW w:w="838" w:type="dxa"/>
            <w:shd w:val="clear" w:color="auto" w:fill="auto"/>
            <w:noWrap/>
            <w:vAlign w:val="bottom"/>
            <w:hideMark/>
          </w:tcPr>
          <w:p w14:paraId="5EF4B081" w14:textId="77777777" w:rsidR="00B04760" w:rsidRPr="00E41667" w:rsidRDefault="00B04760" w:rsidP="00E73ED3">
            <w:pPr>
              <w:jc w:val="center"/>
              <w:rPr>
                <w:color w:val="000000"/>
                <w:sz w:val="20"/>
                <w:szCs w:val="20"/>
              </w:rPr>
            </w:pPr>
            <w:r w:rsidRPr="00E41667">
              <w:rPr>
                <w:color w:val="000000"/>
                <w:sz w:val="20"/>
                <w:szCs w:val="20"/>
              </w:rPr>
              <w:t>83</w:t>
            </w:r>
          </w:p>
        </w:tc>
        <w:tc>
          <w:tcPr>
            <w:tcW w:w="650" w:type="dxa"/>
            <w:shd w:val="clear" w:color="auto" w:fill="auto"/>
            <w:noWrap/>
            <w:vAlign w:val="bottom"/>
            <w:hideMark/>
          </w:tcPr>
          <w:p w14:paraId="6C242452" w14:textId="77777777" w:rsidR="00B04760" w:rsidRPr="00E41667" w:rsidRDefault="00B04760" w:rsidP="00E73ED3">
            <w:pPr>
              <w:jc w:val="center"/>
              <w:rPr>
                <w:color w:val="000000"/>
                <w:sz w:val="20"/>
                <w:szCs w:val="20"/>
              </w:rPr>
            </w:pPr>
            <w:r w:rsidRPr="00E41667">
              <w:rPr>
                <w:color w:val="000000"/>
                <w:sz w:val="20"/>
                <w:szCs w:val="20"/>
              </w:rPr>
              <w:t>22</w:t>
            </w:r>
          </w:p>
        </w:tc>
      </w:tr>
      <w:tr w:rsidR="00B04760" w:rsidRPr="00E41667" w14:paraId="6642CFEA" w14:textId="77777777" w:rsidTr="00E73ED3">
        <w:trPr>
          <w:trHeight w:val="240"/>
        </w:trPr>
        <w:tc>
          <w:tcPr>
            <w:tcW w:w="539" w:type="dxa"/>
            <w:shd w:val="clear" w:color="auto" w:fill="auto"/>
            <w:noWrap/>
            <w:vAlign w:val="bottom"/>
            <w:hideMark/>
          </w:tcPr>
          <w:p w14:paraId="23C89214" w14:textId="77777777" w:rsidR="00B04760" w:rsidRPr="00E41667" w:rsidRDefault="00B04760" w:rsidP="00E73ED3">
            <w:pPr>
              <w:jc w:val="right"/>
              <w:rPr>
                <w:color w:val="000000"/>
                <w:sz w:val="20"/>
                <w:szCs w:val="20"/>
              </w:rPr>
            </w:pPr>
            <w:r w:rsidRPr="00E41667">
              <w:rPr>
                <w:color w:val="000000"/>
                <w:sz w:val="20"/>
                <w:szCs w:val="20"/>
              </w:rPr>
              <w:t>23</w:t>
            </w:r>
          </w:p>
        </w:tc>
        <w:tc>
          <w:tcPr>
            <w:tcW w:w="2185" w:type="dxa"/>
            <w:shd w:val="clear" w:color="auto" w:fill="auto"/>
            <w:noWrap/>
            <w:vAlign w:val="bottom"/>
            <w:hideMark/>
          </w:tcPr>
          <w:p w14:paraId="6098D431" w14:textId="77777777" w:rsidR="00B04760" w:rsidRPr="00E41667" w:rsidRDefault="00B04760" w:rsidP="00E73ED3">
            <w:pPr>
              <w:rPr>
                <w:i/>
                <w:iCs/>
                <w:color w:val="000000"/>
                <w:sz w:val="20"/>
                <w:szCs w:val="20"/>
              </w:rPr>
            </w:pPr>
            <w:r w:rsidRPr="00E41667">
              <w:rPr>
                <w:i/>
                <w:iCs/>
                <w:color w:val="000000"/>
                <w:sz w:val="20"/>
                <w:szCs w:val="20"/>
              </w:rPr>
              <w:t>Agapostemon virescens</w:t>
            </w:r>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62114E37" w14:textId="77777777" w:rsidR="00B04760" w:rsidRPr="00E41667" w:rsidRDefault="00B04760" w:rsidP="00E73ED3">
            <w:pPr>
              <w:rPr>
                <w:color w:val="000000"/>
                <w:sz w:val="20"/>
                <w:szCs w:val="20"/>
              </w:rPr>
            </w:pPr>
          </w:p>
        </w:tc>
        <w:tc>
          <w:tcPr>
            <w:tcW w:w="716" w:type="dxa"/>
            <w:shd w:val="clear" w:color="auto" w:fill="auto"/>
            <w:noWrap/>
            <w:vAlign w:val="bottom"/>
            <w:hideMark/>
          </w:tcPr>
          <w:p w14:paraId="4CF27BD5" w14:textId="77777777" w:rsidR="00B04760" w:rsidRPr="00E41667" w:rsidRDefault="00B04760" w:rsidP="00E73ED3">
            <w:pPr>
              <w:jc w:val="center"/>
              <w:rPr>
                <w:color w:val="000000"/>
                <w:sz w:val="20"/>
                <w:szCs w:val="20"/>
              </w:rPr>
            </w:pPr>
            <w:r w:rsidRPr="00E41667">
              <w:rPr>
                <w:color w:val="000000"/>
                <w:sz w:val="20"/>
                <w:szCs w:val="20"/>
              </w:rPr>
              <w:t>92</w:t>
            </w:r>
          </w:p>
        </w:tc>
        <w:tc>
          <w:tcPr>
            <w:tcW w:w="716" w:type="dxa"/>
            <w:shd w:val="clear" w:color="auto" w:fill="auto"/>
            <w:noWrap/>
            <w:vAlign w:val="bottom"/>
            <w:hideMark/>
          </w:tcPr>
          <w:p w14:paraId="0D856AC8" w14:textId="77777777" w:rsidR="00B04760" w:rsidRPr="00E41667" w:rsidRDefault="00B04760" w:rsidP="00E73ED3">
            <w:pPr>
              <w:jc w:val="center"/>
              <w:rPr>
                <w:color w:val="000000"/>
                <w:sz w:val="20"/>
                <w:szCs w:val="20"/>
              </w:rPr>
            </w:pPr>
            <w:r w:rsidRPr="00E41667">
              <w:rPr>
                <w:color w:val="000000"/>
                <w:sz w:val="20"/>
                <w:szCs w:val="20"/>
              </w:rPr>
              <w:t>88</w:t>
            </w:r>
          </w:p>
        </w:tc>
        <w:tc>
          <w:tcPr>
            <w:tcW w:w="594" w:type="dxa"/>
            <w:shd w:val="clear" w:color="auto" w:fill="auto"/>
            <w:noWrap/>
            <w:vAlign w:val="bottom"/>
            <w:hideMark/>
          </w:tcPr>
          <w:p w14:paraId="525E2A4F" w14:textId="77777777" w:rsidR="00B04760" w:rsidRPr="00E41667" w:rsidRDefault="00B04760" w:rsidP="00E73ED3">
            <w:pPr>
              <w:jc w:val="center"/>
              <w:rPr>
                <w:color w:val="000000"/>
                <w:sz w:val="20"/>
                <w:szCs w:val="20"/>
              </w:rPr>
            </w:pPr>
            <w:r w:rsidRPr="00E41667">
              <w:rPr>
                <w:color w:val="000000"/>
                <w:sz w:val="20"/>
                <w:szCs w:val="20"/>
              </w:rPr>
              <w:t>1</w:t>
            </w:r>
          </w:p>
        </w:tc>
        <w:tc>
          <w:tcPr>
            <w:tcW w:w="606" w:type="dxa"/>
            <w:shd w:val="clear" w:color="auto" w:fill="auto"/>
            <w:noWrap/>
            <w:vAlign w:val="bottom"/>
            <w:hideMark/>
          </w:tcPr>
          <w:p w14:paraId="018A06A0" w14:textId="77777777" w:rsidR="00B04760" w:rsidRPr="00E41667" w:rsidRDefault="00B04760" w:rsidP="00E73ED3">
            <w:pPr>
              <w:jc w:val="center"/>
              <w:rPr>
                <w:color w:val="000000"/>
                <w:sz w:val="20"/>
                <w:szCs w:val="20"/>
              </w:rPr>
            </w:pPr>
            <w:r w:rsidRPr="00E41667">
              <w:rPr>
                <w:color w:val="000000"/>
                <w:sz w:val="20"/>
                <w:szCs w:val="20"/>
              </w:rPr>
              <w:t>3</w:t>
            </w:r>
          </w:p>
        </w:tc>
        <w:tc>
          <w:tcPr>
            <w:tcW w:w="716" w:type="dxa"/>
            <w:shd w:val="clear" w:color="auto" w:fill="auto"/>
            <w:noWrap/>
            <w:vAlign w:val="bottom"/>
            <w:hideMark/>
          </w:tcPr>
          <w:p w14:paraId="272CC726" w14:textId="77777777" w:rsidR="00B04760" w:rsidRPr="00E41667" w:rsidRDefault="00B04760" w:rsidP="00E73ED3">
            <w:pPr>
              <w:jc w:val="center"/>
              <w:rPr>
                <w:color w:val="000000"/>
                <w:sz w:val="20"/>
                <w:szCs w:val="20"/>
              </w:rPr>
            </w:pPr>
            <w:r w:rsidRPr="00E41667">
              <w:rPr>
                <w:color w:val="000000"/>
                <w:sz w:val="20"/>
                <w:szCs w:val="20"/>
              </w:rPr>
              <w:t>88</w:t>
            </w:r>
          </w:p>
        </w:tc>
        <w:tc>
          <w:tcPr>
            <w:tcW w:w="516" w:type="dxa"/>
            <w:shd w:val="clear" w:color="auto" w:fill="auto"/>
            <w:noWrap/>
            <w:vAlign w:val="bottom"/>
            <w:hideMark/>
          </w:tcPr>
          <w:p w14:paraId="7BE0B7EC" w14:textId="77777777" w:rsidR="00B04760" w:rsidRPr="00E41667" w:rsidRDefault="00B04760" w:rsidP="00E73ED3">
            <w:pPr>
              <w:jc w:val="center"/>
              <w:rPr>
                <w:color w:val="000000"/>
                <w:sz w:val="20"/>
                <w:szCs w:val="20"/>
              </w:rPr>
            </w:pPr>
            <w:r w:rsidRPr="00E41667">
              <w:rPr>
                <w:color w:val="000000"/>
                <w:sz w:val="20"/>
                <w:szCs w:val="20"/>
              </w:rPr>
              <w:t>4</w:t>
            </w:r>
          </w:p>
        </w:tc>
        <w:tc>
          <w:tcPr>
            <w:tcW w:w="838" w:type="dxa"/>
            <w:shd w:val="clear" w:color="auto" w:fill="auto"/>
            <w:noWrap/>
            <w:vAlign w:val="bottom"/>
            <w:hideMark/>
          </w:tcPr>
          <w:p w14:paraId="76FCCA23" w14:textId="77777777" w:rsidR="00B04760" w:rsidRPr="00E41667" w:rsidRDefault="00B04760" w:rsidP="00E73ED3">
            <w:pPr>
              <w:jc w:val="center"/>
              <w:rPr>
                <w:color w:val="000000"/>
                <w:sz w:val="20"/>
                <w:szCs w:val="20"/>
              </w:rPr>
            </w:pPr>
            <w:r w:rsidRPr="00E41667">
              <w:rPr>
                <w:color w:val="000000"/>
                <w:sz w:val="20"/>
                <w:szCs w:val="20"/>
              </w:rPr>
              <w:t>67</w:t>
            </w:r>
          </w:p>
        </w:tc>
        <w:tc>
          <w:tcPr>
            <w:tcW w:w="650" w:type="dxa"/>
            <w:shd w:val="clear" w:color="auto" w:fill="auto"/>
            <w:noWrap/>
            <w:vAlign w:val="bottom"/>
            <w:hideMark/>
          </w:tcPr>
          <w:p w14:paraId="5AE38A70" w14:textId="77777777" w:rsidR="00B04760" w:rsidRPr="00E41667" w:rsidRDefault="00B04760" w:rsidP="00E73ED3">
            <w:pPr>
              <w:jc w:val="center"/>
              <w:rPr>
                <w:color w:val="000000"/>
                <w:sz w:val="20"/>
                <w:szCs w:val="20"/>
              </w:rPr>
            </w:pPr>
            <w:r w:rsidRPr="00E41667">
              <w:rPr>
                <w:color w:val="000000"/>
                <w:sz w:val="20"/>
                <w:szCs w:val="20"/>
              </w:rPr>
              <w:t>25</w:t>
            </w:r>
          </w:p>
        </w:tc>
      </w:tr>
      <w:tr w:rsidR="00B04760" w:rsidRPr="00E41667" w14:paraId="4A3AC9FD" w14:textId="77777777" w:rsidTr="00E73ED3">
        <w:trPr>
          <w:trHeight w:val="240"/>
        </w:trPr>
        <w:tc>
          <w:tcPr>
            <w:tcW w:w="539" w:type="dxa"/>
            <w:shd w:val="clear" w:color="auto" w:fill="auto"/>
            <w:noWrap/>
            <w:vAlign w:val="bottom"/>
            <w:hideMark/>
          </w:tcPr>
          <w:p w14:paraId="2C2F2D0F" w14:textId="77777777" w:rsidR="00B04760" w:rsidRPr="00E41667" w:rsidRDefault="00B04760" w:rsidP="00E73ED3">
            <w:pPr>
              <w:jc w:val="right"/>
              <w:rPr>
                <w:color w:val="000000"/>
                <w:sz w:val="20"/>
                <w:szCs w:val="20"/>
              </w:rPr>
            </w:pPr>
            <w:r w:rsidRPr="00E41667">
              <w:rPr>
                <w:color w:val="000000"/>
                <w:sz w:val="20"/>
                <w:szCs w:val="20"/>
              </w:rPr>
              <w:t>24</w:t>
            </w:r>
          </w:p>
        </w:tc>
        <w:tc>
          <w:tcPr>
            <w:tcW w:w="2185" w:type="dxa"/>
            <w:shd w:val="clear" w:color="auto" w:fill="auto"/>
            <w:noWrap/>
            <w:vAlign w:val="bottom"/>
            <w:hideMark/>
          </w:tcPr>
          <w:p w14:paraId="28E06541" w14:textId="77777777" w:rsidR="00B04760" w:rsidRPr="00E41667" w:rsidRDefault="00B04760" w:rsidP="00E73ED3">
            <w:pPr>
              <w:rPr>
                <w:i/>
                <w:iCs/>
                <w:color w:val="000000"/>
                <w:sz w:val="20"/>
                <w:szCs w:val="20"/>
              </w:rPr>
            </w:pPr>
            <w:r w:rsidRPr="00E41667">
              <w:rPr>
                <w:i/>
                <w:iCs/>
                <w:color w:val="000000"/>
                <w:sz w:val="20"/>
                <w:szCs w:val="20"/>
              </w:rPr>
              <w:t>Melissodes rivalis</w:t>
            </w:r>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4399290F" w14:textId="77777777" w:rsidR="00B04760" w:rsidRPr="00E41667" w:rsidRDefault="00B04760" w:rsidP="00E73ED3">
            <w:pPr>
              <w:rPr>
                <w:color w:val="000000"/>
                <w:sz w:val="20"/>
                <w:szCs w:val="20"/>
              </w:rPr>
            </w:pPr>
            <w:r w:rsidRPr="00E41667">
              <w:rPr>
                <w:color w:val="000000"/>
                <w:sz w:val="20"/>
                <w:szCs w:val="20"/>
              </w:rPr>
              <w:t>crSNO_G</w:t>
            </w:r>
          </w:p>
        </w:tc>
        <w:tc>
          <w:tcPr>
            <w:tcW w:w="716" w:type="dxa"/>
            <w:shd w:val="clear" w:color="auto" w:fill="auto"/>
            <w:noWrap/>
            <w:vAlign w:val="bottom"/>
            <w:hideMark/>
          </w:tcPr>
          <w:p w14:paraId="65C8F1FF" w14:textId="77777777" w:rsidR="00B04760" w:rsidRPr="00E41667" w:rsidRDefault="00B04760" w:rsidP="00E73ED3">
            <w:pPr>
              <w:jc w:val="center"/>
              <w:rPr>
                <w:color w:val="000000"/>
                <w:sz w:val="20"/>
                <w:szCs w:val="20"/>
              </w:rPr>
            </w:pPr>
            <w:r w:rsidRPr="00E41667">
              <w:rPr>
                <w:color w:val="000000"/>
                <w:sz w:val="20"/>
                <w:szCs w:val="20"/>
              </w:rPr>
              <w:t>77</w:t>
            </w:r>
          </w:p>
        </w:tc>
        <w:tc>
          <w:tcPr>
            <w:tcW w:w="716" w:type="dxa"/>
            <w:shd w:val="clear" w:color="auto" w:fill="auto"/>
            <w:noWrap/>
            <w:vAlign w:val="bottom"/>
            <w:hideMark/>
          </w:tcPr>
          <w:p w14:paraId="68F8C3C3" w14:textId="77777777" w:rsidR="00B04760" w:rsidRPr="00E41667" w:rsidRDefault="00B04760" w:rsidP="00E73ED3">
            <w:pPr>
              <w:jc w:val="center"/>
              <w:rPr>
                <w:color w:val="000000"/>
                <w:sz w:val="20"/>
                <w:szCs w:val="20"/>
              </w:rPr>
            </w:pPr>
            <w:r w:rsidRPr="00E41667">
              <w:rPr>
                <w:color w:val="000000"/>
                <w:sz w:val="20"/>
                <w:szCs w:val="20"/>
              </w:rPr>
              <w:t>17</w:t>
            </w:r>
          </w:p>
        </w:tc>
        <w:tc>
          <w:tcPr>
            <w:tcW w:w="594" w:type="dxa"/>
            <w:shd w:val="clear" w:color="auto" w:fill="auto"/>
            <w:noWrap/>
            <w:vAlign w:val="bottom"/>
            <w:hideMark/>
          </w:tcPr>
          <w:p w14:paraId="2A7B00E9" w14:textId="77777777" w:rsidR="00B04760" w:rsidRPr="00E41667" w:rsidRDefault="00B04760" w:rsidP="00E73ED3">
            <w:pPr>
              <w:jc w:val="center"/>
              <w:rPr>
                <w:color w:val="000000"/>
                <w:sz w:val="20"/>
                <w:szCs w:val="20"/>
              </w:rPr>
            </w:pPr>
            <w:r w:rsidRPr="00E41667">
              <w:rPr>
                <w:color w:val="000000"/>
                <w:sz w:val="20"/>
                <w:szCs w:val="20"/>
              </w:rPr>
              <w:t>32</w:t>
            </w:r>
          </w:p>
        </w:tc>
        <w:tc>
          <w:tcPr>
            <w:tcW w:w="606" w:type="dxa"/>
            <w:shd w:val="clear" w:color="auto" w:fill="auto"/>
            <w:noWrap/>
            <w:vAlign w:val="bottom"/>
            <w:hideMark/>
          </w:tcPr>
          <w:p w14:paraId="4BDEA1CB" w14:textId="77777777" w:rsidR="00B04760" w:rsidRPr="00E41667" w:rsidRDefault="00B04760" w:rsidP="00E73ED3">
            <w:pPr>
              <w:jc w:val="center"/>
              <w:rPr>
                <w:color w:val="000000"/>
                <w:sz w:val="20"/>
                <w:szCs w:val="20"/>
              </w:rPr>
            </w:pPr>
            <w:r w:rsidRPr="00E41667">
              <w:rPr>
                <w:color w:val="000000"/>
                <w:sz w:val="20"/>
                <w:szCs w:val="20"/>
              </w:rPr>
              <w:t>28</w:t>
            </w:r>
          </w:p>
        </w:tc>
        <w:tc>
          <w:tcPr>
            <w:tcW w:w="716" w:type="dxa"/>
            <w:shd w:val="clear" w:color="auto" w:fill="auto"/>
            <w:noWrap/>
            <w:vAlign w:val="bottom"/>
            <w:hideMark/>
          </w:tcPr>
          <w:p w14:paraId="36F1B699" w14:textId="77777777" w:rsidR="00B04760" w:rsidRPr="00E41667" w:rsidRDefault="00B04760" w:rsidP="00E73ED3">
            <w:pPr>
              <w:jc w:val="center"/>
              <w:rPr>
                <w:color w:val="000000"/>
                <w:sz w:val="20"/>
                <w:szCs w:val="20"/>
              </w:rPr>
            </w:pPr>
            <w:r w:rsidRPr="00E41667">
              <w:rPr>
                <w:color w:val="000000"/>
                <w:sz w:val="20"/>
                <w:szCs w:val="20"/>
              </w:rPr>
              <w:t>77</w:t>
            </w:r>
          </w:p>
        </w:tc>
        <w:tc>
          <w:tcPr>
            <w:tcW w:w="516" w:type="dxa"/>
            <w:shd w:val="clear" w:color="auto" w:fill="auto"/>
            <w:noWrap/>
            <w:vAlign w:val="bottom"/>
            <w:hideMark/>
          </w:tcPr>
          <w:p w14:paraId="71F6DADA"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2636E425" w14:textId="77777777" w:rsidR="00B04760" w:rsidRPr="00E41667" w:rsidRDefault="00B04760" w:rsidP="00E73ED3">
            <w:pPr>
              <w:jc w:val="center"/>
              <w:rPr>
                <w:color w:val="000000"/>
                <w:sz w:val="20"/>
                <w:szCs w:val="20"/>
              </w:rPr>
            </w:pPr>
            <w:r w:rsidRPr="00E41667">
              <w:rPr>
                <w:color w:val="000000"/>
                <w:sz w:val="20"/>
                <w:szCs w:val="20"/>
              </w:rPr>
              <w:t>29</w:t>
            </w:r>
          </w:p>
        </w:tc>
        <w:tc>
          <w:tcPr>
            <w:tcW w:w="650" w:type="dxa"/>
            <w:shd w:val="clear" w:color="auto" w:fill="auto"/>
            <w:noWrap/>
            <w:vAlign w:val="bottom"/>
            <w:hideMark/>
          </w:tcPr>
          <w:p w14:paraId="22DB182A" w14:textId="77777777" w:rsidR="00B04760" w:rsidRPr="00E41667" w:rsidRDefault="00B04760" w:rsidP="00E73ED3">
            <w:pPr>
              <w:jc w:val="center"/>
              <w:rPr>
                <w:color w:val="000000"/>
                <w:sz w:val="20"/>
                <w:szCs w:val="20"/>
              </w:rPr>
            </w:pPr>
            <w:r w:rsidRPr="00E41667">
              <w:rPr>
                <w:color w:val="000000"/>
                <w:sz w:val="20"/>
                <w:szCs w:val="20"/>
              </w:rPr>
              <w:t>48</w:t>
            </w:r>
          </w:p>
        </w:tc>
      </w:tr>
      <w:tr w:rsidR="00B04760" w:rsidRPr="00E41667" w14:paraId="611A2A9D" w14:textId="77777777" w:rsidTr="00E73ED3">
        <w:trPr>
          <w:trHeight w:val="240"/>
        </w:trPr>
        <w:tc>
          <w:tcPr>
            <w:tcW w:w="539" w:type="dxa"/>
            <w:shd w:val="clear" w:color="auto" w:fill="auto"/>
            <w:noWrap/>
            <w:vAlign w:val="bottom"/>
            <w:hideMark/>
          </w:tcPr>
          <w:p w14:paraId="4C63DABB" w14:textId="77777777" w:rsidR="00B04760" w:rsidRPr="00E41667" w:rsidRDefault="00B04760" w:rsidP="00E73ED3">
            <w:pPr>
              <w:jc w:val="right"/>
              <w:rPr>
                <w:color w:val="000000"/>
                <w:sz w:val="20"/>
                <w:szCs w:val="20"/>
              </w:rPr>
            </w:pPr>
            <w:r w:rsidRPr="00E41667">
              <w:rPr>
                <w:color w:val="000000"/>
                <w:sz w:val="20"/>
                <w:szCs w:val="20"/>
              </w:rPr>
              <w:t>25</w:t>
            </w:r>
          </w:p>
        </w:tc>
        <w:tc>
          <w:tcPr>
            <w:tcW w:w="2185" w:type="dxa"/>
            <w:shd w:val="clear" w:color="auto" w:fill="auto"/>
            <w:noWrap/>
            <w:vAlign w:val="bottom"/>
            <w:hideMark/>
          </w:tcPr>
          <w:p w14:paraId="2DCB2063" w14:textId="77777777" w:rsidR="00B04760" w:rsidRPr="00E41667" w:rsidRDefault="00B04760" w:rsidP="00E73ED3">
            <w:pPr>
              <w:rPr>
                <w:i/>
                <w:iCs/>
                <w:color w:val="000000"/>
                <w:sz w:val="20"/>
                <w:szCs w:val="20"/>
              </w:rPr>
            </w:pPr>
            <w:r w:rsidRPr="00E41667">
              <w:rPr>
                <w:i/>
                <w:iCs/>
                <w:color w:val="000000"/>
                <w:sz w:val="20"/>
                <w:szCs w:val="20"/>
              </w:rPr>
              <w:t xml:space="preserve">Andrena </w:t>
            </w:r>
            <w:proofErr w:type="spellStart"/>
            <w:r w:rsidRPr="00E41667">
              <w:rPr>
                <w:i/>
                <w:iCs/>
                <w:color w:val="000000"/>
                <w:sz w:val="20"/>
                <w:szCs w:val="20"/>
              </w:rPr>
              <w:t>salicifloris</w:t>
            </w:r>
            <w:proofErr w:type="spellEnd"/>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64A63162" w14:textId="77777777" w:rsidR="00B04760" w:rsidRPr="00E41667" w:rsidRDefault="00B04760" w:rsidP="00E73ED3">
            <w:pPr>
              <w:rPr>
                <w:color w:val="000000"/>
                <w:sz w:val="20"/>
                <w:szCs w:val="20"/>
              </w:rPr>
            </w:pPr>
          </w:p>
        </w:tc>
        <w:tc>
          <w:tcPr>
            <w:tcW w:w="716" w:type="dxa"/>
            <w:shd w:val="clear" w:color="auto" w:fill="auto"/>
            <w:noWrap/>
            <w:vAlign w:val="bottom"/>
            <w:hideMark/>
          </w:tcPr>
          <w:p w14:paraId="56C15803" w14:textId="77777777" w:rsidR="00B04760" w:rsidRPr="00E41667" w:rsidRDefault="00B04760" w:rsidP="00E73ED3">
            <w:pPr>
              <w:jc w:val="center"/>
              <w:rPr>
                <w:color w:val="000000"/>
                <w:sz w:val="20"/>
                <w:szCs w:val="20"/>
              </w:rPr>
            </w:pPr>
            <w:r w:rsidRPr="00E41667">
              <w:rPr>
                <w:color w:val="000000"/>
                <w:sz w:val="20"/>
                <w:szCs w:val="20"/>
              </w:rPr>
              <w:t>72</w:t>
            </w:r>
          </w:p>
        </w:tc>
        <w:tc>
          <w:tcPr>
            <w:tcW w:w="716" w:type="dxa"/>
            <w:shd w:val="clear" w:color="auto" w:fill="auto"/>
            <w:noWrap/>
            <w:vAlign w:val="bottom"/>
            <w:hideMark/>
          </w:tcPr>
          <w:p w14:paraId="525A5C02" w14:textId="77777777" w:rsidR="00B04760" w:rsidRPr="00E41667" w:rsidRDefault="00B04760" w:rsidP="00E73ED3">
            <w:pPr>
              <w:jc w:val="center"/>
              <w:rPr>
                <w:color w:val="000000"/>
                <w:sz w:val="20"/>
                <w:szCs w:val="20"/>
              </w:rPr>
            </w:pPr>
            <w:r w:rsidRPr="00E41667">
              <w:rPr>
                <w:color w:val="000000"/>
                <w:sz w:val="20"/>
                <w:szCs w:val="20"/>
              </w:rPr>
              <w:t>28</w:t>
            </w:r>
          </w:p>
        </w:tc>
        <w:tc>
          <w:tcPr>
            <w:tcW w:w="594" w:type="dxa"/>
            <w:shd w:val="clear" w:color="auto" w:fill="auto"/>
            <w:noWrap/>
            <w:vAlign w:val="bottom"/>
            <w:hideMark/>
          </w:tcPr>
          <w:p w14:paraId="6F88884C" w14:textId="77777777" w:rsidR="00B04760" w:rsidRPr="00E41667" w:rsidRDefault="00B04760" w:rsidP="00E73ED3">
            <w:pPr>
              <w:jc w:val="center"/>
              <w:rPr>
                <w:color w:val="000000"/>
                <w:sz w:val="20"/>
                <w:szCs w:val="20"/>
              </w:rPr>
            </w:pPr>
            <w:r w:rsidRPr="00E41667">
              <w:rPr>
                <w:color w:val="000000"/>
                <w:sz w:val="20"/>
                <w:szCs w:val="20"/>
              </w:rPr>
              <w:t>21</w:t>
            </w:r>
          </w:p>
        </w:tc>
        <w:tc>
          <w:tcPr>
            <w:tcW w:w="606" w:type="dxa"/>
            <w:shd w:val="clear" w:color="auto" w:fill="auto"/>
            <w:noWrap/>
            <w:vAlign w:val="bottom"/>
            <w:hideMark/>
          </w:tcPr>
          <w:p w14:paraId="63E1C810" w14:textId="77777777" w:rsidR="00B04760" w:rsidRPr="00E41667" w:rsidRDefault="00B04760" w:rsidP="00E73ED3">
            <w:pPr>
              <w:jc w:val="center"/>
              <w:rPr>
                <w:color w:val="000000"/>
                <w:sz w:val="20"/>
                <w:szCs w:val="20"/>
              </w:rPr>
            </w:pPr>
            <w:r w:rsidRPr="00E41667">
              <w:rPr>
                <w:color w:val="000000"/>
                <w:sz w:val="20"/>
                <w:szCs w:val="20"/>
              </w:rPr>
              <w:t>23</w:t>
            </w:r>
          </w:p>
        </w:tc>
        <w:tc>
          <w:tcPr>
            <w:tcW w:w="716" w:type="dxa"/>
            <w:shd w:val="clear" w:color="auto" w:fill="auto"/>
            <w:noWrap/>
            <w:vAlign w:val="bottom"/>
            <w:hideMark/>
          </w:tcPr>
          <w:p w14:paraId="67C502C6" w14:textId="77777777" w:rsidR="00B04760" w:rsidRPr="00E41667" w:rsidRDefault="00B04760" w:rsidP="00E73ED3">
            <w:pPr>
              <w:jc w:val="center"/>
              <w:rPr>
                <w:color w:val="000000"/>
                <w:sz w:val="20"/>
                <w:szCs w:val="20"/>
              </w:rPr>
            </w:pPr>
            <w:r w:rsidRPr="00E41667">
              <w:rPr>
                <w:color w:val="000000"/>
                <w:sz w:val="20"/>
                <w:szCs w:val="20"/>
              </w:rPr>
              <w:t>54</w:t>
            </w:r>
          </w:p>
        </w:tc>
        <w:tc>
          <w:tcPr>
            <w:tcW w:w="516" w:type="dxa"/>
            <w:shd w:val="clear" w:color="auto" w:fill="auto"/>
            <w:noWrap/>
            <w:vAlign w:val="bottom"/>
            <w:hideMark/>
          </w:tcPr>
          <w:p w14:paraId="0C085487" w14:textId="77777777" w:rsidR="00B04760" w:rsidRPr="00E41667" w:rsidRDefault="00B04760" w:rsidP="00E73ED3">
            <w:pPr>
              <w:jc w:val="center"/>
              <w:rPr>
                <w:color w:val="000000"/>
                <w:sz w:val="20"/>
                <w:szCs w:val="20"/>
              </w:rPr>
            </w:pPr>
            <w:r w:rsidRPr="00E41667">
              <w:rPr>
                <w:color w:val="000000"/>
                <w:sz w:val="20"/>
                <w:szCs w:val="20"/>
              </w:rPr>
              <w:t>18</w:t>
            </w:r>
          </w:p>
        </w:tc>
        <w:tc>
          <w:tcPr>
            <w:tcW w:w="838" w:type="dxa"/>
            <w:shd w:val="clear" w:color="auto" w:fill="auto"/>
            <w:noWrap/>
            <w:vAlign w:val="bottom"/>
            <w:hideMark/>
          </w:tcPr>
          <w:p w14:paraId="369F766A" w14:textId="77777777" w:rsidR="00B04760" w:rsidRPr="00E41667" w:rsidRDefault="00B04760" w:rsidP="00E73ED3">
            <w:pPr>
              <w:jc w:val="center"/>
              <w:rPr>
                <w:color w:val="000000"/>
                <w:sz w:val="20"/>
                <w:szCs w:val="20"/>
              </w:rPr>
            </w:pPr>
            <w:r w:rsidRPr="00E41667">
              <w:rPr>
                <w:color w:val="000000"/>
                <w:sz w:val="20"/>
                <w:szCs w:val="20"/>
              </w:rPr>
              <w:t>19</w:t>
            </w:r>
          </w:p>
        </w:tc>
        <w:tc>
          <w:tcPr>
            <w:tcW w:w="650" w:type="dxa"/>
            <w:shd w:val="clear" w:color="auto" w:fill="auto"/>
            <w:noWrap/>
            <w:vAlign w:val="bottom"/>
            <w:hideMark/>
          </w:tcPr>
          <w:p w14:paraId="1E8EA344" w14:textId="77777777" w:rsidR="00B04760" w:rsidRPr="00E41667" w:rsidRDefault="00B04760" w:rsidP="00E73ED3">
            <w:pPr>
              <w:jc w:val="center"/>
              <w:rPr>
                <w:color w:val="000000"/>
                <w:sz w:val="20"/>
                <w:szCs w:val="20"/>
              </w:rPr>
            </w:pPr>
            <w:r w:rsidRPr="00E41667">
              <w:rPr>
                <w:color w:val="000000"/>
                <w:sz w:val="20"/>
                <w:szCs w:val="20"/>
              </w:rPr>
              <w:t>53</w:t>
            </w:r>
          </w:p>
        </w:tc>
      </w:tr>
      <w:tr w:rsidR="00B04760" w:rsidRPr="00E41667" w14:paraId="0AA0980B" w14:textId="77777777" w:rsidTr="00E73ED3">
        <w:trPr>
          <w:trHeight w:val="240"/>
        </w:trPr>
        <w:tc>
          <w:tcPr>
            <w:tcW w:w="539" w:type="dxa"/>
            <w:shd w:val="clear" w:color="auto" w:fill="auto"/>
            <w:noWrap/>
            <w:vAlign w:val="bottom"/>
            <w:hideMark/>
          </w:tcPr>
          <w:p w14:paraId="43E1AABE" w14:textId="77777777" w:rsidR="00B04760" w:rsidRPr="00E41667" w:rsidRDefault="00B04760" w:rsidP="00E73ED3">
            <w:pPr>
              <w:jc w:val="right"/>
              <w:rPr>
                <w:color w:val="000000"/>
                <w:sz w:val="20"/>
                <w:szCs w:val="20"/>
              </w:rPr>
            </w:pPr>
            <w:r w:rsidRPr="00E41667">
              <w:rPr>
                <w:color w:val="000000"/>
                <w:sz w:val="20"/>
                <w:szCs w:val="20"/>
              </w:rPr>
              <w:t>26</w:t>
            </w:r>
          </w:p>
        </w:tc>
        <w:tc>
          <w:tcPr>
            <w:tcW w:w="2185" w:type="dxa"/>
            <w:shd w:val="clear" w:color="auto" w:fill="auto"/>
            <w:noWrap/>
            <w:vAlign w:val="bottom"/>
            <w:hideMark/>
          </w:tcPr>
          <w:p w14:paraId="43600F78" w14:textId="77777777" w:rsidR="00B04760" w:rsidRPr="00E41667" w:rsidRDefault="00B04760" w:rsidP="00E73ED3">
            <w:pPr>
              <w:rPr>
                <w:i/>
                <w:iCs/>
                <w:color w:val="000000"/>
                <w:sz w:val="20"/>
                <w:szCs w:val="20"/>
              </w:rPr>
            </w:pPr>
            <w:proofErr w:type="spellStart"/>
            <w:r w:rsidRPr="00E41667">
              <w:rPr>
                <w:i/>
                <w:iCs/>
                <w:color w:val="000000"/>
                <w:sz w:val="20"/>
                <w:szCs w:val="20"/>
              </w:rPr>
              <w:t>Ceratina</w:t>
            </w:r>
            <w:proofErr w:type="spellEnd"/>
            <w:r w:rsidRPr="00E41667">
              <w:rPr>
                <w:i/>
                <w:iCs/>
                <w:color w:val="000000"/>
                <w:sz w:val="20"/>
                <w:szCs w:val="20"/>
              </w:rPr>
              <w:t xml:space="preserve"> </w:t>
            </w:r>
            <w:proofErr w:type="spellStart"/>
            <w:r w:rsidRPr="00E41667">
              <w:rPr>
                <w:i/>
                <w:iCs/>
                <w:color w:val="000000"/>
                <w:sz w:val="20"/>
                <w:szCs w:val="20"/>
              </w:rPr>
              <w:t>nanula</w:t>
            </w:r>
            <w:proofErr w:type="spellEnd"/>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573E3D44" w14:textId="77777777" w:rsidR="00B04760" w:rsidRPr="00E41667" w:rsidRDefault="00B04760" w:rsidP="00E73ED3">
            <w:pPr>
              <w:rPr>
                <w:color w:val="000000"/>
                <w:sz w:val="20"/>
                <w:szCs w:val="20"/>
              </w:rPr>
            </w:pPr>
            <w:r w:rsidRPr="00E41667">
              <w:rPr>
                <w:color w:val="000000"/>
                <w:sz w:val="20"/>
                <w:szCs w:val="20"/>
              </w:rPr>
              <w:t>crKING : crSNO_G</w:t>
            </w:r>
          </w:p>
        </w:tc>
        <w:tc>
          <w:tcPr>
            <w:tcW w:w="716" w:type="dxa"/>
            <w:shd w:val="clear" w:color="auto" w:fill="auto"/>
            <w:noWrap/>
            <w:vAlign w:val="bottom"/>
            <w:hideMark/>
          </w:tcPr>
          <w:p w14:paraId="09C14F45" w14:textId="77777777" w:rsidR="00B04760" w:rsidRPr="00E41667" w:rsidRDefault="00B04760" w:rsidP="00E73ED3">
            <w:pPr>
              <w:jc w:val="center"/>
              <w:rPr>
                <w:color w:val="000000"/>
                <w:sz w:val="20"/>
                <w:szCs w:val="20"/>
              </w:rPr>
            </w:pPr>
            <w:r w:rsidRPr="00E41667">
              <w:rPr>
                <w:color w:val="000000"/>
                <w:sz w:val="20"/>
                <w:szCs w:val="20"/>
              </w:rPr>
              <w:t>71</w:t>
            </w:r>
          </w:p>
        </w:tc>
        <w:tc>
          <w:tcPr>
            <w:tcW w:w="716" w:type="dxa"/>
            <w:shd w:val="clear" w:color="auto" w:fill="auto"/>
            <w:noWrap/>
            <w:vAlign w:val="bottom"/>
            <w:hideMark/>
          </w:tcPr>
          <w:p w14:paraId="580ABD51" w14:textId="77777777" w:rsidR="00B04760" w:rsidRPr="00E41667" w:rsidRDefault="00B04760" w:rsidP="00E73ED3">
            <w:pPr>
              <w:jc w:val="center"/>
              <w:rPr>
                <w:color w:val="000000"/>
                <w:sz w:val="20"/>
                <w:szCs w:val="20"/>
              </w:rPr>
            </w:pPr>
            <w:r w:rsidRPr="00E41667">
              <w:rPr>
                <w:color w:val="000000"/>
                <w:sz w:val="20"/>
                <w:szCs w:val="20"/>
              </w:rPr>
              <w:t>64</w:t>
            </w:r>
          </w:p>
        </w:tc>
        <w:tc>
          <w:tcPr>
            <w:tcW w:w="594" w:type="dxa"/>
            <w:shd w:val="clear" w:color="auto" w:fill="auto"/>
            <w:noWrap/>
            <w:vAlign w:val="bottom"/>
            <w:hideMark/>
          </w:tcPr>
          <w:p w14:paraId="2F0DAF8F" w14:textId="77777777" w:rsidR="00B04760" w:rsidRPr="00E41667" w:rsidRDefault="00B04760" w:rsidP="00E73ED3">
            <w:pPr>
              <w:jc w:val="center"/>
              <w:rPr>
                <w:color w:val="000000"/>
                <w:sz w:val="20"/>
                <w:szCs w:val="20"/>
              </w:rPr>
            </w:pPr>
            <w:r w:rsidRPr="00E41667">
              <w:rPr>
                <w:color w:val="000000"/>
                <w:sz w:val="20"/>
                <w:szCs w:val="20"/>
              </w:rPr>
              <w:t>5</w:t>
            </w:r>
          </w:p>
        </w:tc>
        <w:tc>
          <w:tcPr>
            <w:tcW w:w="606" w:type="dxa"/>
            <w:shd w:val="clear" w:color="auto" w:fill="auto"/>
            <w:noWrap/>
            <w:vAlign w:val="bottom"/>
            <w:hideMark/>
          </w:tcPr>
          <w:p w14:paraId="3B14C057" w14:textId="77777777" w:rsidR="00B04760" w:rsidRPr="00E41667" w:rsidRDefault="00B04760" w:rsidP="00E73ED3">
            <w:pPr>
              <w:jc w:val="center"/>
              <w:rPr>
                <w:color w:val="000000"/>
                <w:sz w:val="20"/>
                <w:szCs w:val="20"/>
              </w:rPr>
            </w:pPr>
            <w:r w:rsidRPr="00E41667">
              <w:rPr>
                <w:color w:val="000000"/>
                <w:sz w:val="20"/>
                <w:szCs w:val="20"/>
              </w:rPr>
              <w:t>2</w:t>
            </w:r>
          </w:p>
        </w:tc>
        <w:tc>
          <w:tcPr>
            <w:tcW w:w="716" w:type="dxa"/>
            <w:shd w:val="clear" w:color="auto" w:fill="auto"/>
            <w:noWrap/>
            <w:vAlign w:val="bottom"/>
            <w:hideMark/>
          </w:tcPr>
          <w:p w14:paraId="262396B5" w14:textId="77777777" w:rsidR="00B04760" w:rsidRPr="00E41667" w:rsidRDefault="00B04760" w:rsidP="00E73ED3">
            <w:pPr>
              <w:jc w:val="center"/>
              <w:rPr>
                <w:color w:val="000000"/>
                <w:sz w:val="20"/>
                <w:szCs w:val="20"/>
              </w:rPr>
            </w:pPr>
            <w:r w:rsidRPr="00E41667">
              <w:rPr>
                <w:color w:val="000000"/>
                <w:sz w:val="20"/>
                <w:szCs w:val="20"/>
              </w:rPr>
              <w:t>66</w:t>
            </w:r>
          </w:p>
        </w:tc>
        <w:tc>
          <w:tcPr>
            <w:tcW w:w="516" w:type="dxa"/>
            <w:shd w:val="clear" w:color="auto" w:fill="auto"/>
            <w:noWrap/>
            <w:vAlign w:val="bottom"/>
            <w:hideMark/>
          </w:tcPr>
          <w:p w14:paraId="3E597412" w14:textId="77777777" w:rsidR="00B04760" w:rsidRPr="00E41667" w:rsidRDefault="00B04760" w:rsidP="00E73ED3">
            <w:pPr>
              <w:jc w:val="center"/>
              <w:rPr>
                <w:color w:val="000000"/>
                <w:sz w:val="20"/>
                <w:szCs w:val="20"/>
              </w:rPr>
            </w:pPr>
            <w:r w:rsidRPr="00E41667">
              <w:rPr>
                <w:color w:val="000000"/>
                <w:sz w:val="20"/>
                <w:szCs w:val="20"/>
              </w:rPr>
              <w:t>5</w:t>
            </w:r>
          </w:p>
        </w:tc>
        <w:tc>
          <w:tcPr>
            <w:tcW w:w="838" w:type="dxa"/>
            <w:shd w:val="clear" w:color="auto" w:fill="auto"/>
            <w:noWrap/>
            <w:vAlign w:val="bottom"/>
            <w:hideMark/>
          </w:tcPr>
          <w:p w14:paraId="08C6B9F9" w14:textId="77777777" w:rsidR="00B04760" w:rsidRPr="00E41667" w:rsidRDefault="00B04760" w:rsidP="00E73ED3">
            <w:pPr>
              <w:jc w:val="center"/>
              <w:rPr>
                <w:color w:val="000000"/>
                <w:sz w:val="20"/>
                <w:szCs w:val="20"/>
              </w:rPr>
            </w:pPr>
            <w:r w:rsidRPr="00E41667">
              <w:rPr>
                <w:color w:val="000000"/>
                <w:sz w:val="20"/>
                <w:szCs w:val="20"/>
              </w:rPr>
              <w:t>55</w:t>
            </w:r>
          </w:p>
        </w:tc>
        <w:tc>
          <w:tcPr>
            <w:tcW w:w="650" w:type="dxa"/>
            <w:shd w:val="clear" w:color="auto" w:fill="auto"/>
            <w:noWrap/>
            <w:vAlign w:val="bottom"/>
            <w:hideMark/>
          </w:tcPr>
          <w:p w14:paraId="4AD93A5B" w14:textId="77777777" w:rsidR="00B04760" w:rsidRPr="00E41667" w:rsidRDefault="00B04760" w:rsidP="00E73ED3">
            <w:pPr>
              <w:jc w:val="center"/>
              <w:rPr>
                <w:color w:val="000000"/>
                <w:sz w:val="20"/>
                <w:szCs w:val="20"/>
              </w:rPr>
            </w:pPr>
            <w:r w:rsidRPr="00E41667">
              <w:rPr>
                <w:color w:val="000000"/>
                <w:sz w:val="20"/>
                <w:szCs w:val="20"/>
              </w:rPr>
              <w:t>16</w:t>
            </w:r>
          </w:p>
        </w:tc>
      </w:tr>
      <w:tr w:rsidR="00B04760" w:rsidRPr="00E41667" w14:paraId="3570F146" w14:textId="77777777" w:rsidTr="00E73ED3">
        <w:trPr>
          <w:trHeight w:val="240"/>
        </w:trPr>
        <w:tc>
          <w:tcPr>
            <w:tcW w:w="539" w:type="dxa"/>
            <w:shd w:val="clear" w:color="auto" w:fill="auto"/>
            <w:noWrap/>
            <w:vAlign w:val="bottom"/>
            <w:hideMark/>
          </w:tcPr>
          <w:p w14:paraId="4DF58F73" w14:textId="77777777" w:rsidR="00B04760" w:rsidRPr="00E41667" w:rsidRDefault="00B04760" w:rsidP="00E73ED3">
            <w:pPr>
              <w:jc w:val="right"/>
              <w:rPr>
                <w:color w:val="000000"/>
                <w:sz w:val="20"/>
                <w:szCs w:val="20"/>
              </w:rPr>
            </w:pPr>
            <w:r w:rsidRPr="00E41667">
              <w:rPr>
                <w:color w:val="000000"/>
                <w:sz w:val="20"/>
                <w:szCs w:val="20"/>
              </w:rPr>
              <w:t>27</w:t>
            </w:r>
          </w:p>
        </w:tc>
        <w:tc>
          <w:tcPr>
            <w:tcW w:w="2185" w:type="dxa"/>
            <w:shd w:val="clear" w:color="auto" w:fill="auto"/>
            <w:noWrap/>
            <w:vAlign w:val="bottom"/>
            <w:hideMark/>
          </w:tcPr>
          <w:p w14:paraId="608D041E" w14:textId="77777777" w:rsidR="00B04760" w:rsidRPr="00E41667" w:rsidRDefault="00B04760" w:rsidP="00E73ED3">
            <w:pPr>
              <w:rPr>
                <w:i/>
                <w:iCs/>
                <w:color w:val="000000"/>
                <w:sz w:val="20"/>
                <w:szCs w:val="20"/>
              </w:rPr>
            </w:pPr>
            <w:proofErr w:type="spellStart"/>
            <w:r w:rsidRPr="00E41667">
              <w:rPr>
                <w:i/>
                <w:iCs/>
                <w:color w:val="000000"/>
                <w:sz w:val="20"/>
                <w:szCs w:val="20"/>
              </w:rPr>
              <w:t>Hylaeus</w:t>
            </w:r>
            <w:proofErr w:type="spellEnd"/>
            <w:r w:rsidRPr="00E41667">
              <w:rPr>
                <w:i/>
                <w:iCs/>
                <w:color w:val="000000"/>
                <w:sz w:val="20"/>
                <w:szCs w:val="20"/>
              </w:rPr>
              <w:t xml:space="preserve"> </w:t>
            </w:r>
            <w:proofErr w:type="spellStart"/>
            <w:r w:rsidRPr="00E41667">
              <w:rPr>
                <w:i/>
                <w:iCs/>
                <w:color w:val="000000"/>
                <w:sz w:val="20"/>
                <w:szCs w:val="20"/>
              </w:rPr>
              <w:t>mesillae</w:t>
            </w:r>
            <w:proofErr w:type="spellEnd"/>
          </w:p>
        </w:tc>
        <w:tc>
          <w:tcPr>
            <w:tcW w:w="1231" w:type="dxa"/>
            <w:shd w:val="clear" w:color="auto" w:fill="auto"/>
            <w:noWrap/>
            <w:vAlign w:val="bottom"/>
            <w:hideMark/>
          </w:tcPr>
          <w:p w14:paraId="1CE3EED5" w14:textId="77777777" w:rsidR="00B04760" w:rsidRPr="00E41667" w:rsidRDefault="00B04760" w:rsidP="00E73ED3">
            <w:pPr>
              <w:rPr>
                <w:color w:val="000000"/>
                <w:sz w:val="20"/>
                <w:szCs w:val="20"/>
              </w:rPr>
            </w:pPr>
            <w:r w:rsidRPr="00E41667">
              <w:rPr>
                <w:color w:val="000000"/>
                <w:sz w:val="20"/>
                <w:szCs w:val="20"/>
              </w:rPr>
              <w:t>crKING</w:t>
            </w:r>
          </w:p>
        </w:tc>
        <w:tc>
          <w:tcPr>
            <w:tcW w:w="716" w:type="dxa"/>
            <w:shd w:val="clear" w:color="auto" w:fill="auto"/>
            <w:noWrap/>
            <w:vAlign w:val="bottom"/>
            <w:hideMark/>
          </w:tcPr>
          <w:p w14:paraId="6F4E257C" w14:textId="77777777" w:rsidR="00B04760" w:rsidRPr="00E41667" w:rsidRDefault="00B04760" w:rsidP="00E73ED3">
            <w:pPr>
              <w:jc w:val="center"/>
              <w:rPr>
                <w:color w:val="000000"/>
                <w:sz w:val="20"/>
                <w:szCs w:val="20"/>
              </w:rPr>
            </w:pPr>
            <w:r w:rsidRPr="00E41667">
              <w:rPr>
                <w:color w:val="000000"/>
                <w:sz w:val="20"/>
                <w:szCs w:val="20"/>
              </w:rPr>
              <w:t>71</w:t>
            </w:r>
          </w:p>
        </w:tc>
        <w:tc>
          <w:tcPr>
            <w:tcW w:w="716" w:type="dxa"/>
            <w:shd w:val="clear" w:color="auto" w:fill="auto"/>
            <w:noWrap/>
            <w:vAlign w:val="bottom"/>
            <w:hideMark/>
          </w:tcPr>
          <w:p w14:paraId="24010A86" w14:textId="77777777" w:rsidR="00B04760" w:rsidRPr="00E41667" w:rsidRDefault="00B04760" w:rsidP="00E73ED3">
            <w:pPr>
              <w:jc w:val="center"/>
              <w:rPr>
                <w:color w:val="000000"/>
                <w:sz w:val="20"/>
                <w:szCs w:val="20"/>
              </w:rPr>
            </w:pPr>
            <w:r w:rsidRPr="00E41667">
              <w:rPr>
                <w:color w:val="000000"/>
                <w:sz w:val="20"/>
                <w:szCs w:val="20"/>
              </w:rPr>
              <w:t>69</w:t>
            </w:r>
          </w:p>
        </w:tc>
        <w:tc>
          <w:tcPr>
            <w:tcW w:w="594" w:type="dxa"/>
            <w:shd w:val="clear" w:color="auto" w:fill="auto"/>
            <w:noWrap/>
            <w:vAlign w:val="bottom"/>
            <w:hideMark/>
          </w:tcPr>
          <w:p w14:paraId="56FD6F8D"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53AD48E4" w14:textId="77777777" w:rsidR="00B04760" w:rsidRPr="00E41667" w:rsidRDefault="00B04760" w:rsidP="00E73ED3">
            <w:pPr>
              <w:jc w:val="center"/>
              <w:rPr>
                <w:color w:val="000000"/>
                <w:sz w:val="20"/>
                <w:szCs w:val="20"/>
              </w:rPr>
            </w:pPr>
            <w:r w:rsidRPr="00E41667">
              <w:rPr>
                <w:color w:val="000000"/>
                <w:sz w:val="20"/>
                <w:szCs w:val="20"/>
              </w:rPr>
              <w:t>2</w:t>
            </w:r>
          </w:p>
        </w:tc>
        <w:tc>
          <w:tcPr>
            <w:tcW w:w="716" w:type="dxa"/>
            <w:shd w:val="clear" w:color="auto" w:fill="auto"/>
            <w:noWrap/>
            <w:vAlign w:val="bottom"/>
            <w:hideMark/>
          </w:tcPr>
          <w:p w14:paraId="39D23669" w14:textId="77777777" w:rsidR="00B04760" w:rsidRPr="00E41667" w:rsidRDefault="00B04760" w:rsidP="00E73ED3">
            <w:pPr>
              <w:jc w:val="center"/>
              <w:rPr>
                <w:color w:val="000000"/>
                <w:sz w:val="20"/>
                <w:szCs w:val="20"/>
              </w:rPr>
            </w:pPr>
            <w:r w:rsidRPr="00E41667">
              <w:rPr>
                <w:color w:val="000000"/>
                <w:sz w:val="20"/>
                <w:szCs w:val="20"/>
              </w:rPr>
              <w:t>6</w:t>
            </w:r>
          </w:p>
        </w:tc>
        <w:tc>
          <w:tcPr>
            <w:tcW w:w="516" w:type="dxa"/>
            <w:shd w:val="clear" w:color="auto" w:fill="auto"/>
            <w:noWrap/>
            <w:vAlign w:val="bottom"/>
            <w:hideMark/>
          </w:tcPr>
          <w:p w14:paraId="507E1CFB" w14:textId="77777777" w:rsidR="00B04760" w:rsidRPr="00E41667" w:rsidRDefault="00B04760" w:rsidP="00E73ED3">
            <w:pPr>
              <w:jc w:val="center"/>
              <w:rPr>
                <w:color w:val="000000"/>
                <w:sz w:val="20"/>
                <w:szCs w:val="20"/>
              </w:rPr>
            </w:pPr>
            <w:r w:rsidRPr="00E41667">
              <w:rPr>
                <w:color w:val="000000"/>
                <w:sz w:val="20"/>
                <w:szCs w:val="20"/>
              </w:rPr>
              <w:t>65</w:t>
            </w:r>
          </w:p>
        </w:tc>
        <w:tc>
          <w:tcPr>
            <w:tcW w:w="838" w:type="dxa"/>
            <w:shd w:val="clear" w:color="auto" w:fill="auto"/>
            <w:noWrap/>
            <w:vAlign w:val="bottom"/>
            <w:hideMark/>
          </w:tcPr>
          <w:p w14:paraId="112AA3ED" w14:textId="77777777" w:rsidR="00B04760" w:rsidRPr="00E41667" w:rsidRDefault="00B04760" w:rsidP="00E73ED3">
            <w:pPr>
              <w:jc w:val="center"/>
              <w:rPr>
                <w:color w:val="000000"/>
                <w:sz w:val="20"/>
                <w:szCs w:val="20"/>
              </w:rPr>
            </w:pPr>
            <w:r w:rsidRPr="00E41667">
              <w:rPr>
                <w:color w:val="000000"/>
                <w:sz w:val="20"/>
                <w:szCs w:val="20"/>
              </w:rPr>
              <w:t>36</w:t>
            </w:r>
          </w:p>
        </w:tc>
        <w:tc>
          <w:tcPr>
            <w:tcW w:w="650" w:type="dxa"/>
            <w:shd w:val="clear" w:color="auto" w:fill="auto"/>
            <w:noWrap/>
            <w:vAlign w:val="bottom"/>
            <w:hideMark/>
          </w:tcPr>
          <w:p w14:paraId="2BDF6D4D" w14:textId="77777777" w:rsidR="00B04760" w:rsidRPr="00E41667" w:rsidRDefault="00B04760" w:rsidP="00E73ED3">
            <w:pPr>
              <w:jc w:val="center"/>
              <w:rPr>
                <w:color w:val="000000"/>
                <w:sz w:val="20"/>
                <w:szCs w:val="20"/>
              </w:rPr>
            </w:pPr>
            <w:r w:rsidRPr="00E41667">
              <w:rPr>
                <w:color w:val="000000"/>
                <w:sz w:val="20"/>
                <w:szCs w:val="20"/>
              </w:rPr>
              <w:t>35</w:t>
            </w:r>
          </w:p>
        </w:tc>
      </w:tr>
      <w:tr w:rsidR="00B04760" w:rsidRPr="00E41667" w14:paraId="76FDB32E" w14:textId="77777777" w:rsidTr="00E73ED3">
        <w:trPr>
          <w:trHeight w:val="240"/>
        </w:trPr>
        <w:tc>
          <w:tcPr>
            <w:tcW w:w="539" w:type="dxa"/>
            <w:shd w:val="clear" w:color="auto" w:fill="auto"/>
            <w:noWrap/>
            <w:vAlign w:val="bottom"/>
            <w:hideMark/>
          </w:tcPr>
          <w:p w14:paraId="48E4DD26" w14:textId="77777777" w:rsidR="00B04760" w:rsidRPr="00E41667" w:rsidRDefault="00B04760" w:rsidP="00E73ED3">
            <w:pPr>
              <w:jc w:val="right"/>
              <w:rPr>
                <w:color w:val="000000"/>
                <w:sz w:val="20"/>
                <w:szCs w:val="20"/>
              </w:rPr>
            </w:pPr>
            <w:r w:rsidRPr="00E41667">
              <w:rPr>
                <w:color w:val="000000"/>
                <w:sz w:val="20"/>
                <w:szCs w:val="20"/>
              </w:rPr>
              <w:lastRenderedPageBreak/>
              <w:t>28</w:t>
            </w:r>
          </w:p>
        </w:tc>
        <w:tc>
          <w:tcPr>
            <w:tcW w:w="2185" w:type="dxa"/>
            <w:shd w:val="clear" w:color="auto" w:fill="auto"/>
            <w:noWrap/>
            <w:vAlign w:val="bottom"/>
            <w:hideMark/>
          </w:tcPr>
          <w:p w14:paraId="0F04E907" w14:textId="77777777" w:rsidR="00B04760" w:rsidRPr="00E41667" w:rsidRDefault="00B04760" w:rsidP="00E73ED3">
            <w:pPr>
              <w:rPr>
                <w:i/>
                <w:iCs/>
                <w:color w:val="000000"/>
                <w:sz w:val="20"/>
                <w:szCs w:val="20"/>
              </w:rPr>
            </w:pPr>
            <w:r w:rsidRPr="00E41667">
              <w:rPr>
                <w:i/>
                <w:iCs/>
                <w:color w:val="000000"/>
                <w:sz w:val="20"/>
                <w:szCs w:val="20"/>
              </w:rPr>
              <w:t xml:space="preserve">Osmia </w:t>
            </w:r>
            <w:proofErr w:type="spellStart"/>
            <w:r w:rsidRPr="00E41667">
              <w:rPr>
                <w:i/>
                <w:iCs/>
                <w:color w:val="000000"/>
                <w:sz w:val="20"/>
                <w:szCs w:val="20"/>
              </w:rPr>
              <w:t>giliarum</w:t>
            </w:r>
            <w:proofErr w:type="spellEnd"/>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4A6C6C70" w14:textId="77777777" w:rsidR="00B04760" w:rsidRPr="00E41667" w:rsidRDefault="00B04760" w:rsidP="00E73ED3">
            <w:pPr>
              <w:rPr>
                <w:color w:val="000000"/>
                <w:sz w:val="20"/>
                <w:szCs w:val="20"/>
              </w:rPr>
            </w:pPr>
            <w:r w:rsidRPr="00E41667">
              <w:rPr>
                <w:color w:val="000000"/>
                <w:sz w:val="20"/>
                <w:szCs w:val="20"/>
              </w:rPr>
              <w:t>crSNO</w:t>
            </w:r>
          </w:p>
        </w:tc>
        <w:tc>
          <w:tcPr>
            <w:tcW w:w="716" w:type="dxa"/>
            <w:shd w:val="clear" w:color="auto" w:fill="auto"/>
            <w:noWrap/>
            <w:vAlign w:val="bottom"/>
            <w:hideMark/>
          </w:tcPr>
          <w:p w14:paraId="3C88D5AF" w14:textId="77777777" w:rsidR="00B04760" w:rsidRPr="00E41667" w:rsidRDefault="00B04760" w:rsidP="00E73ED3">
            <w:pPr>
              <w:jc w:val="center"/>
              <w:rPr>
                <w:color w:val="000000"/>
                <w:sz w:val="20"/>
                <w:szCs w:val="20"/>
              </w:rPr>
            </w:pPr>
            <w:r w:rsidRPr="00E41667">
              <w:rPr>
                <w:color w:val="000000"/>
                <w:sz w:val="20"/>
                <w:szCs w:val="20"/>
              </w:rPr>
              <w:t>66</w:t>
            </w:r>
          </w:p>
        </w:tc>
        <w:tc>
          <w:tcPr>
            <w:tcW w:w="716" w:type="dxa"/>
            <w:shd w:val="clear" w:color="auto" w:fill="auto"/>
            <w:noWrap/>
            <w:vAlign w:val="bottom"/>
            <w:hideMark/>
          </w:tcPr>
          <w:p w14:paraId="687A81F9" w14:textId="77777777" w:rsidR="00B04760" w:rsidRPr="00E41667" w:rsidRDefault="00B04760" w:rsidP="00E73ED3">
            <w:pPr>
              <w:jc w:val="center"/>
              <w:rPr>
                <w:color w:val="000000"/>
                <w:sz w:val="20"/>
                <w:szCs w:val="20"/>
              </w:rPr>
            </w:pPr>
            <w:r w:rsidRPr="00E41667">
              <w:rPr>
                <w:color w:val="000000"/>
                <w:sz w:val="20"/>
                <w:szCs w:val="20"/>
              </w:rPr>
              <w:t>28</w:t>
            </w:r>
          </w:p>
        </w:tc>
        <w:tc>
          <w:tcPr>
            <w:tcW w:w="594" w:type="dxa"/>
            <w:shd w:val="clear" w:color="auto" w:fill="auto"/>
            <w:noWrap/>
            <w:vAlign w:val="bottom"/>
            <w:hideMark/>
          </w:tcPr>
          <w:p w14:paraId="3ED920C6" w14:textId="77777777" w:rsidR="00B04760" w:rsidRPr="00E41667" w:rsidRDefault="00B04760" w:rsidP="00E73ED3">
            <w:pPr>
              <w:jc w:val="center"/>
              <w:rPr>
                <w:color w:val="000000"/>
                <w:sz w:val="20"/>
                <w:szCs w:val="20"/>
              </w:rPr>
            </w:pPr>
            <w:r w:rsidRPr="00E41667">
              <w:rPr>
                <w:color w:val="000000"/>
                <w:sz w:val="20"/>
                <w:szCs w:val="20"/>
              </w:rPr>
              <w:t>22</w:t>
            </w:r>
          </w:p>
        </w:tc>
        <w:tc>
          <w:tcPr>
            <w:tcW w:w="606" w:type="dxa"/>
            <w:shd w:val="clear" w:color="auto" w:fill="auto"/>
            <w:noWrap/>
            <w:vAlign w:val="bottom"/>
            <w:hideMark/>
          </w:tcPr>
          <w:p w14:paraId="2ACB1450" w14:textId="77777777" w:rsidR="00B04760" w:rsidRPr="00E41667" w:rsidRDefault="00B04760" w:rsidP="00E73ED3">
            <w:pPr>
              <w:jc w:val="center"/>
              <w:rPr>
                <w:color w:val="000000"/>
                <w:sz w:val="20"/>
                <w:szCs w:val="20"/>
              </w:rPr>
            </w:pPr>
            <w:r w:rsidRPr="00E41667">
              <w:rPr>
                <w:color w:val="000000"/>
                <w:sz w:val="20"/>
                <w:szCs w:val="20"/>
              </w:rPr>
              <w:t>16</w:t>
            </w:r>
          </w:p>
        </w:tc>
        <w:tc>
          <w:tcPr>
            <w:tcW w:w="716" w:type="dxa"/>
            <w:shd w:val="clear" w:color="auto" w:fill="auto"/>
            <w:noWrap/>
            <w:vAlign w:val="bottom"/>
            <w:hideMark/>
          </w:tcPr>
          <w:p w14:paraId="4BD7065F" w14:textId="77777777" w:rsidR="00B04760" w:rsidRPr="00E41667" w:rsidRDefault="00B04760" w:rsidP="00E73ED3">
            <w:pPr>
              <w:jc w:val="center"/>
              <w:rPr>
                <w:color w:val="000000"/>
                <w:sz w:val="20"/>
                <w:szCs w:val="20"/>
              </w:rPr>
            </w:pPr>
            <w:r w:rsidRPr="00E41667">
              <w:rPr>
                <w:color w:val="000000"/>
                <w:sz w:val="20"/>
                <w:szCs w:val="20"/>
              </w:rPr>
              <w:t>65</w:t>
            </w:r>
          </w:p>
        </w:tc>
        <w:tc>
          <w:tcPr>
            <w:tcW w:w="516" w:type="dxa"/>
            <w:shd w:val="clear" w:color="auto" w:fill="auto"/>
            <w:noWrap/>
            <w:vAlign w:val="bottom"/>
            <w:hideMark/>
          </w:tcPr>
          <w:p w14:paraId="131C4507" w14:textId="77777777" w:rsidR="00B04760" w:rsidRPr="00E41667" w:rsidRDefault="00B04760" w:rsidP="00E73ED3">
            <w:pPr>
              <w:jc w:val="center"/>
              <w:rPr>
                <w:color w:val="000000"/>
                <w:sz w:val="20"/>
                <w:szCs w:val="20"/>
              </w:rPr>
            </w:pPr>
            <w:r w:rsidRPr="00E41667">
              <w:rPr>
                <w:color w:val="000000"/>
                <w:sz w:val="20"/>
                <w:szCs w:val="20"/>
              </w:rPr>
              <w:t>1</w:t>
            </w:r>
          </w:p>
        </w:tc>
        <w:tc>
          <w:tcPr>
            <w:tcW w:w="838" w:type="dxa"/>
            <w:shd w:val="clear" w:color="auto" w:fill="auto"/>
            <w:noWrap/>
            <w:vAlign w:val="bottom"/>
            <w:hideMark/>
          </w:tcPr>
          <w:p w14:paraId="3E90E134" w14:textId="77777777" w:rsidR="00B04760" w:rsidRPr="00E41667" w:rsidRDefault="00B04760" w:rsidP="00E73ED3">
            <w:pPr>
              <w:jc w:val="center"/>
              <w:rPr>
                <w:color w:val="000000"/>
                <w:sz w:val="20"/>
                <w:szCs w:val="20"/>
              </w:rPr>
            </w:pPr>
            <w:r w:rsidRPr="00E41667">
              <w:rPr>
                <w:color w:val="000000"/>
                <w:sz w:val="20"/>
                <w:szCs w:val="20"/>
              </w:rPr>
              <w:t>3</w:t>
            </w:r>
          </w:p>
        </w:tc>
        <w:tc>
          <w:tcPr>
            <w:tcW w:w="650" w:type="dxa"/>
            <w:shd w:val="clear" w:color="auto" w:fill="auto"/>
            <w:noWrap/>
            <w:vAlign w:val="bottom"/>
            <w:hideMark/>
          </w:tcPr>
          <w:p w14:paraId="571C628E" w14:textId="77777777" w:rsidR="00B04760" w:rsidRPr="00E41667" w:rsidRDefault="00B04760" w:rsidP="00E73ED3">
            <w:pPr>
              <w:jc w:val="center"/>
              <w:rPr>
                <w:color w:val="000000"/>
                <w:sz w:val="20"/>
                <w:szCs w:val="20"/>
              </w:rPr>
            </w:pPr>
            <w:r w:rsidRPr="00E41667">
              <w:rPr>
                <w:color w:val="000000"/>
                <w:sz w:val="20"/>
                <w:szCs w:val="20"/>
              </w:rPr>
              <w:t>63</w:t>
            </w:r>
          </w:p>
        </w:tc>
      </w:tr>
      <w:tr w:rsidR="00B04760" w:rsidRPr="00E41667" w14:paraId="1D2C443D" w14:textId="77777777" w:rsidTr="00E73ED3">
        <w:trPr>
          <w:trHeight w:val="240"/>
        </w:trPr>
        <w:tc>
          <w:tcPr>
            <w:tcW w:w="539" w:type="dxa"/>
            <w:shd w:val="clear" w:color="auto" w:fill="auto"/>
            <w:noWrap/>
            <w:vAlign w:val="bottom"/>
            <w:hideMark/>
          </w:tcPr>
          <w:p w14:paraId="7DCFE47E" w14:textId="77777777" w:rsidR="00B04760" w:rsidRPr="00E41667" w:rsidRDefault="00B04760" w:rsidP="00E73ED3">
            <w:pPr>
              <w:jc w:val="right"/>
              <w:rPr>
                <w:color w:val="000000"/>
                <w:sz w:val="20"/>
                <w:szCs w:val="20"/>
              </w:rPr>
            </w:pPr>
            <w:r w:rsidRPr="00E41667">
              <w:rPr>
                <w:color w:val="000000"/>
                <w:sz w:val="20"/>
                <w:szCs w:val="20"/>
              </w:rPr>
              <w:t>29</w:t>
            </w:r>
          </w:p>
        </w:tc>
        <w:tc>
          <w:tcPr>
            <w:tcW w:w="2185" w:type="dxa"/>
            <w:shd w:val="clear" w:color="auto" w:fill="auto"/>
            <w:noWrap/>
            <w:vAlign w:val="bottom"/>
            <w:hideMark/>
          </w:tcPr>
          <w:p w14:paraId="2B7DAE7C" w14:textId="77777777" w:rsidR="00B04760" w:rsidRPr="00E41667" w:rsidRDefault="00B04760" w:rsidP="00E73ED3">
            <w:pPr>
              <w:rPr>
                <w:i/>
                <w:iCs/>
                <w:color w:val="000000"/>
                <w:sz w:val="20"/>
                <w:szCs w:val="20"/>
              </w:rPr>
            </w:pPr>
            <w:r w:rsidRPr="00E41667">
              <w:rPr>
                <w:i/>
                <w:iCs/>
                <w:color w:val="000000"/>
                <w:sz w:val="20"/>
                <w:szCs w:val="20"/>
              </w:rPr>
              <w:t xml:space="preserve">Osmia </w:t>
            </w:r>
            <w:proofErr w:type="spellStart"/>
            <w:r w:rsidRPr="00E41667">
              <w:rPr>
                <w:i/>
                <w:iCs/>
                <w:color w:val="000000"/>
                <w:sz w:val="20"/>
                <w:szCs w:val="20"/>
              </w:rPr>
              <w:t>trifoliama</w:t>
            </w:r>
            <w:proofErr w:type="spellEnd"/>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0F9B9681" w14:textId="77777777" w:rsidR="00B04760" w:rsidRPr="00E41667" w:rsidRDefault="00B04760" w:rsidP="00E73ED3">
            <w:pPr>
              <w:rPr>
                <w:color w:val="000000"/>
                <w:sz w:val="20"/>
                <w:szCs w:val="20"/>
              </w:rPr>
            </w:pPr>
            <w:r w:rsidRPr="00E41667">
              <w:rPr>
                <w:color w:val="000000"/>
                <w:sz w:val="20"/>
                <w:szCs w:val="20"/>
              </w:rPr>
              <w:t>crKING : crSNO</w:t>
            </w:r>
          </w:p>
        </w:tc>
        <w:tc>
          <w:tcPr>
            <w:tcW w:w="716" w:type="dxa"/>
            <w:shd w:val="clear" w:color="auto" w:fill="auto"/>
            <w:noWrap/>
            <w:vAlign w:val="bottom"/>
            <w:hideMark/>
          </w:tcPr>
          <w:p w14:paraId="5EE982F7" w14:textId="77777777" w:rsidR="00B04760" w:rsidRPr="00E41667" w:rsidRDefault="00B04760" w:rsidP="00E73ED3">
            <w:pPr>
              <w:jc w:val="center"/>
              <w:rPr>
                <w:color w:val="000000"/>
                <w:sz w:val="20"/>
                <w:szCs w:val="20"/>
              </w:rPr>
            </w:pPr>
            <w:r w:rsidRPr="00E41667">
              <w:rPr>
                <w:color w:val="000000"/>
                <w:sz w:val="20"/>
                <w:szCs w:val="20"/>
              </w:rPr>
              <w:t>65</w:t>
            </w:r>
          </w:p>
        </w:tc>
        <w:tc>
          <w:tcPr>
            <w:tcW w:w="716" w:type="dxa"/>
            <w:shd w:val="clear" w:color="auto" w:fill="auto"/>
            <w:noWrap/>
            <w:vAlign w:val="bottom"/>
            <w:hideMark/>
          </w:tcPr>
          <w:p w14:paraId="3F522F19" w14:textId="77777777" w:rsidR="00B04760" w:rsidRPr="00E41667" w:rsidRDefault="00B04760" w:rsidP="00E73ED3">
            <w:pPr>
              <w:jc w:val="center"/>
              <w:rPr>
                <w:color w:val="000000"/>
                <w:sz w:val="20"/>
                <w:szCs w:val="20"/>
              </w:rPr>
            </w:pPr>
            <w:r w:rsidRPr="00E41667">
              <w:rPr>
                <w:color w:val="000000"/>
                <w:sz w:val="20"/>
                <w:szCs w:val="20"/>
              </w:rPr>
              <w:t>48</w:t>
            </w:r>
          </w:p>
        </w:tc>
        <w:tc>
          <w:tcPr>
            <w:tcW w:w="594" w:type="dxa"/>
            <w:shd w:val="clear" w:color="auto" w:fill="auto"/>
            <w:noWrap/>
            <w:vAlign w:val="bottom"/>
            <w:hideMark/>
          </w:tcPr>
          <w:p w14:paraId="4EE5A51A" w14:textId="77777777" w:rsidR="00B04760" w:rsidRPr="00E41667" w:rsidRDefault="00B04760" w:rsidP="00E73ED3">
            <w:pPr>
              <w:jc w:val="center"/>
              <w:rPr>
                <w:color w:val="000000"/>
                <w:sz w:val="20"/>
                <w:szCs w:val="20"/>
              </w:rPr>
            </w:pPr>
            <w:r w:rsidRPr="00E41667">
              <w:rPr>
                <w:color w:val="000000"/>
                <w:sz w:val="20"/>
                <w:szCs w:val="20"/>
              </w:rPr>
              <w:t>16</w:t>
            </w:r>
          </w:p>
        </w:tc>
        <w:tc>
          <w:tcPr>
            <w:tcW w:w="606" w:type="dxa"/>
            <w:shd w:val="clear" w:color="auto" w:fill="auto"/>
            <w:noWrap/>
            <w:vAlign w:val="bottom"/>
            <w:hideMark/>
          </w:tcPr>
          <w:p w14:paraId="5AFBBA2C"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06222120" w14:textId="77777777" w:rsidR="00B04760" w:rsidRPr="00E41667" w:rsidRDefault="00B04760" w:rsidP="00E73ED3">
            <w:pPr>
              <w:jc w:val="center"/>
              <w:rPr>
                <w:color w:val="000000"/>
                <w:sz w:val="20"/>
                <w:szCs w:val="20"/>
              </w:rPr>
            </w:pPr>
            <w:r w:rsidRPr="00E41667">
              <w:rPr>
                <w:color w:val="000000"/>
                <w:sz w:val="20"/>
                <w:szCs w:val="20"/>
              </w:rPr>
              <w:t>58</w:t>
            </w:r>
          </w:p>
        </w:tc>
        <w:tc>
          <w:tcPr>
            <w:tcW w:w="516" w:type="dxa"/>
            <w:shd w:val="clear" w:color="auto" w:fill="auto"/>
            <w:noWrap/>
            <w:vAlign w:val="bottom"/>
            <w:hideMark/>
          </w:tcPr>
          <w:p w14:paraId="665D74C1" w14:textId="77777777" w:rsidR="00B04760" w:rsidRPr="00E41667" w:rsidRDefault="00B04760" w:rsidP="00E73ED3">
            <w:pPr>
              <w:jc w:val="center"/>
              <w:rPr>
                <w:color w:val="000000"/>
                <w:sz w:val="20"/>
                <w:szCs w:val="20"/>
              </w:rPr>
            </w:pPr>
            <w:r w:rsidRPr="00E41667">
              <w:rPr>
                <w:color w:val="000000"/>
                <w:sz w:val="20"/>
                <w:szCs w:val="20"/>
              </w:rPr>
              <w:t>7</w:t>
            </w:r>
          </w:p>
        </w:tc>
        <w:tc>
          <w:tcPr>
            <w:tcW w:w="838" w:type="dxa"/>
            <w:shd w:val="clear" w:color="auto" w:fill="auto"/>
            <w:noWrap/>
            <w:vAlign w:val="bottom"/>
            <w:hideMark/>
          </w:tcPr>
          <w:p w14:paraId="2A550FCB" w14:textId="77777777" w:rsidR="00B04760" w:rsidRPr="00E41667" w:rsidRDefault="00B04760" w:rsidP="00E73ED3">
            <w:pPr>
              <w:jc w:val="center"/>
              <w:rPr>
                <w:color w:val="000000"/>
                <w:sz w:val="20"/>
                <w:szCs w:val="20"/>
              </w:rPr>
            </w:pPr>
            <w:r w:rsidRPr="00E41667">
              <w:rPr>
                <w:color w:val="000000"/>
                <w:sz w:val="20"/>
                <w:szCs w:val="20"/>
              </w:rPr>
              <w:t>48</w:t>
            </w:r>
          </w:p>
        </w:tc>
        <w:tc>
          <w:tcPr>
            <w:tcW w:w="650" w:type="dxa"/>
            <w:shd w:val="clear" w:color="auto" w:fill="auto"/>
            <w:noWrap/>
            <w:vAlign w:val="bottom"/>
            <w:hideMark/>
          </w:tcPr>
          <w:p w14:paraId="1C4BA601" w14:textId="77777777" w:rsidR="00B04760" w:rsidRPr="00E41667" w:rsidRDefault="00B04760" w:rsidP="00E73ED3">
            <w:pPr>
              <w:jc w:val="center"/>
              <w:rPr>
                <w:color w:val="000000"/>
                <w:sz w:val="20"/>
                <w:szCs w:val="20"/>
              </w:rPr>
            </w:pPr>
            <w:r w:rsidRPr="00E41667">
              <w:rPr>
                <w:color w:val="000000"/>
                <w:sz w:val="20"/>
                <w:szCs w:val="20"/>
              </w:rPr>
              <w:t>17</w:t>
            </w:r>
          </w:p>
        </w:tc>
      </w:tr>
      <w:tr w:rsidR="00B04760" w:rsidRPr="00E41667" w14:paraId="35091CF6" w14:textId="77777777" w:rsidTr="00E73ED3">
        <w:trPr>
          <w:trHeight w:val="240"/>
        </w:trPr>
        <w:tc>
          <w:tcPr>
            <w:tcW w:w="539" w:type="dxa"/>
            <w:shd w:val="clear" w:color="auto" w:fill="auto"/>
            <w:noWrap/>
            <w:vAlign w:val="bottom"/>
            <w:hideMark/>
          </w:tcPr>
          <w:p w14:paraId="4642A3C3" w14:textId="77777777" w:rsidR="00B04760" w:rsidRPr="00E41667" w:rsidRDefault="00B04760" w:rsidP="00E73ED3">
            <w:pPr>
              <w:jc w:val="right"/>
              <w:rPr>
                <w:color w:val="000000"/>
                <w:sz w:val="20"/>
                <w:szCs w:val="20"/>
              </w:rPr>
            </w:pPr>
            <w:r w:rsidRPr="00E41667">
              <w:rPr>
                <w:color w:val="000000"/>
                <w:sz w:val="20"/>
                <w:szCs w:val="20"/>
              </w:rPr>
              <w:t>30</w:t>
            </w:r>
          </w:p>
        </w:tc>
        <w:tc>
          <w:tcPr>
            <w:tcW w:w="2185" w:type="dxa"/>
            <w:shd w:val="clear" w:color="auto" w:fill="auto"/>
            <w:noWrap/>
            <w:vAlign w:val="bottom"/>
            <w:hideMark/>
          </w:tcPr>
          <w:p w14:paraId="0591543F" w14:textId="77777777" w:rsidR="00B04760" w:rsidRPr="00E41667" w:rsidRDefault="00B04760" w:rsidP="00E73ED3">
            <w:pPr>
              <w:rPr>
                <w:i/>
                <w:iCs/>
                <w:color w:val="000000"/>
                <w:sz w:val="20"/>
                <w:szCs w:val="20"/>
              </w:rPr>
            </w:pPr>
            <w:r w:rsidRPr="00E41667">
              <w:rPr>
                <w:i/>
                <w:iCs/>
                <w:color w:val="000000"/>
                <w:sz w:val="20"/>
                <w:szCs w:val="20"/>
              </w:rPr>
              <w:t xml:space="preserve">Andrena </w:t>
            </w:r>
            <w:proofErr w:type="spellStart"/>
            <w:r w:rsidRPr="00E41667">
              <w:rPr>
                <w:i/>
                <w:iCs/>
                <w:color w:val="000000"/>
                <w:sz w:val="20"/>
                <w:szCs w:val="20"/>
              </w:rPr>
              <w:t>angustitarsata</w:t>
            </w:r>
            <w:proofErr w:type="spellEnd"/>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3359B7A6" w14:textId="77777777" w:rsidR="00B04760" w:rsidRPr="00E41667" w:rsidRDefault="00B04760" w:rsidP="00E73ED3">
            <w:pPr>
              <w:rPr>
                <w:color w:val="000000"/>
                <w:sz w:val="20"/>
                <w:szCs w:val="20"/>
              </w:rPr>
            </w:pPr>
            <w:r w:rsidRPr="00E41667">
              <w:rPr>
                <w:color w:val="000000"/>
                <w:sz w:val="20"/>
                <w:szCs w:val="20"/>
              </w:rPr>
              <w:t>crSNO</w:t>
            </w:r>
          </w:p>
        </w:tc>
        <w:tc>
          <w:tcPr>
            <w:tcW w:w="716" w:type="dxa"/>
            <w:shd w:val="clear" w:color="auto" w:fill="auto"/>
            <w:noWrap/>
            <w:vAlign w:val="bottom"/>
            <w:hideMark/>
          </w:tcPr>
          <w:p w14:paraId="13E72F14" w14:textId="77777777" w:rsidR="00B04760" w:rsidRPr="00E41667" w:rsidRDefault="00B04760" w:rsidP="00E73ED3">
            <w:pPr>
              <w:jc w:val="center"/>
              <w:rPr>
                <w:color w:val="000000"/>
                <w:sz w:val="20"/>
                <w:szCs w:val="20"/>
              </w:rPr>
            </w:pPr>
            <w:r w:rsidRPr="00E41667">
              <w:rPr>
                <w:color w:val="000000"/>
                <w:sz w:val="20"/>
                <w:szCs w:val="20"/>
              </w:rPr>
              <w:t>62</w:t>
            </w:r>
          </w:p>
        </w:tc>
        <w:tc>
          <w:tcPr>
            <w:tcW w:w="716" w:type="dxa"/>
            <w:shd w:val="clear" w:color="auto" w:fill="auto"/>
            <w:noWrap/>
            <w:vAlign w:val="bottom"/>
            <w:hideMark/>
          </w:tcPr>
          <w:p w14:paraId="2705C897" w14:textId="77777777" w:rsidR="00B04760" w:rsidRPr="00E41667" w:rsidRDefault="00B04760" w:rsidP="00E73ED3">
            <w:pPr>
              <w:jc w:val="center"/>
              <w:rPr>
                <w:color w:val="000000"/>
                <w:sz w:val="20"/>
                <w:szCs w:val="20"/>
              </w:rPr>
            </w:pPr>
            <w:r w:rsidRPr="00E41667">
              <w:rPr>
                <w:color w:val="000000"/>
                <w:sz w:val="20"/>
                <w:szCs w:val="20"/>
              </w:rPr>
              <w:t>6</w:t>
            </w:r>
          </w:p>
        </w:tc>
        <w:tc>
          <w:tcPr>
            <w:tcW w:w="594" w:type="dxa"/>
            <w:shd w:val="clear" w:color="auto" w:fill="auto"/>
            <w:noWrap/>
            <w:vAlign w:val="bottom"/>
            <w:hideMark/>
          </w:tcPr>
          <w:p w14:paraId="23ED16C8" w14:textId="77777777" w:rsidR="00B04760" w:rsidRPr="00E41667" w:rsidRDefault="00B04760" w:rsidP="00E73ED3">
            <w:pPr>
              <w:jc w:val="center"/>
              <w:rPr>
                <w:color w:val="000000"/>
                <w:sz w:val="20"/>
                <w:szCs w:val="20"/>
              </w:rPr>
            </w:pPr>
            <w:r w:rsidRPr="00E41667">
              <w:rPr>
                <w:color w:val="000000"/>
                <w:sz w:val="20"/>
                <w:szCs w:val="20"/>
              </w:rPr>
              <w:t>44</w:t>
            </w:r>
          </w:p>
        </w:tc>
        <w:tc>
          <w:tcPr>
            <w:tcW w:w="606" w:type="dxa"/>
            <w:shd w:val="clear" w:color="auto" w:fill="auto"/>
            <w:noWrap/>
            <w:vAlign w:val="bottom"/>
            <w:hideMark/>
          </w:tcPr>
          <w:p w14:paraId="598FCCE6" w14:textId="77777777" w:rsidR="00B04760" w:rsidRPr="00E41667" w:rsidRDefault="00B04760" w:rsidP="00E73ED3">
            <w:pPr>
              <w:jc w:val="center"/>
              <w:rPr>
                <w:color w:val="000000"/>
                <w:sz w:val="20"/>
                <w:szCs w:val="20"/>
              </w:rPr>
            </w:pPr>
            <w:r w:rsidRPr="00E41667">
              <w:rPr>
                <w:color w:val="000000"/>
                <w:sz w:val="20"/>
                <w:szCs w:val="20"/>
              </w:rPr>
              <w:t>12</w:t>
            </w:r>
          </w:p>
        </w:tc>
        <w:tc>
          <w:tcPr>
            <w:tcW w:w="716" w:type="dxa"/>
            <w:shd w:val="clear" w:color="auto" w:fill="auto"/>
            <w:noWrap/>
            <w:vAlign w:val="bottom"/>
            <w:hideMark/>
          </w:tcPr>
          <w:p w14:paraId="7CB47003" w14:textId="77777777" w:rsidR="00B04760" w:rsidRPr="00E41667" w:rsidRDefault="00B04760" w:rsidP="00E73ED3">
            <w:pPr>
              <w:jc w:val="center"/>
              <w:rPr>
                <w:color w:val="000000"/>
                <w:sz w:val="20"/>
                <w:szCs w:val="20"/>
              </w:rPr>
            </w:pPr>
            <w:r w:rsidRPr="00E41667">
              <w:rPr>
                <w:color w:val="000000"/>
                <w:sz w:val="20"/>
                <w:szCs w:val="20"/>
              </w:rPr>
              <w:t>22</w:t>
            </w:r>
          </w:p>
        </w:tc>
        <w:tc>
          <w:tcPr>
            <w:tcW w:w="516" w:type="dxa"/>
            <w:shd w:val="clear" w:color="auto" w:fill="auto"/>
            <w:noWrap/>
            <w:vAlign w:val="bottom"/>
            <w:hideMark/>
          </w:tcPr>
          <w:p w14:paraId="313A28D7" w14:textId="77777777" w:rsidR="00B04760" w:rsidRPr="00E41667" w:rsidRDefault="00B04760" w:rsidP="00E73ED3">
            <w:pPr>
              <w:jc w:val="center"/>
              <w:rPr>
                <w:color w:val="000000"/>
                <w:sz w:val="20"/>
                <w:szCs w:val="20"/>
              </w:rPr>
            </w:pPr>
            <w:r w:rsidRPr="00E41667">
              <w:rPr>
                <w:color w:val="000000"/>
                <w:sz w:val="20"/>
                <w:szCs w:val="20"/>
              </w:rPr>
              <w:t>40</w:t>
            </w:r>
          </w:p>
        </w:tc>
        <w:tc>
          <w:tcPr>
            <w:tcW w:w="838" w:type="dxa"/>
            <w:shd w:val="clear" w:color="auto" w:fill="auto"/>
            <w:noWrap/>
            <w:vAlign w:val="bottom"/>
            <w:hideMark/>
          </w:tcPr>
          <w:p w14:paraId="1F3D7C6D" w14:textId="77777777" w:rsidR="00B04760" w:rsidRPr="00E41667" w:rsidRDefault="00B04760" w:rsidP="00E73ED3">
            <w:pPr>
              <w:jc w:val="center"/>
              <w:rPr>
                <w:color w:val="000000"/>
                <w:sz w:val="20"/>
                <w:szCs w:val="20"/>
              </w:rPr>
            </w:pPr>
            <w:r w:rsidRPr="00E41667">
              <w:rPr>
                <w:color w:val="000000"/>
                <w:sz w:val="20"/>
                <w:szCs w:val="20"/>
              </w:rPr>
              <w:t>13</w:t>
            </w:r>
          </w:p>
        </w:tc>
        <w:tc>
          <w:tcPr>
            <w:tcW w:w="650" w:type="dxa"/>
            <w:shd w:val="clear" w:color="auto" w:fill="auto"/>
            <w:noWrap/>
            <w:vAlign w:val="bottom"/>
            <w:hideMark/>
          </w:tcPr>
          <w:p w14:paraId="14DB1D8B" w14:textId="77777777" w:rsidR="00B04760" w:rsidRPr="00E41667" w:rsidRDefault="00B04760" w:rsidP="00E73ED3">
            <w:pPr>
              <w:jc w:val="center"/>
              <w:rPr>
                <w:color w:val="000000"/>
                <w:sz w:val="20"/>
                <w:szCs w:val="20"/>
              </w:rPr>
            </w:pPr>
            <w:r w:rsidRPr="00E41667">
              <w:rPr>
                <w:color w:val="000000"/>
                <w:sz w:val="20"/>
                <w:szCs w:val="20"/>
              </w:rPr>
              <w:t>49</w:t>
            </w:r>
          </w:p>
        </w:tc>
      </w:tr>
      <w:tr w:rsidR="00B04760" w:rsidRPr="00E41667" w14:paraId="79C29394" w14:textId="77777777" w:rsidTr="00E73ED3">
        <w:trPr>
          <w:trHeight w:val="240"/>
        </w:trPr>
        <w:tc>
          <w:tcPr>
            <w:tcW w:w="539" w:type="dxa"/>
            <w:shd w:val="clear" w:color="auto" w:fill="auto"/>
            <w:noWrap/>
            <w:vAlign w:val="bottom"/>
            <w:hideMark/>
          </w:tcPr>
          <w:p w14:paraId="39A8DD70" w14:textId="77777777" w:rsidR="00B04760" w:rsidRPr="00E41667" w:rsidRDefault="00B04760" w:rsidP="00E73ED3">
            <w:pPr>
              <w:jc w:val="right"/>
              <w:rPr>
                <w:color w:val="000000"/>
                <w:sz w:val="20"/>
                <w:szCs w:val="20"/>
              </w:rPr>
            </w:pPr>
            <w:r w:rsidRPr="00E41667">
              <w:rPr>
                <w:color w:val="000000"/>
                <w:sz w:val="20"/>
                <w:szCs w:val="20"/>
              </w:rPr>
              <w:t>31</w:t>
            </w:r>
          </w:p>
        </w:tc>
        <w:tc>
          <w:tcPr>
            <w:tcW w:w="2185" w:type="dxa"/>
            <w:shd w:val="clear" w:color="auto" w:fill="auto"/>
            <w:noWrap/>
            <w:vAlign w:val="bottom"/>
            <w:hideMark/>
          </w:tcPr>
          <w:p w14:paraId="1E43E3E3" w14:textId="77777777" w:rsidR="00B04760" w:rsidRPr="00E41667" w:rsidRDefault="00B04760" w:rsidP="00E73ED3">
            <w:pPr>
              <w:rPr>
                <w:i/>
                <w:iCs/>
                <w:color w:val="000000"/>
                <w:sz w:val="20"/>
                <w:szCs w:val="20"/>
              </w:rPr>
            </w:pPr>
            <w:proofErr w:type="spellStart"/>
            <w:r w:rsidRPr="00E41667">
              <w:rPr>
                <w:i/>
                <w:iCs/>
                <w:color w:val="000000"/>
                <w:sz w:val="20"/>
                <w:szCs w:val="20"/>
              </w:rPr>
              <w:t>Colletes</w:t>
            </w:r>
            <w:proofErr w:type="spellEnd"/>
            <w:r w:rsidRPr="00E41667">
              <w:rPr>
                <w:i/>
                <w:iCs/>
                <w:color w:val="000000"/>
                <w:sz w:val="20"/>
                <w:szCs w:val="20"/>
              </w:rPr>
              <w:t xml:space="preserve"> </w:t>
            </w:r>
            <w:proofErr w:type="spellStart"/>
            <w:r w:rsidRPr="00E41667">
              <w:rPr>
                <w:i/>
                <w:iCs/>
                <w:color w:val="000000"/>
                <w:sz w:val="20"/>
                <w:szCs w:val="20"/>
              </w:rPr>
              <w:t>fulgidus</w:t>
            </w:r>
            <w:proofErr w:type="spellEnd"/>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2D8A38E8" w14:textId="77777777" w:rsidR="00B04760" w:rsidRPr="00E41667" w:rsidRDefault="00B04760" w:rsidP="00E73ED3">
            <w:pPr>
              <w:rPr>
                <w:color w:val="000000"/>
                <w:sz w:val="20"/>
                <w:szCs w:val="20"/>
              </w:rPr>
            </w:pPr>
            <w:r w:rsidRPr="00E41667">
              <w:rPr>
                <w:color w:val="000000"/>
                <w:sz w:val="20"/>
                <w:szCs w:val="20"/>
              </w:rPr>
              <w:t>crKING : crSNO_G</w:t>
            </w:r>
          </w:p>
        </w:tc>
        <w:tc>
          <w:tcPr>
            <w:tcW w:w="716" w:type="dxa"/>
            <w:shd w:val="clear" w:color="auto" w:fill="auto"/>
            <w:noWrap/>
            <w:vAlign w:val="bottom"/>
            <w:hideMark/>
          </w:tcPr>
          <w:p w14:paraId="2AB5F406" w14:textId="77777777" w:rsidR="00B04760" w:rsidRPr="00E41667" w:rsidRDefault="00B04760" w:rsidP="00E73ED3">
            <w:pPr>
              <w:jc w:val="center"/>
              <w:rPr>
                <w:color w:val="000000"/>
                <w:sz w:val="20"/>
                <w:szCs w:val="20"/>
              </w:rPr>
            </w:pPr>
            <w:r w:rsidRPr="00E41667">
              <w:rPr>
                <w:color w:val="000000"/>
                <w:sz w:val="20"/>
                <w:szCs w:val="20"/>
              </w:rPr>
              <w:t>56</w:t>
            </w:r>
          </w:p>
        </w:tc>
        <w:tc>
          <w:tcPr>
            <w:tcW w:w="716" w:type="dxa"/>
            <w:shd w:val="clear" w:color="auto" w:fill="auto"/>
            <w:noWrap/>
            <w:vAlign w:val="bottom"/>
            <w:hideMark/>
          </w:tcPr>
          <w:p w14:paraId="215F588F" w14:textId="77777777" w:rsidR="00B04760" w:rsidRPr="00E41667" w:rsidRDefault="00B04760" w:rsidP="00E73ED3">
            <w:pPr>
              <w:jc w:val="center"/>
              <w:rPr>
                <w:color w:val="000000"/>
                <w:sz w:val="20"/>
                <w:szCs w:val="20"/>
              </w:rPr>
            </w:pPr>
            <w:r w:rsidRPr="00E41667">
              <w:rPr>
                <w:color w:val="000000"/>
                <w:sz w:val="20"/>
                <w:szCs w:val="20"/>
              </w:rPr>
              <w:t>38</w:t>
            </w:r>
          </w:p>
        </w:tc>
        <w:tc>
          <w:tcPr>
            <w:tcW w:w="594" w:type="dxa"/>
            <w:shd w:val="clear" w:color="auto" w:fill="auto"/>
            <w:noWrap/>
            <w:vAlign w:val="bottom"/>
            <w:hideMark/>
          </w:tcPr>
          <w:p w14:paraId="61D51946" w14:textId="77777777" w:rsidR="00B04760" w:rsidRPr="00E41667" w:rsidRDefault="00B04760" w:rsidP="00E73ED3">
            <w:pPr>
              <w:jc w:val="center"/>
              <w:rPr>
                <w:color w:val="000000"/>
                <w:sz w:val="20"/>
                <w:szCs w:val="20"/>
              </w:rPr>
            </w:pPr>
            <w:r w:rsidRPr="00E41667">
              <w:rPr>
                <w:color w:val="000000"/>
                <w:sz w:val="20"/>
                <w:szCs w:val="20"/>
              </w:rPr>
              <w:t>1</w:t>
            </w:r>
          </w:p>
        </w:tc>
        <w:tc>
          <w:tcPr>
            <w:tcW w:w="606" w:type="dxa"/>
            <w:shd w:val="clear" w:color="auto" w:fill="auto"/>
            <w:noWrap/>
            <w:vAlign w:val="bottom"/>
            <w:hideMark/>
          </w:tcPr>
          <w:p w14:paraId="47377C87" w14:textId="77777777" w:rsidR="00B04760" w:rsidRPr="00E41667" w:rsidRDefault="00B04760" w:rsidP="00E73ED3">
            <w:pPr>
              <w:jc w:val="center"/>
              <w:rPr>
                <w:color w:val="000000"/>
                <w:sz w:val="20"/>
                <w:szCs w:val="20"/>
              </w:rPr>
            </w:pPr>
            <w:r w:rsidRPr="00E41667">
              <w:rPr>
                <w:color w:val="000000"/>
                <w:sz w:val="20"/>
                <w:szCs w:val="20"/>
              </w:rPr>
              <w:t>17</w:t>
            </w:r>
          </w:p>
        </w:tc>
        <w:tc>
          <w:tcPr>
            <w:tcW w:w="716" w:type="dxa"/>
            <w:shd w:val="clear" w:color="auto" w:fill="auto"/>
            <w:noWrap/>
            <w:vAlign w:val="bottom"/>
            <w:hideMark/>
          </w:tcPr>
          <w:p w14:paraId="36B128AD" w14:textId="77777777" w:rsidR="00B04760" w:rsidRPr="00E41667" w:rsidRDefault="00B04760" w:rsidP="00E73ED3">
            <w:pPr>
              <w:jc w:val="center"/>
              <w:rPr>
                <w:color w:val="000000"/>
                <w:sz w:val="20"/>
                <w:szCs w:val="20"/>
              </w:rPr>
            </w:pPr>
            <w:r w:rsidRPr="00E41667">
              <w:rPr>
                <w:color w:val="000000"/>
                <w:sz w:val="20"/>
                <w:szCs w:val="20"/>
              </w:rPr>
              <w:t>38</w:t>
            </w:r>
          </w:p>
        </w:tc>
        <w:tc>
          <w:tcPr>
            <w:tcW w:w="516" w:type="dxa"/>
            <w:shd w:val="clear" w:color="auto" w:fill="auto"/>
            <w:noWrap/>
            <w:vAlign w:val="bottom"/>
            <w:hideMark/>
          </w:tcPr>
          <w:p w14:paraId="45724253" w14:textId="77777777" w:rsidR="00B04760" w:rsidRPr="00E41667" w:rsidRDefault="00B04760" w:rsidP="00E73ED3">
            <w:pPr>
              <w:jc w:val="center"/>
              <w:rPr>
                <w:color w:val="000000"/>
                <w:sz w:val="20"/>
                <w:szCs w:val="20"/>
              </w:rPr>
            </w:pPr>
            <w:r w:rsidRPr="00E41667">
              <w:rPr>
                <w:color w:val="000000"/>
                <w:sz w:val="20"/>
                <w:szCs w:val="20"/>
              </w:rPr>
              <w:t>18</w:t>
            </w:r>
          </w:p>
        </w:tc>
        <w:tc>
          <w:tcPr>
            <w:tcW w:w="838" w:type="dxa"/>
            <w:shd w:val="clear" w:color="auto" w:fill="auto"/>
            <w:noWrap/>
            <w:vAlign w:val="bottom"/>
            <w:hideMark/>
          </w:tcPr>
          <w:p w14:paraId="4B673CF3" w14:textId="77777777" w:rsidR="00B04760" w:rsidRPr="00E41667" w:rsidRDefault="00B04760" w:rsidP="00E73ED3">
            <w:pPr>
              <w:jc w:val="center"/>
              <w:rPr>
                <w:color w:val="000000"/>
                <w:sz w:val="20"/>
                <w:szCs w:val="20"/>
              </w:rPr>
            </w:pPr>
            <w:r w:rsidRPr="00E41667">
              <w:rPr>
                <w:color w:val="000000"/>
                <w:sz w:val="20"/>
                <w:szCs w:val="20"/>
              </w:rPr>
              <w:t>48</w:t>
            </w:r>
          </w:p>
        </w:tc>
        <w:tc>
          <w:tcPr>
            <w:tcW w:w="650" w:type="dxa"/>
            <w:shd w:val="clear" w:color="auto" w:fill="auto"/>
            <w:noWrap/>
            <w:vAlign w:val="bottom"/>
            <w:hideMark/>
          </w:tcPr>
          <w:p w14:paraId="529A051A" w14:textId="77777777" w:rsidR="00B04760" w:rsidRPr="00E41667" w:rsidRDefault="00B04760" w:rsidP="00E73ED3">
            <w:pPr>
              <w:jc w:val="center"/>
              <w:rPr>
                <w:color w:val="000000"/>
                <w:sz w:val="20"/>
                <w:szCs w:val="20"/>
              </w:rPr>
            </w:pPr>
            <w:r w:rsidRPr="00E41667">
              <w:rPr>
                <w:color w:val="000000"/>
                <w:sz w:val="20"/>
                <w:szCs w:val="20"/>
              </w:rPr>
              <w:t>8</w:t>
            </w:r>
          </w:p>
        </w:tc>
      </w:tr>
      <w:tr w:rsidR="00B04760" w:rsidRPr="00E41667" w14:paraId="5F4E7F18" w14:textId="77777777" w:rsidTr="00E73ED3">
        <w:trPr>
          <w:trHeight w:val="240"/>
        </w:trPr>
        <w:tc>
          <w:tcPr>
            <w:tcW w:w="539" w:type="dxa"/>
            <w:shd w:val="clear" w:color="auto" w:fill="auto"/>
            <w:noWrap/>
            <w:vAlign w:val="bottom"/>
            <w:hideMark/>
          </w:tcPr>
          <w:p w14:paraId="38A48C80" w14:textId="77777777" w:rsidR="00B04760" w:rsidRPr="00E41667" w:rsidRDefault="00B04760" w:rsidP="00E73ED3">
            <w:pPr>
              <w:jc w:val="right"/>
              <w:rPr>
                <w:color w:val="000000"/>
                <w:sz w:val="20"/>
                <w:szCs w:val="20"/>
              </w:rPr>
            </w:pPr>
            <w:r w:rsidRPr="00E41667">
              <w:rPr>
                <w:color w:val="000000"/>
                <w:sz w:val="20"/>
                <w:szCs w:val="20"/>
              </w:rPr>
              <w:t>32</w:t>
            </w:r>
          </w:p>
        </w:tc>
        <w:tc>
          <w:tcPr>
            <w:tcW w:w="2185" w:type="dxa"/>
            <w:shd w:val="clear" w:color="auto" w:fill="auto"/>
            <w:noWrap/>
            <w:vAlign w:val="bottom"/>
            <w:hideMark/>
          </w:tcPr>
          <w:p w14:paraId="1BAEEE88" w14:textId="77777777" w:rsidR="00B04760" w:rsidRPr="00E41667" w:rsidRDefault="00B04760" w:rsidP="00E73ED3">
            <w:pPr>
              <w:rPr>
                <w:i/>
                <w:iCs/>
                <w:color w:val="000000"/>
                <w:sz w:val="20"/>
                <w:szCs w:val="20"/>
              </w:rPr>
            </w:pPr>
            <w:r w:rsidRPr="00E41667">
              <w:rPr>
                <w:i/>
                <w:iCs/>
                <w:color w:val="000000"/>
                <w:sz w:val="20"/>
                <w:szCs w:val="20"/>
              </w:rPr>
              <w:t xml:space="preserve">Lasioglossum </w:t>
            </w:r>
            <w:proofErr w:type="spellStart"/>
            <w:r w:rsidRPr="00E41667">
              <w:rPr>
                <w:i/>
                <w:iCs/>
                <w:color w:val="000000"/>
                <w:sz w:val="20"/>
                <w:szCs w:val="20"/>
              </w:rPr>
              <w:t>pacatum</w:t>
            </w:r>
            <w:proofErr w:type="spellEnd"/>
            <w:r>
              <w:rPr>
                <w:i/>
                <w:iCs/>
                <w:color w:val="000000"/>
                <w:sz w:val="20"/>
                <w:szCs w:val="20"/>
              </w:rPr>
              <w:t xml:space="preserve"> </w:t>
            </w:r>
            <w:r w:rsidRPr="000E2FC1">
              <w:rPr>
                <w:color w:val="000000"/>
                <w:sz w:val="20"/>
                <w:szCs w:val="20"/>
              </w:rPr>
              <w:t>†</w:t>
            </w:r>
            <w:r w:rsidRPr="000E2FC1">
              <w:rPr>
                <w:bCs/>
                <w:sz w:val="22"/>
                <w:szCs w:val="22"/>
              </w:rPr>
              <w:t>§</w:t>
            </w:r>
          </w:p>
        </w:tc>
        <w:tc>
          <w:tcPr>
            <w:tcW w:w="1231" w:type="dxa"/>
            <w:shd w:val="clear" w:color="auto" w:fill="auto"/>
            <w:noWrap/>
            <w:vAlign w:val="bottom"/>
            <w:hideMark/>
          </w:tcPr>
          <w:p w14:paraId="21019DB1" w14:textId="77777777" w:rsidR="00B04760" w:rsidRPr="00E41667" w:rsidRDefault="00B04760" w:rsidP="00E73ED3">
            <w:pPr>
              <w:rPr>
                <w:color w:val="000000"/>
                <w:sz w:val="20"/>
                <w:szCs w:val="20"/>
              </w:rPr>
            </w:pPr>
            <w:r w:rsidRPr="00E41667">
              <w:rPr>
                <w:color w:val="000000"/>
                <w:sz w:val="20"/>
                <w:szCs w:val="20"/>
              </w:rPr>
              <w:t>crKING : crSNO</w:t>
            </w:r>
          </w:p>
        </w:tc>
        <w:tc>
          <w:tcPr>
            <w:tcW w:w="716" w:type="dxa"/>
            <w:shd w:val="clear" w:color="auto" w:fill="auto"/>
            <w:noWrap/>
            <w:vAlign w:val="bottom"/>
            <w:hideMark/>
          </w:tcPr>
          <w:p w14:paraId="560B5150" w14:textId="77777777" w:rsidR="00B04760" w:rsidRPr="00E41667" w:rsidRDefault="00B04760" w:rsidP="00E73ED3">
            <w:pPr>
              <w:jc w:val="center"/>
              <w:rPr>
                <w:color w:val="000000"/>
                <w:sz w:val="20"/>
                <w:szCs w:val="20"/>
              </w:rPr>
            </w:pPr>
            <w:r w:rsidRPr="00E41667">
              <w:rPr>
                <w:color w:val="000000"/>
                <w:sz w:val="20"/>
                <w:szCs w:val="20"/>
              </w:rPr>
              <w:t>52</w:t>
            </w:r>
          </w:p>
        </w:tc>
        <w:tc>
          <w:tcPr>
            <w:tcW w:w="716" w:type="dxa"/>
            <w:shd w:val="clear" w:color="auto" w:fill="auto"/>
            <w:noWrap/>
            <w:vAlign w:val="bottom"/>
            <w:hideMark/>
          </w:tcPr>
          <w:p w14:paraId="0B3B44E1" w14:textId="77777777" w:rsidR="00B04760" w:rsidRPr="00E41667" w:rsidRDefault="00B04760" w:rsidP="00E73ED3">
            <w:pPr>
              <w:jc w:val="center"/>
              <w:rPr>
                <w:color w:val="000000"/>
                <w:sz w:val="20"/>
                <w:szCs w:val="20"/>
              </w:rPr>
            </w:pPr>
            <w:r w:rsidRPr="00E41667">
              <w:rPr>
                <w:color w:val="000000"/>
                <w:sz w:val="20"/>
                <w:szCs w:val="20"/>
              </w:rPr>
              <w:t>36</w:t>
            </w:r>
          </w:p>
        </w:tc>
        <w:tc>
          <w:tcPr>
            <w:tcW w:w="594" w:type="dxa"/>
            <w:shd w:val="clear" w:color="auto" w:fill="auto"/>
            <w:noWrap/>
            <w:vAlign w:val="bottom"/>
            <w:hideMark/>
          </w:tcPr>
          <w:p w14:paraId="7BCE24E8" w14:textId="77777777" w:rsidR="00B04760" w:rsidRPr="00E41667" w:rsidRDefault="00B04760" w:rsidP="00E73ED3">
            <w:pPr>
              <w:jc w:val="center"/>
              <w:rPr>
                <w:color w:val="000000"/>
                <w:sz w:val="20"/>
                <w:szCs w:val="20"/>
              </w:rPr>
            </w:pPr>
            <w:r w:rsidRPr="00E41667">
              <w:rPr>
                <w:color w:val="000000"/>
                <w:sz w:val="20"/>
                <w:szCs w:val="20"/>
              </w:rPr>
              <w:t>9</w:t>
            </w:r>
          </w:p>
        </w:tc>
        <w:tc>
          <w:tcPr>
            <w:tcW w:w="606" w:type="dxa"/>
            <w:shd w:val="clear" w:color="auto" w:fill="auto"/>
            <w:noWrap/>
            <w:vAlign w:val="bottom"/>
            <w:hideMark/>
          </w:tcPr>
          <w:p w14:paraId="2E6AC8D3" w14:textId="77777777" w:rsidR="00B04760" w:rsidRPr="00E41667" w:rsidRDefault="00B04760" w:rsidP="00E73ED3">
            <w:pPr>
              <w:jc w:val="center"/>
              <w:rPr>
                <w:color w:val="000000"/>
                <w:sz w:val="20"/>
                <w:szCs w:val="20"/>
              </w:rPr>
            </w:pPr>
            <w:r w:rsidRPr="00E41667">
              <w:rPr>
                <w:color w:val="000000"/>
                <w:sz w:val="20"/>
                <w:szCs w:val="20"/>
              </w:rPr>
              <w:t>7</w:t>
            </w:r>
          </w:p>
        </w:tc>
        <w:tc>
          <w:tcPr>
            <w:tcW w:w="716" w:type="dxa"/>
            <w:shd w:val="clear" w:color="auto" w:fill="auto"/>
            <w:noWrap/>
            <w:vAlign w:val="bottom"/>
            <w:hideMark/>
          </w:tcPr>
          <w:p w14:paraId="51A719E6" w14:textId="77777777" w:rsidR="00B04760" w:rsidRPr="00E41667" w:rsidRDefault="00B04760" w:rsidP="00E73ED3">
            <w:pPr>
              <w:jc w:val="center"/>
              <w:rPr>
                <w:color w:val="000000"/>
                <w:sz w:val="20"/>
                <w:szCs w:val="20"/>
              </w:rPr>
            </w:pPr>
            <w:r w:rsidRPr="00E41667">
              <w:rPr>
                <w:color w:val="000000"/>
                <w:sz w:val="20"/>
                <w:szCs w:val="20"/>
              </w:rPr>
              <w:t>51</w:t>
            </w:r>
          </w:p>
        </w:tc>
        <w:tc>
          <w:tcPr>
            <w:tcW w:w="516" w:type="dxa"/>
            <w:shd w:val="clear" w:color="auto" w:fill="auto"/>
            <w:noWrap/>
            <w:vAlign w:val="bottom"/>
            <w:hideMark/>
          </w:tcPr>
          <w:p w14:paraId="12995ED4" w14:textId="77777777" w:rsidR="00B04760" w:rsidRPr="00E41667" w:rsidRDefault="00B04760" w:rsidP="00E73ED3">
            <w:pPr>
              <w:jc w:val="center"/>
              <w:rPr>
                <w:color w:val="000000"/>
                <w:sz w:val="20"/>
                <w:szCs w:val="20"/>
              </w:rPr>
            </w:pPr>
            <w:r w:rsidRPr="00E41667">
              <w:rPr>
                <w:color w:val="000000"/>
                <w:sz w:val="20"/>
                <w:szCs w:val="20"/>
              </w:rPr>
              <w:t>1</w:t>
            </w:r>
          </w:p>
        </w:tc>
        <w:tc>
          <w:tcPr>
            <w:tcW w:w="838" w:type="dxa"/>
            <w:shd w:val="clear" w:color="auto" w:fill="auto"/>
            <w:noWrap/>
            <w:vAlign w:val="bottom"/>
            <w:hideMark/>
          </w:tcPr>
          <w:p w14:paraId="20D7AF6D" w14:textId="77777777" w:rsidR="00B04760" w:rsidRPr="00E41667" w:rsidRDefault="00B04760" w:rsidP="00E73ED3">
            <w:pPr>
              <w:jc w:val="center"/>
              <w:rPr>
                <w:color w:val="000000"/>
                <w:sz w:val="20"/>
                <w:szCs w:val="20"/>
              </w:rPr>
            </w:pPr>
            <w:r w:rsidRPr="00E41667">
              <w:rPr>
                <w:color w:val="000000"/>
                <w:sz w:val="20"/>
                <w:szCs w:val="20"/>
              </w:rPr>
              <w:t>52</w:t>
            </w:r>
          </w:p>
        </w:tc>
        <w:tc>
          <w:tcPr>
            <w:tcW w:w="650" w:type="dxa"/>
            <w:shd w:val="clear" w:color="auto" w:fill="auto"/>
            <w:noWrap/>
            <w:vAlign w:val="bottom"/>
            <w:hideMark/>
          </w:tcPr>
          <w:p w14:paraId="0D71BC39" w14:textId="77777777" w:rsidR="00B04760" w:rsidRPr="00E41667" w:rsidRDefault="00B04760" w:rsidP="00E73ED3">
            <w:pPr>
              <w:jc w:val="center"/>
              <w:rPr>
                <w:color w:val="000000"/>
                <w:sz w:val="20"/>
                <w:szCs w:val="20"/>
              </w:rPr>
            </w:pPr>
            <w:r w:rsidRPr="00E41667">
              <w:rPr>
                <w:color w:val="000000"/>
                <w:sz w:val="20"/>
                <w:szCs w:val="20"/>
              </w:rPr>
              <w:t>0</w:t>
            </w:r>
          </w:p>
        </w:tc>
      </w:tr>
      <w:tr w:rsidR="00B04760" w:rsidRPr="00E41667" w14:paraId="0765CDC9" w14:textId="77777777" w:rsidTr="00E73ED3">
        <w:trPr>
          <w:trHeight w:val="240"/>
        </w:trPr>
        <w:tc>
          <w:tcPr>
            <w:tcW w:w="539" w:type="dxa"/>
            <w:shd w:val="clear" w:color="auto" w:fill="auto"/>
            <w:noWrap/>
            <w:vAlign w:val="bottom"/>
            <w:hideMark/>
          </w:tcPr>
          <w:p w14:paraId="616E91E2" w14:textId="77777777" w:rsidR="00B04760" w:rsidRPr="00E41667" w:rsidRDefault="00B04760" w:rsidP="00E73ED3">
            <w:pPr>
              <w:jc w:val="right"/>
              <w:rPr>
                <w:color w:val="000000"/>
                <w:sz w:val="20"/>
                <w:szCs w:val="20"/>
              </w:rPr>
            </w:pPr>
            <w:r w:rsidRPr="00E41667">
              <w:rPr>
                <w:color w:val="000000"/>
                <w:sz w:val="20"/>
                <w:szCs w:val="20"/>
              </w:rPr>
              <w:t>33</w:t>
            </w:r>
          </w:p>
        </w:tc>
        <w:tc>
          <w:tcPr>
            <w:tcW w:w="2185" w:type="dxa"/>
            <w:shd w:val="clear" w:color="auto" w:fill="auto"/>
            <w:noWrap/>
            <w:vAlign w:val="bottom"/>
            <w:hideMark/>
          </w:tcPr>
          <w:p w14:paraId="69DF86F5" w14:textId="77777777" w:rsidR="00B04760" w:rsidRPr="00E41667" w:rsidRDefault="00B04760" w:rsidP="00E73ED3">
            <w:pPr>
              <w:rPr>
                <w:i/>
                <w:iCs/>
                <w:color w:val="000000"/>
                <w:sz w:val="20"/>
                <w:szCs w:val="20"/>
              </w:rPr>
            </w:pPr>
            <w:r w:rsidRPr="00E41667">
              <w:rPr>
                <w:i/>
                <w:iCs/>
                <w:color w:val="000000"/>
                <w:sz w:val="20"/>
                <w:szCs w:val="20"/>
              </w:rPr>
              <w:t xml:space="preserve">Lasioglossum </w:t>
            </w:r>
            <w:proofErr w:type="spellStart"/>
            <w:r w:rsidRPr="00E41667">
              <w:rPr>
                <w:i/>
                <w:iCs/>
                <w:color w:val="000000"/>
                <w:sz w:val="20"/>
                <w:szCs w:val="20"/>
              </w:rPr>
              <w:t>sisymbrii</w:t>
            </w:r>
            <w:proofErr w:type="spellEnd"/>
          </w:p>
        </w:tc>
        <w:tc>
          <w:tcPr>
            <w:tcW w:w="1231" w:type="dxa"/>
            <w:shd w:val="clear" w:color="auto" w:fill="auto"/>
            <w:noWrap/>
            <w:vAlign w:val="bottom"/>
            <w:hideMark/>
          </w:tcPr>
          <w:p w14:paraId="3F494882" w14:textId="77777777" w:rsidR="00B04760" w:rsidRPr="00E41667" w:rsidRDefault="00B04760" w:rsidP="00E73ED3">
            <w:pPr>
              <w:rPr>
                <w:color w:val="000000"/>
                <w:sz w:val="20"/>
                <w:szCs w:val="20"/>
              </w:rPr>
            </w:pPr>
          </w:p>
        </w:tc>
        <w:tc>
          <w:tcPr>
            <w:tcW w:w="716" w:type="dxa"/>
            <w:shd w:val="clear" w:color="auto" w:fill="auto"/>
            <w:noWrap/>
            <w:vAlign w:val="bottom"/>
            <w:hideMark/>
          </w:tcPr>
          <w:p w14:paraId="796F8574" w14:textId="77777777" w:rsidR="00B04760" w:rsidRPr="00E41667" w:rsidRDefault="00B04760" w:rsidP="00E73ED3">
            <w:pPr>
              <w:jc w:val="center"/>
              <w:rPr>
                <w:color w:val="000000"/>
                <w:sz w:val="20"/>
                <w:szCs w:val="20"/>
              </w:rPr>
            </w:pPr>
            <w:r w:rsidRPr="00E41667">
              <w:rPr>
                <w:color w:val="000000"/>
                <w:sz w:val="20"/>
                <w:szCs w:val="20"/>
              </w:rPr>
              <w:t>48</w:t>
            </w:r>
          </w:p>
        </w:tc>
        <w:tc>
          <w:tcPr>
            <w:tcW w:w="716" w:type="dxa"/>
            <w:shd w:val="clear" w:color="auto" w:fill="auto"/>
            <w:noWrap/>
            <w:vAlign w:val="bottom"/>
            <w:hideMark/>
          </w:tcPr>
          <w:p w14:paraId="465FB85D" w14:textId="77777777" w:rsidR="00B04760" w:rsidRPr="00E41667" w:rsidRDefault="00B04760" w:rsidP="00E73ED3">
            <w:pPr>
              <w:jc w:val="center"/>
              <w:rPr>
                <w:color w:val="000000"/>
                <w:sz w:val="20"/>
                <w:szCs w:val="20"/>
              </w:rPr>
            </w:pPr>
            <w:r w:rsidRPr="00E41667">
              <w:rPr>
                <w:color w:val="000000"/>
                <w:sz w:val="20"/>
                <w:szCs w:val="20"/>
              </w:rPr>
              <w:t>46</w:t>
            </w:r>
          </w:p>
        </w:tc>
        <w:tc>
          <w:tcPr>
            <w:tcW w:w="594" w:type="dxa"/>
            <w:shd w:val="clear" w:color="auto" w:fill="auto"/>
            <w:noWrap/>
            <w:vAlign w:val="bottom"/>
            <w:hideMark/>
          </w:tcPr>
          <w:p w14:paraId="6130A020"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217BCB63" w14:textId="77777777" w:rsidR="00B04760" w:rsidRPr="00E41667" w:rsidRDefault="00B04760" w:rsidP="00E73ED3">
            <w:pPr>
              <w:jc w:val="center"/>
              <w:rPr>
                <w:color w:val="000000"/>
                <w:sz w:val="20"/>
                <w:szCs w:val="20"/>
              </w:rPr>
            </w:pPr>
            <w:r w:rsidRPr="00E41667">
              <w:rPr>
                <w:color w:val="000000"/>
                <w:sz w:val="20"/>
                <w:szCs w:val="20"/>
              </w:rPr>
              <w:t>2</w:t>
            </w:r>
          </w:p>
        </w:tc>
        <w:tc>
          <w:tcPr>
            <w:tcW w:w="716" w:type="dxa"/>
            <w:shd w:val="clear" w:color="auto" w:fill="auto"/>
            <w:noWrap/>
            <w:vAlign w:val="bottom"/>
            <w:hideMark/>
          </w:tcPr>
          <w:p w14:paraId="25364DB0" w14:textId="77777777" w:rsidR="00B04760" w:rsidRPr="00E41667" w:rsidRDefault="00B04760" w:rsidP="00E73ED3">
            <w:pPr>
              <w:jc w:val="center"/>
              <w:rPr>
                <w:color w:val="000000"/>
                <w:sz w:val="20"/>
                <w:szCs w:val="20"/>
              </w:rPr>
            </w:pPr>
            <w:r w:rsidRPr="00E41667">
              <w:rPr>
                <w:color w:val="000000"/>
                <w:sz w:val="20"/>
                <w:szCs w:val="20"/>
              </w:rPr>
              <w:t>27</w:t>
            </w:r>
          </w:p>
        </w:tc>
        <w:tc>
          <w:tcPr>
            <w:tcW w:w="516" w:type="dxa"/>
            <w:shd w:val="clear" w:color="auto" w:fill="auto"/>
            <w:noWrap/>
            <w:vAlign w:val="bottom"/>
            <w:hideMark/>
          </w:tcPr>
          <w:p w14:paraId="2F4F1FAC" w14:textId="77777777" w:rsidR="00B04760" w:rsidRPr="00E41667" w:rsidRDefault="00B04760" w:rsidP="00E73ED3">
            <w:pPr>
              <w:jc w:val="center"/>
              <w:rPr>
                <w:color w:val="000000"/>
                <w:sz w:val="20"/>
                <w:szCs w:val="20"/>
              </w:rPr>
            </w:pPr>
            <w:r w:rsidRPr="00E41667">
              <w:rPr>
                <w:color w:val="000000"/>
                <w:sz w:val="20"/>
                <w:szCs w:val="20"/>
              </w:rPr>
              <w:t>21</w:t>
            </w:r>
          </w:p>
        </w:tc>
        <w:tc>
          <w:tcPr>
            <w:tcW w:w="838" w:type="dxa"/>
            <w:shd w:val="clear" w:color="auto" w:fill="auto"/>
            <w:noWrap/>
            <w:vAlign w:val="bottom"/>
            <w:hideMark/>
          </w:tcPr>
          <w:p w14:paraId="097ECEF2" w14:textId="77777777" w:rsidR="00B04760" w:rsidRPr="00E41667" w:rsidRDefault="00B04760" w:rsidP="00E73ED3">
            <w:pPr>
              <w:jc w:val="center"/>
              <w:rPr>
                <w:color w:val="000000"/>
                <w:sz w:val="20"/>
                <w:szCs w:val="20"/>
              </w:rPr>
            </w:pPr>
            <w:r w:rsidRPr="00E41667">
              <w:rPr>
                <w:color w:val="000000"/>
                <w:sz w:val="20"/>
                <w:szCs w:val="20"/>
              </w:rPr>
              <w:t>34</w:t>
            </w:r>
          </w:p>
        </w:tc>
        <w:tc>
          <w:tcPr>
            <w:tcW w:w="650" w:type="dxa"/>
            <w:shd w:val="clear" w:color="auto" w:fill="auto"/>
            <w:noWrap/>
            <w:vAlign w:val="bottom"/>
            <w:hideMark/>
          </w:tcPr>
          <w:p w14:paraId="60D5DC00" w14:textId="77777777" w:rsidR="00B04760" w:rsidRPr="00E41667" w:rsidRDefault="00B04760" w:rsidP="00E73ED3">
            <w:pPr>
              <w:jc w:val="center"/>
              <w:rPr>
                <w:color w:val="000000"/>
                <w:sz w:val="20"/>
                <w:szCs w:val="20"/>
              </w:rPr>
            </w:pPr>
            <w:r w:rsidRPr="00E41667">
              <w:rPr>
                <w:color w:val="000000"/>
                <w:sz w:val="20"/>
                <w:szCs w:val="20"/>
              </w:rPr>
              <w:t>14</w:t>
            </w:r>
          </w:p>
        </w:tc>
      </w:tr>
      <w:tr w:rsidR="00B04760" w:rsidRPr="00E41667" w14:paraId="3656D24B" w14:textId="77777777" w:rsidTr="00E73ED3">
        <w:trPr>
          <w:trHeight w:val="240"/>
        </w:trPr>
        <w:tc>
          <w:tcPr>
            <w:tcW w:w="539" w:type="dxa"/>
            <w:shd w:val="clear" w:color="auto" w:fill="auto"/>
            <w:noWrap/>
            <w:vAlign w:val="bottom"/>
            <w:hideMark/>
          </w:tcPr>
          <w:p w14:paraId="67944D11" w14:textId="77777777" w:rsidR="00B04760" w:rsidRPr="00E41667" w:rsidRDefault="00B04760" w:rsidP="00E73ED3">
            <w:pPr>
              <w:jc w:val="right"/>
              <w:rPr>
                <w:color w:val="000000"/>
                <w:sz w:val="20"/>
                <w:szCs w:val="20"/>
              </w:rPr>
            </w:pPr>
            <w:r w:rsidRPr="00E41667">
              <w:rPr>
                <w:color w:val="000000"/>
                <w:sz w:val="20"/>
                <w:szCs w:val="20"/>
              </w:rPr>
              <w:t>34</w:t>
            </w:r>
          </w:p>
        </w:tc>
        <w:tc>
          <w:tcPr>
            <w:tcW w:w="2185" w:type="dxa"/>
            <w:shd w:val="clear" w:color="auto" w:fill="auto"/>
            <w:noWrap/>
            <w:vAlign w:val="bottom"/>
            <w:hideMark/>
          </w:tcPr>
          <w:p w14:paraId="3F5D7618" w14:textId="77777777" w:rsidR="00B04760" w:rsidRPr="00E41667" w:rsidRDefault="00B04760" w:rsidP="00E73ED3">
            <w:pPr>
              <w:rPr>
                <w:i/>
                <w:iCs/>
                <w:color w:val="000000"/>
                <w:sz w:val="20"/>
                <w:szCs w:val="20"/>
              </w:rPr>
            </w:pPr>
            <w:r w:rsidRPr="00E41667">
              <w:rPr>
                <w:i/>
                <w:iCs/>
                <w:color w:val="000000"/>
                <w:sz w:val="20"/>
                <w:szCs w:val="20"/>
              </w:rPr>
              <w:t xml:space="preserve">Lasioglossum </w:t>
            </w:r>
            <w:proofErr w:type="spellStart"/>
            <w:r w:rsidRPr="00E41667">
              <w:rPr>
                <w:i/>
                <w:iCs/>
                <w:color w:val="000000"/>
                <w:sz w:val="20"/>
                <w:szCs w:val="20"/>
              </w:rPr>
              <w:t>pacificum</w:t>
            </w:r>
            <w:proofErr w:type="spellEnd"/>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7F88464A" w14:textId="77777777" w:rsidR="00B04760" w:rsidRPr="00E41667" w:rsidRDefault="00B04760" w:rsidP="00E73ED3">
            <w:pPr>
              <w:rPr>
                <w:color w:val="000000"/>
                <w:sz w:val="20"/>
                <w:szCs w:val="20"/>
              </w:rPr>
            </w:pPr>
            <w:r w:rsidRPr="00E41667">
              <w:rPr>
                <w:color w:val="000000"/>
                <w:sz w:val="20"/>
                <w:szCs w:val="20"/>
              </w:rPr>
              <w:t>crSNO</w:t>
            </w:r>
          </w:p>
        </w:tc>
        <w:tc>
          <w:tcPr>
            <w:tcW w:w="716" w:type="dxa"/>
            <w:shd w:val="clear" w:color="auto" w:fill="auto"/>
            <w:noWrap/>
            <w:vAlign w:val="bottom"/>
            <w:hideMark/>
          </w:tcPr>
          <w:p w14:paraId="29FD8157" w14:textId="77777777" w:rsidR="00B04760" w:rsidRPr="00E41667" w:rsidRDefault="00B04760" w:rsidP="00E73ED3">
            <w:pPr>
              <w:jc w:val="center"/>
              <w:rPr>
                <w:color w:val="000000"/>
                <w:sz w:val="20"/>
                <w:szCs w:val="20"/>
              </w:rPr>
            </w:pPr>
            <w:r w:rsidRPr="00E41667">
              <w:rPr>
                <w:color w:val="000000"/>
                <w:sz w:val="20"/>
                <w:szCs w:val="20"/>
              </w:rPr>
              <w:t>45</w:t>
            </w:r>
          </w:p>
        </w:tc>
        <w:tc>
          <w:tcPr>
            <w:tcW w:w="716" w:type="dxa"/>
            <w:shd w:val="clear" w:color="auto" w:fill="auto"/>
            <w:noWrap/>
            <w:vAlign w:val="bottom"/>
            <w:hideMark/>
          </w:tcPr>
          <w:p w14:paraId="7D57B534" w14:textId="77777777" w:rsidR="00B04760" w:rsidRPr="00E41667" w:rsidRDefault="00B04760" w:rsidP="00E73ED3">
            <w:pPr>
              <w:jc w:val="center"/>
              <w:rPr>
                <w:color w:val="000000"/>
                <w:sz w:val="20"/>
                <w:szCs w:val="20"/>
              </w:rPr>
            </w:pPr>
            <w:r w:rsidRPr="00E41667">
              <w:rPr>
                <w:color w:val="000000"/>
                <w:sz w:val="20"/>
                <w:szCs w:val="20"/>
              </w:rPr>
              <w:t>42</w:t>
            </w:r>
          </w:p>
        </w:tc>
        <w:tc>
          <w:tcPr>
            <w:tcW w:w="594" w:type="dxa"/>
            <w:shd w:val="clear" w:color="auto" w:fill="auto"/>
            <w:noWrap/>
            <w:vAlign w:val="bottom"/>
            <w:hideMark/>
          </w:tcPr>
          <w:p w14:paraId="28CF7A7D" w14:textId="77777777" w:rsidR="00B04760" w:rsidRPr="00E41667" w:rsidRDefault="00B04760" w:rsidP="00E73ED3">
            <w:pPr>
              <w:jc w:val="center"/>
              <w:rPr>
                <w:color w:val="000000"/>
                <w:sz w:val="20"/>
                <w:szCs w:val="20"/>
              </w:rPr>
            </w:pPr>
            <w:r w:rsidRPr="00E41667">
              <w:rPr>
                <w:color w:val="000000"/>
                <w:sz w:val="20"/>
                <w:szCs w:val="20"/>
              </w:rPr>
              <w:t>1</w:t>
            </w:r>
          </w:p>
        </w:tc>
        <w:tc>
          <w:tcPr>
            <w:tcW w:w="606" w:type="dxa"/>
            <w:shd w:val="clear" w:color="auto" w:fill="auto"/>
            <w:noWrap/>
            <w:vAlign w:val="bottom"/>
            <w:hideMark/>
          </w:tcPr>
          <w:p w14:paraId="3A9AC4C8" w14:textId="77777777" w:rsidR="00B04760" w:rsidRPr="00E41667" w:rsidRDefault="00B04760" w:rsidP="00E73ED3">
            <w:pPr>
              <w:jc w:val="center"/>
              <w:rPr>
                <w:color w:val="000000"/>
                <w:sz w:val="20"/>
                <w:szCs w:val="20"/>
              </w:rPr>
            </w:pPr>
            <w:r w:rsidRPr="00E41667">
              <w:rPr>
                <w:color w:val="000000"/>
                <w:sz w:val="20"/>
                <w:szCs w:val="20"/>
              </w:rPr>
              <w:t>2</w:t>
            </w:r>
          </w:p>
        </w:tc>
        <w:tc>
          <w:tcPr>
            <w:tcW w:w="716" w:type="dxa"/>
            <w:shd w:val="clear" w:color="auto" w:fill="auto"/>
            <w:noWrap/>
            <w:vAlign w:val="bottom"/>
            <w:hideMark/>
          </w:tcPr>
          <w:p w14:paraId="5E7C0F69" w14:textId="77777777" w:rsidR="00B04760" w:rsidRPr="00E41667" w:rsidRDefault="00B04760" w:rsidP="00E73ED3">
            <w:pPr>
              <w:jc w:val="center"/>
              <w:rPr>
                <w:color w:val="000000"/>
                <w:sz w:val="20"/>
                <w:szCs w:val="20"/>
              </w:rPr>
            </w:pPr>
            <w:r w:rsidRPr="00E41667">
              <w:rPr>
                <w:color w:val="000000"/>
                <w:sz w:val="20"/>
                <w:szCs w:val="20"/>
              </w:rPr>
              <w:t>33</w:t>
            </w:r>
          </w:p>
        </w:tc>
        <w:tc>
          <w:tcPr>
            <w:tcW w:w="516" w:type="dxa"/>
            <w:shd w:val="clear" w:color="auto" w:fill="auto"/>
            <w:noWrap/>
            <w:vAlign w:val="bottom"/>
            <w:hideMark/>
          </w:tcPr>
          <w:p w14:paraId="5868186B" w14:textId="77777777" w:rsidR="00B04760" w:rsidRPr="00E41667" w:rsidRDefault="00B04760" w:rsidP="00E73ED3">
            <w:pPr>
              <w:jc w:val="center"/>
              <w:rPr>
                <w:color w:val="000000"/>
                <w:sz w:val="20"/>
                <w:szCs w:val="20"/>
              </w:rPr>
            </w:pPr>
            <w:r w:rsidRPr="00E41667">
              <w:rPr>
                <w:color w:val="000000"/>
                <w:sz w:val="20"/>
                <w:szCs w:val="20"/>
              </w:rPr>
              <w:t>12</w:t>
            </w:r>
          </w:p>
        </w:tc>
        <w:tc>
          <w:tcPr>
            <w:tcW w:w="838" w:type="dxa"/>
            <w:shd w:val="clear" w:color="auto" w:fill="auto"/>
            <w:noWrap/>
            <w:vAlign w:val="bottom"/>
            <w:hideMark/>
          </w:tcPr>
          <w:p w14:paraId="2C7DA294" w14:textId="77777777" w:rsidR="00B04760" w:rsidRPr="00E41667" w:rsidRDefault="00B04760" w:rsidP="00E73ED3">
            <w:pPr>
              <w:jc w:val="center"/>
              <w:rPr>
                <w:color w:val="000000"/>
                <w:sz w:val="20"/>
                <w:szCs w:val="20"/>
              </w:rPr>
            </w:pPr>
            <w:r w:rsidRPr="00E41667">
              <w:rPr>
                <w:color w:val="000000"/>
                <w:sz w:val="20"/>
                <w:szCs w:val="20"/>
              </w:rPr>
              <w:t>41</w:t>
            </w:r>
          </w:p>
        </w:tc>
        <w:tc>
          <w:tcPr>
            <w:tcW w:w="650" w:type="dxa"/>
            <w:shd w:val="clear" w:color="auto" w:fill="auto"/>
            <w:noWrap/>
            <w:vAlign w:val="bottom"/>
            <w:hideMark/>
          </w:tcPr>
          <w:p w14:paraId="6AD2DC35" w14:textId="77777777" w:rsidR="00B04760" w:rsidRPr="00E41667" w:rsidRDefault="00B04760" w:rsidP="00E73ED3">
            <w:pPr>
              <w:jc w:val="center"/>
              <w:rPr>
                <w:color w:val="000000"/>
                <w:sz w:val="20"/>
                <w:szCs w:val="20"/>
              </w:rPr>
            </w:pPr>
            <w:r w:rsidRPr="00E41667">
              <w:rPr>
                <w:color w:val="000000"/>
                <w:sz w:val="20"/>
                <w:szCs w:val="20"/>
              </w:rPr>
              <w:t>4</w:t>
            </w:r>
          </w:p>
        </w:tc>
      </w:tr>
      <w:tr w:rsidR="00B04760" w:rsidRPr="00E41667" w14:paraId="23EF8AEA" w14:textId="77777777" w:rsidTr="00E73ED3">
        <w:trPr>
          <w:trHeight w:val="240"/>
        </w:trPr>
        <w:tc>
          <w:tcPr>
            <w:tcW w:w="539" w:type="dxa"/>
            <w:shd w:val="clear" w:color="auto" w:fill="auto"/>
            <w:noWrap/>
            <w:vAlign w:val="bottom"/>
            <w:hideMark/>
          </w:tcPr>
          <w:p w14:paraId="3BCE5699" w14:textId="77777777" w:rsidR="00B04760" w:rsidRPr="00E41667" w:rsidRDefault="00B04760" w:rsidP="00E73ED3">
            <w:pPr>
              <w:jc w:val="right"/>
              <w:rPr>
                <w:color w:val="000000"/>
                <w:sz w:val="20"/>
                <w:szCs w:val="20"/>
              </w:rPr>
            </w:pPr>
            <w:r w:rsidRPr="00E41667">
              <w:rPr>
                <w:color w:val="000000"/>
                <w:sz w:val="20"/>
                <w:szCs w:val="20"/>
              </w:rPr>
              <w:t>35</w:t>
            </w:r>
          </w:p>
        </w:tc>
        <w:tc>
          <w:tcPr>
            <w:tcW w:w="2185" w:type="dxa"/>
            <w:shd w:val="clear" w:color="auto" w:fill="auto"/>
            <w:noWrap/>
            <w:vAlign w:val="bottom"/>
            <w:hideMark/>
          </w:tcPr>
          <w:p w14:paraId="75DCECC4" w14:textId="77777777" w:rsidR="00B04760" w:rsidRPr="00E41667" w:rsidRDefault="00B04760" w:rsidP="00E73ED3">
            <w:pPr>
              <w:rPr>
                <w:i/>
                <w:iCs/>
                <w:color w:val="000000"/>
                <w:sz w:val="20"/>
                <w:szCs w:val="20"/>
              </w:rPr>
            </w:pPr>
            <w:proofErr w:type="spellStart"/>
            <w:r w:rsidRPr="00E41667">
              <w:rPr>
                <w:i/>
                <w:iCs/>
                <w:color w:val="000000"/>
                <w:sz w:val="20"/>
                <w:szCs w:val="20"/>
              </w:rPr>
              <w:t>Panurginus</w:t>
            </w:r>
            <w:proofErr w:type="spellEnd"/>
            <w:r w:rsidRPr="00E41667">
              <w:rPr>
                <w:i/>
                <w:iCs/>
                <w:color w:val="000000"/>
                <w:sz w:val="20"/>
                <w:szCs w:val="20"/>
              </w:rPr>
              <w:t xml:space="preserve"> </w:t>
            </w:r>
            <w:proofErr w:type="spellStart"/>
            <w:r w:rsidRPr="00E41667">
              <w:rPr>
                <w:i/>
                <w:iCs/>
                <w:color w:val="000000"/>
                <w:sz w:val="20"/>
                <w:szCs w:val="20"/>
              </w:rPr>
              <w:t>atriceps</w:t>
            </w:r>
            <w:proofErr w:type="spellEnd"/>
          </w:p>
        </w:tc>
        <w:tc>
          <w:tcPr>
            <w:tcW w:w="1231" w:type="dxa"/>
            <w:shd w:val="clear" w:color="auto" w:fill="auto"/>
            <w:noWrap/>
            <w:vAlign w:val="bottom"/>
            <w:hideMark/>
          </w:tcPr>
          <w:p w14:paraId="37741C75" w14:textId="77777777" w:rsidR="00B04760" w:rsidRPr="00E41667" w:rsidRDefault="00B04760" w:rsidP="00E73ED3">
            <w:pPr>
              <w:rPr>
                <w:color w:val="000000"/>
                <w:sz w:val="20"/>
                <w:szCs w:val="20"/>
              </w:rPr>
            </w:pPr>
            <w:r w:rsidRPr="00E41667">
              <w:rPr>
                <w:color w:val="000000"/>
                <w:sz w:val="20"/>
                <w:szCs w:val="20"/>
              </w:rPr>
              <w:t>crSNO_G</w:t>
            </w:r>
          </w:p>
        </w:tc>
        <w:tc>
          <w:tcPr>
            <w:tcW w:w="716" w:type="dxa"/>
            <w:shd w:val="clear" w:color="auto" w:fill="auto"/>
            <w:noWrap/>
            <w:vAlign w:val="bottom"/>
            <w:hideMark/>
          </w:tcPr>
          <w:p w14:paraId="7C7474B7" w14:textId="77777777" w:rsidR="00B04760" w:rsidRPr="00E41667" w:rsidRDefault="00B04760" w:rsidP="00E73ED3">
            <w:pPr>
              <w:jc w:val="center"/>
              <w:rPr>
                <w:color w:val="000000"/>
                <w:sz w:val="20"/>
                <w:szCs w:val="20"/>
              </w:rPr>
            </w:pPr>
            <w:r w:rsidRPr="00E41667">
              <w:rPr>
                <w:color w:val="000000"/>
                <w:sz w:val="20"/>
                <w:szCs w:val="20"/>
              </w:rPr>
              <w:t>45</w:t>
            </w:r>
          </w:p>
        </w:tc>
        <w:tc>
          <w:tcPr>
            <w:tcW w:w="716" w:type="dxa"/>
            <w:shd w:val="clear" w:color="auto" w:fill="auto"/>
            <w:noWrap/>
            <w:vAlign w:val="bottom"/>
            <w:hideMark/>
          </w:tcPr>
          <w:p w14:paraId="1AAE83DF" w14:textId="77777777" w:rsidR="00B04760" w:rsidRPr="00E41667" w:rsidRDefault="00B04760" w:rsidP="00E73ED3">
            <w:pPr>
              <w:jc w:val="center"/>
              <w:rPr>
                <w:color w:val="000000"/>
                <w:sz w:val="20"/>
                <w:szCs w:val="20"/>
              </w:rPr>
            </w:pPr>
            <w:r w:rsidRPr="00E41667">
              <w:rPr>
                <w:color w:val="000000"/>
                <w:sz w:val="20"/>
                <w:szCs w:val="20"/>
              </w:rPr>
              <w:t>23</w:t>
            </w:r>
          </w:p>
        </w:tc>
        <w:tc>
          <w:tcPr>
            <w:tcW w:w="594" w:type="dxa"/>
            <w:shd w:val="clear" w:color="auto" w:fill="auto"/>
            <w:noWrap/>
            <w:vAlign w:val="bottom"/>
            <w:hideMark/>
          </w:tcPr>
          <w:p w14:paraId="3405D15D"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5E3D9DF9" w14:textId="77777777" w:rsidR="00B04760" w:rsidRPr="00E41667" w:rsidRDefault="00B04760" w:rsidP="00E73ED3">
            <w:pPr>
              <w:jc w:val="center"/>
              <w:rPr>
                <w:color w:val="000000"/>
                <w:sz w:val="20"/>
                <w:szCs w:val="20"/>
              </w:rPr>
            </w:pPr>
            <w:r w:rsidRPr="00E41667">
              <w:rPr>
                <w:color w:val="000000"/>
                <w:sz w:val="20"/>
                <w:szCs w:val="20"/>
              </w:rPr>
              <w:t>22</w:t>
            </w:r>
          </w:p>
        </w:tc>
        <w:tc>
          <w:tcPr>
            <w:tcW w:w="716" w:type="dxa"/>
            <w:shd w:val="clear" w:color="auto" w:fill="auto"/>
            <w:noWrap/>
            <w:vAlign w:val="bottom"/>
            <w:hideMark/>
          </w:tcPr>
          <w:p w14:paraId="7CE23457" w14:textId="77777777" w:rsidR="00B04760" w:rsidRPr="00E41667" w:rsidRDefault="00B04760" w:rsidP="00E73ED3">
            <w:pPr>
              <w:jc w:val="center"/>
              <w:rPr>
                <w:color w:val="000000"/>
                <w:sz w:val="20"/>
                <w:szCs w:val="20"/>
              </w:rPr>
            </w:pPr>
            <w:r w:rsidRPr="00E41667">
              <w:rPr>
                <w:color w:val="000000"/>
                <w:sz w:val="20"/>
                <w:szCs w:val="20"/>
              </w:rPr>
              <w:t>37</w:t>
            </w:r>
          </w:p>
        </w:tc>
        <w:tc>
          <w:tcPr>
            <w:tcW w:w="516" w:type="dxa"/>
            <w:shd w:val="clear" w:color="auto" w:fill="auto"/>
            <w:noWrap/>
            <w:vAlign w:val="bottom"/>
            <w:hideMark/>
          </w:tcPr>
          <w:p w14:paraId="0CFEFA79" w14:textId="77777777" w:rsidR="00B04760" w:rsidRPr="00E41667" w:rsidRDefault="00B04760" w:rsidP="00E73ED3">
            <w:pPr>
              <w:jc w:val="center"/>
              <w:rPr>
                <w:color w:val="000000"/>
                <w:sz w:val="20"/>
                <w:szCs w:val="20"/>
              </w:rPr>
            </w:pPr>
            <w:r w:rsidRPr="00E41667">
              <w:rPr>
                <w:color w:val="000000"/>
                <w:sz w:val="20"/>
                <w:szCs w:val="20"/>
              </w:rPr>
              <w:t>8</w:t>
            </w:r>
          </w:p>
        </w:tc>
        <w:tc>
          <w:tcPr>
            <w:tcW w:w="838" w:type="dxa"/>
            <w:shd w:val="clear" w:color="auto" w:fill="auto"/>
            <w:noWrap/>
            <w:vAlign w:val="bottom"/>
            <w:hideMark/>
          </w:tcPr>
          <w:p w14:paraId="2CDBBA04" w14:textId="77777777" w:rsidR="00B04760" w:rsidRPr="00E41667" w:rsidRDefault="00B04760" w:rsidP="00E73ED3">
            <w:pPr>
              <w:jc w:val="center"/>
              <w:rPr>
                <w:color w:val="000000"/>
                <w:sz w:val="20"/>
                <w:szCs w:val="20"/>
              </w:rPr>
            </w:pPr>
            <w:r w:rsidRPr="00E41667">
              <w:rPr>
                <w:color w:val="000000"/>
                <w:sz w:val="20"/>
                <w:szCs w:val="20"/>
              </w:rPr>
              <w:t>29</w:t>
            </w:r>
          </w:p>
        </w:tc>
        <w:tc>
          <w:tcPr>
            <w:tcW w:w="650" w:type="dxa"/>
            <w:shd w:val="clear" w:color="auto" w:fill="auto"/>
            <w:noWrap/>
            <w:vAlign w:val="bottom"/>
            <w:hideMark/>
          </w:tcPr>
          <w:p w14:paraId="047BFEED" w14:textId="77777777" w:rsidR="00B04760" w:rsidRPr="00E41667" w:rsidRDefault="00B04760" w:rsidP="00E73ED3">
            <w:pPr>
              <w:jc w:val="center"/>
              <w:rPr>
                <w:color w:val="000000"/>
                <w:sz w:val="20"/>
                <w:szCs w:val="20"/>
              </w:rPr>
            </w:pPr>
            <w:r w:rsidRPr="00E41667">
              <w:rPr>
                <w:color w:val="000000"/>
                <w:sz w:val="20"/>
                <w:szCs w:val="20"/>
              </w:rPr>
              <w:t>16</w:t>
            </w:r>
          </w:p>
        </w:tc>
      </w:tr>
      <w:tr w:rsidR="00B04760" w:rsidRPr="00E41667" w14:paraId="69C337A0" w14:textId="77777777" w:rsidTr="00E73ED3">
        <w:trPr>
          <w:trHeight w:val="240"/>
        </w:trPr>
        <w:tc>
          <w:tcPr>
            <w:tcW w:w="539" w:type="dxa"/>
            <w:shd w:val="clear" w:color="auto" w:fill="auto"/>
            <w:noWrap/>
            <w:vAlign w:val="bottom"/>
            <w:hideMark/>
          </w:tcPr>
          <w:p w14:paraId="37B0EB0E" w14:textId="77777777" w:rsidR="00B04760" w:rsidRPr="00E41667" w:rsidRDefault="00B04760" w:rsidP="00E73ED3">
            <w:pPr>
              <w:jc w:val="right"/>
              <w:rPr>
                <w:color w:val="000000"/>
                <w:sz w:val="20"/>
                <w:szCs w:val="20"/>
              </w:rPr>
            </w:pPr>
            <w:r w:rsidRPr="00E41667">
              <w:rPr>
                <w:color w:val="000000"/>
                <w:sz w:val="20"/>
                <w:szCs w:val="20"/>
              </w:rPr>
              <w:t>36</w:t>
            </w:r>
          </w:p>
        </w:tc>
        <w:tc>
          <w:tcPr>
            <w:tcW w:w="2185" w:type="dxa"/>
            <w:shd w:val="clear" w:color="auto" w:fill="auto"/>
            <w:noWrap/>
            <w:vAlign w:val="bottom"/>
            <w:hideMark/>
          </w:tcPr>
          <w:p w14:paraId="19364CD5" w14:textId="77777777" w:rsidR="00B04760" w:rsidRPr="00E41667" w:rsidRDefault="00B04760" w:rsidP="00E73ED3">
            <w:pPr>
              <w:rPr>
                <w:i/>
                <w:iCs/>
                <w:color w:val="000000"/>
                <w:sz w:val="20"/>
                <w:szCs w:val="20"/>
              </w:rPr>
            </w:pPr>
            <w:r w:rsidRPr="00E41667">
              <w:rPr>
                <w:i/>
                <w:iCs/>
                <w:color w:val="000000"/>
                <w:sz w:val="20"/>
                <w:szCs w:val="20"/>
              </w:rPr>
              <w:t xml:space="preserve">Osmia </w:t>
            </w:r>
            <w:proofErr w:type="spellStart"/>
            <w:r w:rsidRPr="00E41667">
              <w:rPr>
                <w:i/>
                <w:iCs/>
                <w:color w:val="000000"/>
                <w:sz w:val="20"/>
                <w:szCs w:val="20"/>
              </w:rPr>
              <w:t>dolerosa</w:t>
            </w:r>
            <w:proofErr w:type="spellEnd"/>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532E4B90" w14:textId="77777777" w:rsidR="00B04760" w:rsidRPr="00E41667" w:rsidRDefault="00B04760" w:rsidP="00E73ED3">
            <w:pPr>
              <w:rPr>
                <w:color w:val="000000"/>
                <w:sz w:val="20"/>
                <w:szCs w:val="20"/>
              </w:rPr>
            </w:pPr>
            <w:r w:rsidRPr="00E41667">
              <w:rPr>
                <w:color w:val="000000"/>
                <w:sz w:val="20"/>
                <w:szCs w:val="20"/>
              </w:rPr>
              <w:t>crSNO</w:t>
            </w:r>
          </w:p>
        </w:tc>
        <w:tc>
          <w:tcPr>
            <w:tcW w:w="716" w:type="dxa"/>
            <w:shd w:val="clear" w:color="auto" w:fill="auto"/>
            <w:noWrap/>
            <w:vAlign w:val="bottom"/>
            <w:hideMark/>
          </w:tcPr>
          <w:p w14:paraId="3215B864" w14:textId="77777777" w:rsidR="00B04760" w:rsidRPr="00E41667" w:rsidRDefault="00B04760" w:rsidP="00E73ED3">
            <w:pPr>
              <w:jc w:val="center"/>
              <w:rPr>
                <w:color w:val="000000"/>
                <w:sz w:val="20"/>
                <w:szCs w:val="20"/>
              </w:rPr>
            </w:pPr>
            <w:r w:rsidRPr="00E41667">
              <w:rPr>
                <w:color w:val="000000"/>
                <w:sz w:val="20"/>
                <w:szCs w:val="20"/>
              </w:rPr>
              <w:t>43</w:t>
            </w:r>
          </w:p>
        </w:tc>
        <w:tc>
          <w:tcPr>
            <w:tcW w:w="716" w:type="dxa"/>
            <w:shd w:val="clear" w:color="auto" w:fill="auto"/>
            <w:noWrap/>
            <w:vAlign w:val="bottom"/>
            <w:hideMark/>
          </w:tcPr>
          <w:p w14:paraId="064FAF72" w14:textId="77777777" w:rsidR="00B04760" w:rsidRPr="00E41667" w:rsidRDefault="00B04760" w:rsidP="00E73ED3">
            <w:pPr>
              <w:jc w:val="center"/>
              <w:rPr>
                <w:color w:val="000000"/>
                <w:sz w:val="20"/>
                <w:szCs w:val="20"/>
              </w:rPr>
            </w:pPr>
            <w:r w:rsidRPr="00E41667">
              <w:rPr>
                <w:color w:val="000000"/>
                <w:sz w:val="20"/>
                <w:szCs w:val="20"/>
              </w:rPr>
              <w:t>39</w:t>
            </w:r>
          </w:p>
        </w:tc>
        <w:tc>
          <w:tcPr>
            <w:tcW w:w="594" w:type="dxa"/>
            <w:shd w:val="clear" w:color="auto" w:fill="auto"/>
            <w:noWrap/>
            <w:vAlign w:val="bottom"/>
            <w:hideMark/>
          </w:tcPr>
          <w:p w14:paraId="3A0A5718" w14:textId="77777777" w:rsidR="00B04760" w:rsidRPr="00E41667" w:rsidRDefault="00B04760" w:rsidP="00E73ED3">
            <w:pPr>
              <w:jc w:val="center"/>
              <w:rPr>
                <w:color w:val="000000"/>
                <w:sz w:val="20"/>
                <w:szCs w:val="20"/>
              </w:rPr>
            </w:pPr>
            <w:r w:rsidRPr="00E41667">
              <w:rPr>
                <w:color w:val="000000"/>
                <w:sz w:val="20"/>
                <w:szCs w:val="20"/>
              </w:rPr>
              <w:t>1</w:t>
            </w:r>
          </w:p>
        </w:tc>
        <w:tc>
          <w:tcPr>
            <w:tcW w:w="606" w:type="dxa"/>
            <w:shd w:val="clear" w:color="auto" w:fill="auto"/>
            <w:noWrap/>
            <w:vAlign w:val="bottom"/>
            <w:hideMark/>
          </w:tcPr>
          <w:p w14:paraId="39BC13C7" w14:textId="77777777" w:rsidR="00B04760" w:rsidRPr="00E41667" w:rsidRDefault="00B04760" w:rsidP="00E73ED3">
            <w:pPr>
              <w:jc w:val="center"/>
              <w:rPr>
                <w:color w:val="000000"/>
                <w:sz w:val="20"/>
                <w:szCs w:val="20"/>
              </w:rPr>
            </w:pPr>
            <w:r w:rsidRPr="00E41667">
              <w:rPr>
                <w:color w:val="000000"/>
                <w:sz w:val="20"/>
                <w:szCs w:val="20"/>
              </w:rPr>
              <w:t>3</w:t>
            </w:r>
          </w:p>
        </w:tc>
        <w:tc>
          <w:tcPr>
            <w:tcW w:w="716" w:type="dxa"/>
            <w:shd w:val="clear" w:color="auto" w:fill="auto"/>
            <w:noWrap/>
            <w:vAlign w:val="bottom"/>
            <w:hideMark/>
          </w:tcPr>
          <w:p w14:paraId="7F4F8DE2" w14:textId="77777777" w:rsidR="00B04760" w:rsidRPr="00E41667" w:rsidRDefault="00B04760" w:rsidP="00E73ED3">
            <w:pPr>
              <w:jc w:val="center"/>
              <w:rPr>
                <w:color w:val="000000"/>
                <w:sz w:val="20"/>
                <w:szCs w:val="20"/>
              </w:rPr>
            </w:pPr>
            <w:r w:rsidRPr="00E41667">
              <w:rPr>
                <w:color w:val="000000"/>
                <w:sz w:val="20"/>
                <w:szCs w:val="20"/>
              </w:rPr>
              <w:t>42</w:t>
            </w:r>
          </w:p>
        </w:tc>
        <w:tc>
          <w:tcPr>
            <w:tcW w:w="516" w:type="dxa"/>
            <w:shd w:val="clear" w:color="auto" w:fill="auto"/>
            <w:noWrap/>
            <w:vAlign w:val="bottom"/>
            <w:hideMark/>
          </w:tcPr>
          <w:p w14:paraId="2A031A14" w14:textId="77777777" w:rsidR="00B04760" w:rsidRPr="00E41667" w:rsidRDefault="00B04760" w:rsidP="00E73ED3">
            <w:pPr>
              <w:jc w:val="center"/>
              <w:rPr>
                <w:color w:val="000000"/>
                <w:sz w:val="20"/>
                <w:szCs w:val="20"/>
              </w:rPr>
            </w:pPr>
            <w:r w:rsidRPr="00E41667">
              <w:rPr>
                <w:color w:val="000000"/>
                <w:sz w:val="20"/>
                <w:szCs w:val="20"/>
              </w:rPr>
              <w:t>1</w:t>
            </w:r>
          </w:p>
        </w:tc>
        <w:tc>
          <w:tcPr>
            <w:tcW w:w="838" w:type="dxa"/>
            <w:shd w:val="clear" w:color="auto" w:fill="auto"/>
            <w:noWrap/>
            <w:vAlign w:val="bottom"/>
            <w:hideMark/>
          </w:tcPr>
          <w:p w14:paraId="540C3839" w14:textId="77777777" w:rsidR="00B04760" w:rsidRPr="00E41667" w:rsidRDefault="00B04760" w:rsidP="00E73ED3">
            <w:pPr>
              <w:jc w:val="center"/>
              <w:rPr>
                <w:color w:val="000000"/>
                <w:sz w:val="20"/>
                <w:szCs w:val="20"/>
              </w:rPr>
            </w:pPr>
            <w:r w:rsidRPr="00E41667">
              <w:rPr>
                <w:color w:val="000000"/>
                <w:sz w:val="20"/>
                <w:szCs w:val="20"/>
              </w:rPr>
              <w:t>34</w:t>
            </w:r>
          </w:p>
        </w:tc>
        <w:tc>
          <w:tcPr>
            <w:tcW w:w="650" w:type="dxa"/>
            <w:shd w:val="clear" w:color="auto" w:fill="auto"/>
            <w:noWrap/>
            <w:vAlign w:val="bottom"/>
            <w:hideMark/>
          </w:tcPr>
          <w:p w14:paraId="73D5BD11" w14:textId="77777777" w:rsidR="00B04760" w:rsidRPr="00E41667" w:rsidRDefault="00B04760" w:rsidP="00E73ED3">
            <w:pPr>
              <w:jc w:val="center"/>
              <w:rPr>
                <w:color w:val="000000"/>
                <w:sz w:val="20"/>
                <w:szCs w:val="20"/>
              </w:rPr>
            </w:pPr>
            <w:r w:rsidRPr="00E41667">
              <w:rPr>
                <w:color w:val="000000"/>
                <w:sz w:val="20"/>
                <w:szCs w:val="20"/>
              </w:rPr>
              <w:t>9</w:t>
            </w:r>
          </w:p>
        </w:tc>
      </w:tr>
      <w:tr w:rsidR="00B04760" w:rsidRPr="00E41667" w14:paraId="31058500" w14:textId="77777777" w:rsidTr="00E73ED3">
        <w:trPr>
          <w:trHeight w:val="240"/>
        </w:trPr>
        <w:tc>
          <w:tcPr>
            <w:tcW w:w="539" w:type="dxa"/>
            <w:shd w:val="clear" w:color="auto" w:fill="auto"/>
            <w:noWrap/>
            <w:vAlign w:val="bottom"/>
            <w:hideMark/>
          </w:tcPr>
          <w:p w14:paraId="0139D81C" w14:textId="77777777" w:rsidR="00B04760" w:rsidRPr="00E41667" w:rsidRDefault="00B04760" w:rsidP="00E73ED3">
            <w:pPr>
              <w:jc w:val="right"/>
              <w:rPr>
                <w:color w:val="000000"/>
                <w:sz w:val="20"/>
                <w:szCs w:val="20"/>
              </w:rPr>
            </w:pPr>
            <w:r w:rsidRPr="00E41667">
              <w:rPr>
                <w:color w:val="000000"/>
                <w:sz w:val="20"/>
                <w:szCs w:val="20"/>
              </w:rPr>
              <w:t>37</w:t>
            </w:r>
          </w:p>
        </w:tc>
        <w:tc>
          <w:tcPr>
            <w:tcW w:w="2185" w:type="dxa"/>
            <w:shd w:val="clear" w:color="auto" w:fill="auto"/>
            <w:noWrap/>
            <w:vAlign w:val="bottom"/>
            <w:hideMark/>
          </w:tcPr>
          <w:p w14:paraId="23245BA0" w14:textId="77777777" w:rsidR="00B04760" w:rsidRPr="00E41667" w:rsidRDefault="00B04760" w:rsidP="00E73ED3">
            <w:pPr>
              <w:rPr>
                <w:i/>
                <w:iCs/>
                <w:color w:val="000000"/>
                <w:sz w:val="20"/>
                <w:szCs w:val="20"/>
              </w:rPr>
            </w:pPr>
            <w:r w:rsidRPr="00E41667">
              <w:rPr>
                <w:i/>
                <w:iCs/>
                <w:color w:val="000000"/>
                <w:sz w:val="20"/>
                <w:szCs w:val="20"/>
              </w:rPr>
              <w:t xml:space="preserve">Megachile </w:t>
            </w:r>
            <w:proofErr w:type="spellStart"/>
            <w:r w:rsidRPr="00E41667">
              <w:rPr>
                <w:i/>
                <w:iCs/>
                <w:color w:val="000000"/>
                <w:sz w:val="20"/>
                <w:szCs w:val="20"/>
              </w:rPr>
              <w:t>montivaga</w:t>
            </w:r>
            <w:proofErr w:type="spellEnd"/>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44DBDE78" w14:textId="77777777" w:rsidR="00B04760" w:rsidRPr="00E41667" w:rsidRDefault="00B04760" w:rsidP="00E73ED3">
            <w:pPr>
              <w:rPr>
                <w:color w:val="000000"/>
                <w:sz w:val="20"/>
                <w:szCs w:val="20"/>
              </w:rPr>
            </w:pPr>
            <w:r w:rsidRPr="00E41667">
              <w:rPr>
                <w:color w:val="000000"/>
                <w:sz w:val="20"/>
                <w:szCs w:val="20"/>
              </w:rPr>
              <w:t>crKING : crSNO</w:t>
            </w:r>
          </w:p>
        </w:tc>
        <w:tc>
          <w:tcPr>
            <w:tcW w:w="716" w:type="dxa"/>
            <w:shd w:val="clear" w:color="auto" w:fill="auto"/>
            <w:noWrap/>
            <w:vAlign w:val="bottom"/>
            <w:hideMark/>
          </w:tcPr>
          <w:p w14:paraId="41F282AA" w14:textId="77777777" w:rsidR="00B04760" w:rsidRPr="00E41667" w:rsidRDefault="00B04760" w:rsidP="00E73ED3">
            <w:pPr>
              <w:jc w:val="center"/>
              <w:rPr>
                <w:color w:val="000000"/>
                <w:sz w:val="20"/>
                <w:szCs w:val="20"/>
              </w:rPr>
            </w:pPr>
            <w:r w:rsidRPr="00E41667">
              <w:rPr>
                <w:color w:val="000000"/>
                <w:sz w:val="20"/>
                <w:szCs w:val="20"/>
              </w:rPr>
              <w:t>36</w:t>
            </w:r>
          </w:p>
        </w:tc>
        <w:tc>
          <w:tcPr>
            <w:tcW w:w="716" w:type="dxa"/>
            <w:shd w:val="clear" w:color="auto" w:fill="auto"/>
            <w:noWrap/>
            <w:vAlign w:val="bottom"/>
            <w:hideMark/>
          </w:tcPr>
          <w:p w14:paraId="0F8B867B" w14:textId="77777777" w:rsidR="00B04760" w:rsidRPr="00E41667" w:rsidRDefault="00B04760" w:rsidP="00E73ED3">
            <w:pPr>
              <w:jc w:val="center"/>
              <w:rPr>
                <w:color w:val="000000"/>
                <w:sz w:val="20"/>
                <w:szCs w:val="20"/>
              </w:rPr>
            </w:pPr>
            <w:r w:rsidRPr="00E41667">
              <w:rPr>
                <w:color w:val="000000"/>
                <w:sz w:val="20"/>
                <w:szCs w:val="20"/>
              </w:rPr>
              <w:t>27</w:t>
            </w:r>
          </w:p>
        </w:tc>
        <w:tc>
          <w:tcPr>
            <w:tcW w:w="594" w:type="dxa"/>
            <w:shd w:val="clear" w:color="auto" w:fill="auto"/>
            <w:noWrap/>
            <w:vAlign w:val="bottom"/>
            <w:hideMark/>
          </w:tcPr>
          <w:p w14:paraId="76B2E489" w14:textId="77777777" w:rsidR="00B04760" w:rsidRPr="00E41667" w:rsidRDefault="00B04760" w:rsidP="00E73ED3">
            <w:pPr>
              <w:jc w:val="center"/>
              <w:rPr>
                <w:color w:val="000000"/>
                <w:sz w:val="20"/>
                <w:szCs w:val="20"/>
              </w:rPr>
            </w:pPr>
            <w:r w:rsidRPr="00E41667">
              <w:rPr>
                <w:color w:val="000000"/>
                <w:sz w:val="20"/>
                <w:szCs w:val="20"/>
              </w:rPr>
              <w:t>3</w:t>
            </w:r>
          </w:p>
        </w:tc>
        <w:tc>
          <w:tcPr>
            <w:tcW w:w="606" w:type="dxa"/>
            <w:shd w:val="clear" w:color="auto" w:fill="auto"/>
            <w:noWrap/>
            <w:vAlign w:val="bottom"/>
            <w:hideMark/>
          </w:tcPr>
          <w:p w14:paraId="47F66364" w14:textId="77777777" w:rsidR="00B04760" w:rsidRPr="00E41667" w:rsidRDefault="00B04760" w:rsidP="00E73ED3">
            <w:pPr>
              <w:jc w:val="center"/>
              <w:rPr>
                <w:color w:val="000000"/>
                <w:sz w:val="20"/>
                <w:szCs w:val="20"/>
              </w:rPr>
            </w:pPr>
            <w:r w:rsidRPr="00E41667">
              <w:rPr>
                <w:color w:val="000000"/>
                <w:sz w:val="20"/>
                <w:szCs w:val="20"/>
              </w:rPr>
              <w:t>6</w:t>
            </w:r>
          </w:p>
        </w:tc>
        <w:tc>
          <w:tcPr>
            <w:tcW w:w="716" w:type="dxa"/>
            <w:shd w:val="clear" w:color="auto" w:fill="auto"/>
            <w:noWrap/>
            <w:vAlign w:val="bottom"/>
            <w:hideMark/>
          </w:tcPr>
          <w:p w14:paraId="524FC47A" w14:textId="77777777" w:rsidR="00B04760" w:rsidRPr="00E41667" w:rsidRDefault="00B04760" w:rsidP="00E73ED3">
            <w:pPr>
              <w:jc w:val="center"/>
              <w:rPr>
                <w:color w:val="000000"/>
                <w:sz w:val="20"/>
                <w:szCs w:val="20"/>
              </w:rPr>
            </w:pPr>
            <w:r w:rsidRPr="00E41667">
              <w:rPr>
                <w:color w:val="000000"/>
                <w:sz w:val="20"/>
                <w:szCs w:val="20"/>
              </w:rPr>
              <w:t>36</w:t>
            </w:r>
          </w:p>
        </w:tc>
        <w:tc>
          <w:tcPr>
            <w:tcW w:w="516" w:type="dxa"/>
            <w:shd w:val="clear" w:color="auto" w:fill="auto"/>
            <w:noWrap/>
            <w:vAlign w:val="bottom"/>
            <w:hideMark/>
          </w:tcPr>
          <w:p w14:paraId="59314B4B"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53226751" w14:textId="77777777" w:rsidR="00B04760" w:rsidRPr="00E41667" w:rsidRDefault="00B04760" w:rsidP="00E73ED3">
            <w:pPr>
              <w:jc w:val="center"/>
              <w:rPr>
                <w:color w:val="000000"/>
                <w:sz w:val="20"/>
                <w:szCs w:val="20"/>
              </w:rPr>
            </w:pPr>
            <w:r w:rsidRPr="00E41667">
              <w:rPr>
                <w:color w:val="000000"/>
                <w:sz w:val="20"/>
                <w:szCs w:val="20"/>
              </w:rPr>
              <w:t>31</w:t>
            </w:r>
          </w:p>
        </w:tc>
        <w:tc>
          <w:tcPr>
            <w:tcW w:w="650" w:type="dxa"/>
            <w:shd w:val="clear" w:color="auto" w:fill="auto"/>
            <w:noWrap/>
            <w:vAlign w:val="bottom"/>
            <w:hideMark/>
          </w:tcPr>
          <w:p w14:paraId="69E27DEB" w14:textId="77777777" w:rsidR="00B04760" w:rsidRPr="00E41667" w:rsidRDefault="00B04760" w:rsidP="00E73ED3">
            <w:pPr>
              <w:jc w:val="center"/>
              <w:rPr>
                <w:color w:val="000000"/>
                <w:sz w:val="20"/>
                <w:szCs w:val="20"/>
              </w:rPr>
            </w:pPr>
            <w:r w:rsidRPr="00E41667">
              <w:rPr>
                <w:color w:val="000000"/>
                <w:sz w:val="20"/>
                <w:szCs w:val="20"/>
              </w:rPr>
              <w:t>5</w:t>
            </w:r>
          </w:p>
        </w:tc>
      </w:tr>
      <w:tr w:rsidR="00B04760" w:rsidRPr="00E41667" w14:paraId="76E4F317" w14:textId="77777777" w:rsidTr="00E73ED3">
        <w:trPr>
          <w:trHeight w:val="240"/>
        </w:trPr>
        <w:tc>
          <w:tcPr>
            <w:tcW w:w="539" w:type="dxa"/>
            <w:shd w:val="clear" w:color="auto" w:fill="auto"/>
            <w:noWrap/>
            <w:vAlign w:val="bottom"/>
            <w:hideMark/>
          </w:tcPr>
          <w:p w14:paraId="3BCC28AB" w14:textId="77777777" w:rsidR="00B04760" w:rsidRPr="00E41667" w:rsidRDefault="00B04760" w:rsidP="00E73ED3">
            <w:pPr>
              <w:jc w:val="right"/>
              <w:rPr>
                <w:color w:val="000000"/>
                <w:sz w:val="20"/>
                <w:szCs w:val="20"/>
              </w:rPr>
            </w:pPr>
            <w:r w:rsidRPr="00E41667">
              <w:rPr>
                <w:color w:val="000000"/>
                <w:sz w:val="20"/>
                <w:szCs w:val="20"/>
              </w:rPr>
              <w:t>38</w:t>
            </w:r>
          </w:p>
        </w:tc>
        <w:tc>
          <w:tcPr>
            <w:tcW w:w="2185" w:type="dxa"/>
            <w:shd w:val="clear" w:color="auto" w:fill="auto"/>
            <w:noWrap/>
            <w:vAlign w:val="bottom"/>
            <w:hideMark/>
          </w:tcPr>
          <w:p w14:paraId="2240EF88" w14:textId="77777777" w:rsidR="00B04760" w:rsidRPr="00E41667" w:rsidRDefault="00B04760" w:rsidP="00E73ED3">
            <w:pPr>
              <w:rPr>
                <w:i/>
                <w:iCs/>
                <w:color w:val="000000"/>
                <w:sz w:val="20"/>
                <w:szCs w:val="20"/>
              </w:rPr>
            </w:pPr>
            <w:r w:rsidRPr="00E41667">
              <w:rPr>
                <w:i/>
                <w:iCs/>
                <w:color w:val="000000"/>
                <w:sz w:val="20"/>
                <w:szCs w:val="20"/>
              </w:rPr>
              <w:t xml:space="preserve">Lasioglossum </w:t>
            </w:r>
            <w:proofErr w:type="spellStart"/>
            <w:r w:rsidRPr="00E41667">
              <w:rPr>
                <w:i/>
                <w:iCs/>
                <w:color w:val="000000"/>
                <w:sz w:val="20"/>
                <w:szCs w:val="20"/>
              </w:rPr>
              <w:t>cressonii</w:t>
            </w:r>
            <w:proofErr w:type="spellEnd"/>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3031EBDB" w14:textId="77777777" w:rsidR="00B04760" w:rsidRPr="00E41667" w:rsidRDefault="00B04760" w:rsidP="00E73ED3">
            <w:pPr>
              <w:rPr>
                <w:color w:val="000000"/>
                <w:sz w:val="20"/>
                <w:szCs w:val="20"/>
              </w:rPr>
            </w:pPr>
          </w:p>
        </w:tc>
        <w:tc>
          <w:tcPr>
            <w:tcW w:w="716" w:type="dxa"/>
            <w:shd w:val="clear" w:color="auto" w:fill="auto"/>
            <w:noWrap/>
            <w:vAlign w:val="bottom"/>
            <w:hideMark/>
          </w:tcPr>
          <w:p w14:paraId="0631F3EC" w14:textId="77777777" w:rsidR="00B04760" w:rsidRPr="00E41667" w:rsidRDefault="00B04760" w:rsidP="00E73ED3">
            <w:pPr>
              <w:jc w:val="center"/>
              <w:rPr>
                <w:color w:val="000000"/>
                <w:sz w:val="20"/>
                <w:szCs w:val="20"/>
              </w:rPr>
            </w:pPr>
            <w:r w:rsidRPr="00E41667">
              <w:rPr>
                <w:color w:val="000000"/>
                <w:sz w:val="20"/>
                <w:szCs w:val="20"/>
              </w:rPr>
              <w:t>35</w:t>
            </w:r>
          </w:p>
        </w:tc>
        <w:tc>
          <w:tcPr>
            <w:tcW w:w="716" w:type="dxa"/>
            <w:shd w:val="clear" w:color="auto" w:fill="auto"/>
            <w:noWrap/>
            <w:vAlign w:val="bottom"/>
            <w:hideMark/>
          </w:tcPr>
          <w:p w14:paraId="45676386" w14:textId="77777777" w:rsidR="00B04760" w:rsidRPr="00E41667" w:rsidRDefault="00B04760" w:rsidP="00E73ED3">
            <w:pPr>
              <w:jc w:val="center"/>
              <w:rPr>
                <w:color w:val="000000"/>
                <w:sz w:val="20"/>
                <w:szCs w:val="20"/>
              </w:rPr>
            </w:pPr>
            <w:r w:rsidRPr="00E41667">
              <w:rPr>
                <w:color w:val="000000"/>
                <w:sz w:val="20"/>
                <w:szCs w:val="20"/>
              </w:rPr>
              <w:t>21</w:t>
            </w:r>
          </w:p>
        </w:tc>
        <w:tc>
          <w:tcPr>
            <w:tcW w:w="594" w:type="dxa"/>
            <w:shd w:val="clear" w:color="auto" w:fill="auto"/>
            <w:noWrap/>
            <w:vAlign w:val="bottom"/>
            <w:hideMark/>
          </w:tcPr>
          <w:p w14:paraId="2A61EDC3" w14:textId="77777777" w:rsidR="00B04760" w:rsidRPr="00E41667" w:rsidRDefault="00B04760" w:rsidP="00E73ED3">
            <w:pPr>
              <w:jc w:val="center"/>
              <w:rPr>
                <w:color w:val="000000"/>
                <w:sz w:val="20"/>
                <w:szCs w:val="20"/>
              </w:rPr>
            </w:pPr>
            <w:r w:rsidRPr="00E41667">
              <w:rPr>
                <w:color w:val="000000"/>
                <w:sz w:val="20"/>
                <w:szCs w:val="20"/>
              </w:rPr>
              <w:t>3</w:t>
            </w:r>
          </w:p>
        </w:tc>
        <w:tc>
          <w:tcPr>
            <w:tcW w:w="606" w:type="dxa"/>
            <w:shd w:val="clear" w:color="auto" w:fill="auto"/>
            <w:noWrap/>
            <w:vAlign w:val="bottom"/>
            <w:hideMark/>
          </w:tcPr>
          <w:p w14:paraId="09EB22C4" w14:textId="77777777" w:rsidR="00B04760" w:rsidRPr="00E41667" w:rsidRDefault="00B04760" w:rsidP="00E73ED3">
            <w:pPr>
              <w:jc w:val="center"/>
              <w:rPr>
                <w:color w:val="000000"/>
                <w:sz w:val="20"/>
                <w:szCs w:val="20"/>
              </w:rPr>
            </w:pPr>
            <w:r w:rsidRPr="00E41667">
              <w:rPr>
                <w:color w:val="000000"/>
                <w:sz w:val="20"/>
                <w:szCs w:val="20"/>
              </w:rPr>
              <w:t>11</w:t>
            </w:r>
          </w:p>
        </w:tc>
        <w:tc>
          <w:tcPr>
            <w:tcW w:w="716" w:type="dxa"/>
            <w:shd w:val="clear" w:color="auto" w:fill="auto"/>
            <w:noWrap/>
            <w:vAlign w:val="bottom"/>
            <w:hideMark/>
          </w:tcPr>
          <w:p w14:paraId="1CA17346" w14:textId="77777777" w:rsidR="00B04760" w:rsidRPr="00E41667" w:rsidRDefault="00B04760" w:rsidP="00E73ED3">
            <w:pPr>
              <w:jc w:val="center"/>
              <w:rPr>
                <w:color w:val="000000"/>
                <w:sz w:val="20"/>
                <w:szCs w:val="20"/>
              </w:rPr>
            </w:pPr>
            <w:r w:rsidRPr="00E41667">
              <w:rPr>
                <w:color w:val="000000"/>
                <w:sz w:val="20"/>
                <w:szCs w:val="20"/>
              </w:rPr>
              <w:t>34</w:t>
            </w:r>
          </w:p>
        </w:tc>
        <w:tc>
          <w:tcPr>
            <w:tcW w:w="516" w:type="dxa"/>
            <w:shd w:val="clear" w:color="auto" w:fill="auto"/>
            <w:noWrap/>
            <w:vAlign w:val="bottom"/>
            <w:hideMark/>
          </w:tcPr>
          <w:p w14:paraId="78D01580" w14:textId="77777777" w:rsidR="00B04760" w:rsidRPr="00E41667" w:rsidRDefault="00B04760" w:rsidP="00E73ED3">
            <w:pPr>
              <w:jc w:val="center"/>
              <w:rPr>
                <w:color w:val="000000"/>
                <w:sz w:val="20"/>
                <w:szCs w:val="20"/>
              </w:rPr>
            </w:pPr>
            <w:r w:rsidRPr="00E41667">
              <w:rPr>
                <w:color w:val="000000"/>
                <w:sz w:val="20"/>
                <w:szCs w:val="20"/>
              </w:rPr>
              <w:t>1</w:t>
            </w:r>
          </w:p>
        </w:tc>
        <w:tc>
          <w:tcPr>
            <w:tcW w:w="838" w:type="dxa"/>
            <w:shd w:val="clear" w:color="auto" w:fill="auto"/>
            <w:noWrap/>
            <w:vAlign w:val="bottom"/>
            <w:hideMark/>
          </w:tcPr>
          <w:p w14:paraId="61D5BDDE" w14:textId="77777777" w:rsidR="00B04760" w:rsidRPr="00E41667" w:rsidRDefault="00B04760" w:rsidP="00E73ED3">
            <w:pPr>
              <w:jc w:val="center"/>
              <w:rPr>
                <w:color w:val="000000"/>
                <w:sz w:val="20"/>
                <w:szCs w:val="20"/>
              </w:rPr>
            </w:pPr>
            <w:r w:rsidRPr="00E41667">
              <w:rPr>
                <w:color w:val="000000"/>
                <w:sz w:val="20"/>
                <w:szCs w:val="20"/>
              </w:rPr>
              <w:t>33</w:t>
            </w:r>
          </w:p>
        </w:tc>
        <w:tc>
          <w:tcPr>
            <w:tcW w:w="650" w:type="dxa"/>
            <w:shd w:val="clear" w:color="auto" w:fill="auto"/>
            <w:noWrap/>
            <w:vAlign w:val="bottom"/>
            <w:hideMark/>
          </w:tcPr>
          <w:p w14:paraId="5FE1DCEA" w14:textId="77777777" w:rsidR="00B04760" w:rsidRPr="00E41667" w:rsidRDefault="00B04760" w:rsidP="00E73ED3">
            <w:pPr>
              <w:jc w:val="center"/>
              <w:rPr>
                <w:color w:val="000000"/>
                <w:sz w:val="20"/>
                <w:szCs w:val="20"/>
              </w:rPr>
            </w:pPr>
            <w:r w:rsidRPr="00E41667">
              <w:rPr>
                <w:color w:val="000000"/>
                <w:sz w:val="20"/>
                <w:szCs w:val="20"/>
              </w:rPr>
              <w:t>2</w:t>
            </w:r>
          </w:p>
        </w:tc>
      </w:tr>
      <w:tr w:rsidR="00B04760" w:rsidRPr="00E41667" w14:paraId="5B5EDE2C" w14:textId="77777777" w:rsidTr="00E73ED3">
        <w:trPr>
          <w:trHeight w:val="240"/>
        </w:trPr>
        <w:tc>
          <w:tcPr>
            <w:tcW w:w="539" w:type="dxa"/>
            <w:shd w:val="clear" w:color="auto" w:fill="auto"/>
            <w:noWrap/>
            <w:vAlign w:val="bottom"/>
            <w:hideMark/>
          </w:tcPr>
          <w:p w14:paraId="484EC3BF" w14:textId="77777777" w:rsidR="00B04760" w:rsidRPr="00E41667" w:rsidRDefault="00B04760" w:rsidP="00E73ED3">
            <w:pPr>
              <w:jc w:val="right"/>
              <w:rPr>
                <w:color w:val="000000"/>
                <w:sz w:val="20"/>
                <w:szCs w:val="20"/>
              </w:rPr>
            </w:pPr>
            <w:r w:rsidRPr="00E41667">
              <w:rPr>
                <w:color w:val="000000"/>
                <w:sz w:val="20"/>
                <w:szCs w:val="20"/>
              </w:rPr>
              <w:t>39</w:t>
            </w:r>
          </w:p>
        </w:tc>
        <w:tc>
          <w:tcPr>
            <w:tcW w:w="2185" w:type="dxa"/>
            <w:shd w:val="clear" w:color="auto" w:fill="auto"/>
            <w:noWrap/>
            <w:vAlign w:val="bottom"/>
            <w:hideMark/>
          </w:tcPr>
          <w:p w14:paraId="10B8631C" w14:textId="77777777" w:rsidR="00B04760" w:rsidRPr="00E41667" w:rsidRDefault="00B04760" w:rsidP="00E73ED3">
            <w:pPr>
              <w:rPr>
                <w:i/>
                <w:iCs/>
                <w:color w:val="000000"/>
                <w:sz w:val="20"/>
                <w:szCs w:val="20"/>
              </w:rPr>
            </w:pPr>
            <w:r w:rsidRPr="00E41667">
              <w:rPr>
                <w:i/>
                <w:iCs/>
                <w:color w:val="000000"/>
                <w:sz w:val="20"/>
                <w:szCs w:val="20"/>
              </w:rPr>
              <w:t xml:space="preserve">Lasioglossum </w:t>
            </w:r>
            <w:proofErr w:type="spellStart"/>
            <w:r w:rsidRPr="00E41667">
              <w:rPr>
                <w:i/>
                <w:iCs/>
                <w:color w:val="000000"/>
                <w:sz w:val="20"/>
                <w:szCs w:val="20"/>
              </w:rPr>
              <w:t>kincaidii</w:t>
            </w:r>
            <w:proofErr w:type="spellEnd"/>
            <w:r>
              <w:rPr>
                <w:i/>
                <w:iCs/>
                <w:color w:val="000000"/>
                <w:sz w:val="20"/>
                <w:szCs w:val="20"/>
              </w:rPr>
              <w:t xml:space="preserve"> </w:t>
            </w:r>
            <w:r w:rsidRPr="000E2FC1">
              <w:rPr>
                <w:color w:val="000000"/>
                <w:sz w:val="20"/>
                <w:szCs w:val="20"/>
              </w:rPr>
              <w:t>†</w:t>
            </w:r>
            <w:r w:rsidRPr="000E2FC1">
              <w:rPr>
                <w:bCs/>
                <w:sz w:val="22"/>
                <w:szCs w:val="22"/>
              </w:rPr>
              <w:t>§</w:t>
            </w:r>
          </w:p>
        </w:tc>
        <w:tc>
          <w:tcPr>
            <w:tcW w:w="1231" w:type="dxa"/>
            <w:shd w:val="clear" w:color="auto" w:fill="auto"/>
            <w:noWrap/>
            <w:vAlign w:val="bottom"/>
            <w:hideMark/>
          </w:tcPr>
          <w:p w14:paraId="0CBEF228" w14:textId="77777777" w:rsidR="00B04760" w:rsidRPr="00E41667" w:rsidRDefault="00B04760" w:rsidP="00E73ED3">
            <w:pPr>
              <w:rPr>
                <w:color w:val="000000"/>
                <w:sz w:val="20"/>
                <w:szCs w:val="20"/>
              </w:rPr>
            </w:pPr>
            <w:r w:rsidRPr="00E41667">
              <w:rPr>
                <w:color w:val="000000"/>
                <w:sz w:val="20"/>
                <w:szCs w:val="20"/>
              </w:rPr>
              <w:t>crSNO</w:t>
            </w:r>
          </w:p>
        </w:tc>
        <w:tc>
          <w:tcPr>
            <w:tcW w:w="716" w:type="dxa"/>
            <w:shd w:val="clear" w:color="auto" w:fill="auto"/>
            <w:noWrap/>
            <w:vAlign w:val="bottom"/>
            <w:hideMark/>
          </w:tcPr>
          <w:p w14:paraId="145C98DD" w14:textId="77777777" w:rsidR="00B04760" w:rsidRPr="00E41667" w:rsidRDefault="00B04760" w:rsidP="00E73ED3">
            <w:pPr>
              <w:jc w:val="center"/>
              <w:rPr>
                <w:color w:val="000000"/>
                <w:sz w:val="20"/>
                <w:szCs w:val="20"/>
              </w:rPr>
            </w:pPr>
            <w:r w:rsidRPr="00E41667">
              <w:rPr>
                <w:color w:val="000000"/>
                <w:sz w:val="20"/>
                <w:szCs w:val="20"/>
              </w:rPr>
              <w:t>31</w:t>
            </w:r>
          </w:p>
        </w:tc>
        <w:tc>
          <w:tcPr>
            <w:tcW w:w="716" w:type="dxa"/>
            <w:shd w:val="clear" w:color="auto" w:fill="auto"/>
            <w:noWrap/>
            <w:vAlign w:val="bottom"/>
            <w:hideMark/>
          </w:tcPr>
          <w:p w14:paraId="3F610FD5" w14:textId="77777777" w:rsidR="00B04760" w:rsidRPr="00E41667" w:rsidRDefault="00B04760" w:rsidP="00E73ED3">
            <w:pPr>
              <w:jc w:val="center"/>
              <w:rPr>
                <w:color w:val="000000"/>
                <w:sz w:val="20"/>
                <w:szCs w:val="20"/>
              </w:rPr>
            </w:pPr>
            <w:r w:rsidRPr="00E41667">
              <w:rPr>
                <w:color w:val="000000"/>
                <w:sz w:val="20"/>
                <w:szCs w:val="20"/>
              </w:rPr>
              <w:t>28</w:t>
            </w:r>
          </w:p>
        </w:tc>
        <w:tc>
          <w:tcPr>
            <w:tcW w:w="594" w:type="dxa"/>
            <w:shd w:val="clear" w:color="auto" w:fill="auto"/>
            <w:noWrap/>
            <w:vAlign w:val="bottom"/>
            <w:hideMark/>
          </w:tcPr>
          <w:p w14:paraId="09A9250A" w14:textId="77777777" w:rsidR="00B04760" w:rsidRPr="00E41667" w:rsidRDefault="00B04760" w:rsidP="00E73ED3">
            <w:pPr>
              <w:jc w:val="center"/>
              <w:rPr>
                <w:color w:val="000000"/>
                <w:sz w:val="20"/>
                <w:szCs w:val="20"/>
              </w:rPr>
            </w:pPr>
            <w:r w:rsidRPr="00E41667">
              <w:rPr>
                <w:color w:val="000000"/>
                <w:sz w:val="20"/>
                <w:szCs w:val="20"/>
              </w:rPr>
              <w:t>1</w:t>
            </w:r>
          </w:p>
        </w:tc>
        <w:tc>
          <w:tcPr>
            <w:tcW w:w="606" w:type="dxa"/>
            <w:shd w:val="clear" w:color="auto" w:fill="auto"/>
            <w:noWrap/>
            <w:vAlign w:val="bottom"/>
            <w:hideMark/>
          </w:tcPr>
          <w:p w14:paraId="38FEAF20" w14:textId="77777777" w:rsidR="00B04760" w:rsidRPr="00E41667" w:rsidRDefault="00B04760" w:rsidP="00E73ED3">
            <w:pPr>
              <w:jc w:val="center"/>
              <w:rPr>
                <w:color w:val="000000"/>
                <w:sz w:val="20"/>
                <w:szCs w:val="20"/>
              </w:rPr>
            </w:pPr>
            <w:r w:rsidRPr="00E41667">
              <w:rPr>
                <w:color w:val="000000"/>
                <w:sz w:val="20"/>
                <w:szCs w:val="20"/>
              </w:rPr>
              <w:t>2</w:t>
            </w:r>
          </w:p>
        </w:tc>
        <w:tc>
          <w:tcPr>
            <w:tcW w:w="716" w:type="dxa"/>
            <w:shd w:val="clear" w:color="auto" w:fill="auto"/>
            <w:noWrap/>
            <w:vAlign w:val="bottom"/>
            <w:hideMark/>
          </w:tcPr>
          <w:p w14:paraId="1D9124D6" w14:textId="77777777" w:rsidR="00B04760" w:rsidRPr="00E41667" w:rsidRDefault="00B04760" w:rsidP="00E73ED3">
            <w:pPr>
              <w:jc w:val="center"/>
              <w:rPr>
                <w:color w:val="000000"/>
                <w:sz w:val="20"/>
                <w:szCs w:val="20"/>
              </w:rPr>
            </w:pPr>
            <w:r w:rsidRPr="00E41667">
              <w:rPr>
                <w:color w:val="000000"/>
                <w:sz w:val="20"/>
                <w:szCs w:val="20"/>
              </w:rPr>
              <w:t>31</w:t>
            </w:r>
          </w:p>
        </w:tc>
        <w:tc>
          <w:tcPr>
            <w:tcW w:w="516" w:type="dxa"/>
            <w:shd w:val="clear" w:color="auto" w:fill="auto"/>
            <w:noWrap/>
            <w:vAlign w:val="bottom"/>
            <w:hideMark/>
          </w:tcPr>
          <w:p w14:paraId="643EE0C9"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5B425DF4" w14:textId="77777777" w:rsidR="00B04760" w:rsidRPr="00E41667" w:rsidRDefault="00B04760" w:rsidP="00E73ED3">
            <w:pPr>
              <w:jc w:val="center"/>
              <w:rPr>
                <w:color w:val="000000"/>
                <w:sz w:val="20"/>
                <w:szCs w:val="20"/>
              </w:rPr>
            </w:pPr>
            <w:r w:rsidRPr="00E41667">
              <w:rPr>
                <w:color w:val="000000"/>
                <w:sz w:val="20"/>
                <w:szCs w:val="20"/>
              </w:rPr>
              <w:t>31</w:t>
            </w:r>
          </w:p>
        </w:tc>
        <w:tc>
          <w:tcPr>
            <w:tcW w:w="650" w:type="dxa"/>
            <w:shd w:val="clear" w:color="auto" w:fill="auto"/>
            <w:noWrap/>
            <w:vAlign w:val="bottom"/>
            <w:hideMark/>
          </w:tcPr>
          <w:p w14:paraId="1C1B38CD" w14:textId="77777777" w:rsidR="00B04760" w:rsidRPr="00E41667" w:rsidRDefault="00B04760" w:rsidP="00E73ED3">
            <w:pPr>
              <w:jc w:val="center"/>
              <w:rPr>
                <w:color w:val="000000"/>
                <w:sz w:val="20"/>
                <w:szCs w:val="20"/>
              </w:rPr>
            </w:pPr>
            <w:r w:rsidRPr="00E41667">
              <w:rPr>
                <w:color w:val="000000"/>
                <w:sz w:val="20"/>
                <w:szCs w:val="20"/>
              </w:rPr>
              <w:t>0</w:t>
            </w:r>
          </w:p>
        </w:tc>
      </w:tr>
      <w:tr w:rsidR="00B04760" w:rsidRPr="00E41667" w14:paraId="4FCFC1B1" w14:textId="77777777" w:rsidTr="00E73ED3">
        <w:trPr>
          <w:trHeight w:val="240"/>
        </w:trPr>
        <w:tc>
          <w:tcPr>
            <w:tcW w:w="539" w:type="dxa"/>
            <w:shd w:val="clear" w:color="auto" w:fill="auto"/>
            <w:noWrap/>
            <w:vAlign w:val="bottom"/>
            <w:hideMark/>
          </w:tcPr>
          <w:p w14:paraId="617E25AF" w14:textId="77777777" w:rsidR="00B04760" w:rsidRPr="00E41667" w:rsidRDefault="00B04760" w:rsidP="00E73ED3">
            <w:pPr>
              <w:jc w:val="right"/>
              <w:rPr>
                <w:color w:val="000000"/>
                <w:sz w:val="20"/>
                <w:szCs w:val="20"/>
              </w:rPr>
            </w:pPr>
            <w:r w:rsidRPr="00E41667">
              <w:rPr>
                <w:color w:val="000000"/>
                <w:sz w:val="20"/>
                <w:szCs w:val="20"/>
              </w:rPr>
              <w:t>40</w:t>
            </w:r>
          </w:p>
        </w:tc>
        <w:tc>
          <w:tcPr>
            <w:tcW w:w="2185" w:type="dxa"/>
            <w:shd w:val="clear" w:color="auto" w:fill="auto"/>
            <w:noWrap/>
            <w:vAlign w:val="bottom"/>
            <w:hideMark/>
          </w:tcPr>
          <w:p w14:paraId="3F789366" w14:textId="77777777" w:rsidR="00B04760" w:rsidRPr="00E41667" w:rsidRDefault="00B04760" w:rsidP="00E73ED3">
            <w:pPr>
              <w:rPr>
                <w:i/>
                <w:iCs/>
                <w:color w:val="000000"/>
                <w:sz w:val="20"/>
                <w:szCs w:val="20"/>
              </w:rPr>
            </w:pPr>
            <w:proofErr w:type="spellStart"/>
            <w:r w:rsidRPr="00E41667">
              <w:rPr>
                <w:i/>
                <w:iCs/>
                <w:color w:val="000000"/>
                <w:sz w:val="20"/>
                <w:szCs w:val="20"/>
              </w:rPr>
              <w:t>Hoplitis</w:t>
            </w:r>
            <w:proofErr w:type="spellEnd"/>
            <w:r w:rsidRPr="00E41667">
              <w:rPr>
                <w:i/>
                <w:iCs/>
                <w:color w:val="000000"/>
                <w:sz w:val="20"/>
                <w:szCs w:val="20"/>
              </w:rPr>
              <w:t xml:space="preserve"> </w:t>
            </w:r>
            <w:proofErr w:type="spellStart"/>
            <w:r w:rsidRPr="00E41667">
              <w:rPr>
                <w:i/>
                <w:iCs/>
                <w:color w:val="000000"/>
                <w:sz w:val="20"/>
                <w:szCs w:val="20"/>
              </w:rPr>
              <w:t>producta</w:t>
            </w:r>
            <w:proofErr w:type="spellEnd"/>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0FBB8E51" w14:textId="77777777" w:rsidR="00B04760" w:rsidRPr="00E41667" w:rsidRDefault="00B04760" w:rsidP="00E73ED3">
            <w:pPr>
              <w:rPr>
                <w:color w:val="000000"/>
                <w:sz w:val="20"/>
                <w:szCs w:val="20"/>
              </w:rPr>
            </w:pPr>
            <w:r w:rsidRPr="00E41667">
              <w:rPr>
                <w:color w:val="000000"/>
                <w:sz w:val="20"/>
                <w:szCs w:val="20"/>
              </w:rPr>
              <w:t>crKING_G : crSNO_G</w:t>
            </w:r>
          </w:p>
        </w:tc>
        <w:tc>
          <w:tcPr>
            <w:tcW w:w="716" w:type="dxa"/>
            <w:shd w:val="clear" w:color="auto" w:fill="auto"/>
            <w:noWrap/>
            <w:vAlign w:val="bottom"/>
            <w:hideMark/>
          </w:tcPr>
          <w:p w14:paraId="294F803C" w14:textId="77777777" w:rsidR="00B04760" w:rsidRPr="00E41667" w:rsidRDefault="00B04760" w:rsidP="00E73ED3">
            <w:pPr>
              <w:jc w:val="center"/>
              <w:rPr>
                <w:color w:val="000000"/>
                <w:sz w:val="20"/>
                <w:szCs w:val="20"/>
              </w:rPr>
            </w:pPr>
            <w:r w:rsidRPr="00E41667">
              <w:rPr>
                <w:color w:val="000000"/>
                <w:sz w:val="20"/>
                <w:szCs w:val="20"/>
              </w:rPr>
              <w:t>28</w:t>
            </w:r>
          </w:p>
        </w:tc>
        <w:tc>
          <w:tcPr>
            <w:tcW w:w="716" w:type="dxa"/>
            <w:shd w:val="clear" w:color="auto" w:fill="auto"/>
            <w:noWrap/>
            <w:vAlign w:val="bottom"/>
            <w:hideMark/>
          </w:tcPr>
          <w:p w14:paraId="69F74A39" w14:textId="77777777" w:rsidR="00B04760" w:rsidRPr="00E41667" w:rsidRDefault="00B04760" w:rsidP="00E73ED3">
            <w:pPr>
              <w:jc w:val="center"/>
              <w:rPr>
                <w:color w:val="000000"/>
                <w:sz w:val="20"/>
                <w:szCs w:val="20"/>
              </w:rPr>
            </w:pPr>
            <w:r w:rsidRPr="00E41667">
              <w:rPr>
                <w:color w:val="000000"/>
                <w:sz w:val="20"/>
                <w:szCs w:val="20"/>
              </w:rPr>
              <w:t>6</w:t>
            </w:r>
          </w:p>
        </w:tc>
        <w:tc>
          <w:tcPr>
            <w:tcW w:w="594" w:type="dxa"/>
            <w:shd w:val="clear" w:color="auto" w:fill="auto"/>
            <w:noWrap/>
            <w:vAlign w:val="bottom"/>
            <w:hideMark/>
          </w:tcPr>
          <w:p w14:paraId="4EE75109" w14:textId="77777777" w:rsidR="00B04760" w:rsidRPr="00E41667" w:rsidRDefault="00B04760" w:rsidP="00E73ED3">
            <w:pPr>
              <w:jc w:val="center"/>
              <w:rPr>
                <w:color w:val="000000"/>
                <w:sz w:val="20"/>
                <w:szCs w:val="20"/>
              </w:rPr>
            </w:pPr>
            <w:r w:rsidRPr="00E41667">
              <w:rPr>
                <w:color w:val="000000"/>
                <w:sz w:val="20"/>
                <w:szCs w:val="20"/>
              </w:rPr>
              <w:t>20</w:t>
            </w:r>
          </w:p>
        </w:tc>
        <w:tc>
          <w:tcPr>
            <w:tcW w:w="606" w:type="dxa"/>
            <w:shd w:val="clear" w:color="auto" w:fill="auto"/>
            <w:noWrap/>
            <w:vAlign w:val="bottom"/>
            <w:hideMark/>
          </w:tcPr>
          <w:p w14:paraId="1B1CA86E" w14:textId="77777777" w:rsidR="00B04760" w:rsidRPr="00E41667" w:rsidRDefault="00B04760" w:rsidP="00E73ED3">
            <w:pPr>
              <w:jc w:val="center"/>
              <w:rPr>
                <w:color w:val="000000"/>
                <w:sz w:val="20"/>
                <w:szCs w:val="20"/>
              </w:rPr>
            </w:pPr>
            <w:r w:rsidRPr="00E41667">
              <w:rPr>
                <w:color w:val="000000"/>
                <w:sz w:val="20"/>
                <w:szCs w:val="20"/>
              </w:rPr>
              <w:t>2</w:t>
            </w:r>
          </w:p>
        </w:tc>
        <w:tc>
          <w:tcPr>
            <w:tcW w:w="716" w:type="dxa"/>
            <w:shd w:val="clear" w:color="auto" w:fill="auto"/>
            <w:noWrap/>
            <w:vAlign w:val="bottom"/>
            <w:hideMark/>
          </w:tcPr>
          <w:p w14:paraId="3576357D" w14:textId="77777777" w:rsidR="00B04760" w:rsidRPr="00E41667" w:rsidRDefault="00B04760" w:rsidP="00E73ED3">
            <w:pPr>
              <w:jc w:val="center"/>
              <w:rPr>
                <w:color w:val="000000"/>
                <w:sz w:val="20"/>
                <w:szCs w:val="20"/>
              </w:rPr>
            </w:pPr>
            <w:r w:rsidRPr="00E41667">
              <w:rPr>
                <w:color w:val="000000"/>
                <w:sz w:val="20"/>
                <w:szCs w:val="20"/>
              </w:rPr>
              <w:t>28</w:t>
            </w:r>
          </w:p>
        </w:tc>
        <w:tc>
          <w:tcPr>
            <w:tcW w:w="516" w:type="dxa"/>
            <w:shd w:val="clear" w:color="auto" w:fill="auto"/>
            <w:noWrap/>
            <w:vAlign w:val="bottom"/>
            <w:hideMark/>
          </w:tcPr>
          <w:p w14:paraId="12EED8BA"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6FFD02A7" w14:textId="77777777" w:rsidR="00B04760" w:rsidRPr="00E41667" w:rsidRDefault="00B04760" w:rsidP="00E73ED3">
            <w:pPr>
              <w:jc w:val="center"/>
              <w:rPr>
                <w:color w:val="000000"/>
                <w:sz w:val="20"/>
                <w:szCs w:val="20"/>
              </w:rPr>
            </w:pPr>
            <w:r w:rsidRPr="00E41667">
              <w:rPr>
                <w:color w:val="000000"/>
                <w:sz w:val="20"/>
                <w:szCs w:val="20"/>
              </w:rPr>
              <w:t>13</w:t>
            </w:r>
          </w:p>
        </w:tc>
        <w:tc>
          <w:tcPr>
            <w:tcW w:w="650" w:type="dxa"/>
            <w:shd w:val="clear" w:color="auto" w:fill="auto"/>
            <w:noWrap/>
            <w:vAlign w:val="bottom"/>
            <w:hideMark/>
          </w:tcPr>
          <w:p w14:paraId="585BAB84" w14:textId="77777777" w:rsidR="00B04760" w:rsidRPr="00E41667" w:rsidRDefault="00B04760" w:rsidP="00E73ED3">
            <w:pPr>
              <w:jc w:val="center"/>
              <w:rPr>
                <w:color w:val="000000"/>
                <w:sz w:val="20"/>
                <w:szCs w:val="20"/>
              </w:rPr>
            </w:pPr>
            <w:r w:rsidRPr="00E41667">
              <w:rPr>
                <w:color w:val="000000"/>
                <w:sz w:val="20"/>
                <w:szCs w:val="20"/>
              </w:rPr>
              <w:t>15</w:t>
            </w:r>
          </w:p>
        </w:tc>
      </w:tr>
      <w:tr w:rsidR="00B04760" w:rsidRPr="00E41667" w14:paraId="59830D19" w14:textId="77777777" w:rsidTr="00E73ED3">
        <w:trPr>
          <w:trHeight w:val="240"/>
        </w:trPr>
        <w:tc>
          <w:tcPr>
            <w:tcW w:w="539" w:type="dxa"/>
            <w:shd w:val="clear" w:color="auto" w:fill="auto"/>
            <w:noWrap/>
            <w:vAlign w:val="bottom"/>
            <w:hideMark/>
          </w:tcPr>
          <w:p w14:paraId="70467BDD" w14:textId="77777777" w:rsidR="00B04760" w:rsidRPr="00E41667" w:rsidRDefault="00B04760" w:rsidP="00E73ED3">
            <w:pPr>
              <w:jc w:val="right"/>
              <w:rPr>
                <w:color w:val="000000"/>
                <w:sz w:val="20"/>
                <w:szCs w:val="20"/>
              </w:rPr>
            </w:pPr>
            <w:r w:rsidRPr="00E41667">
              <w:rPr>
                <w:color w:val="000000"/>
                <w:sz w:val="20"/>
                <w:szCs w:val="20"/>
              </w:rPr>
              <w:t>41</w:t>
            </w:r>
          </w:p>
        </w:tc>
        <w:tc>
          <w:tcPr>
            <w:tcW w:w="2185" w:type="dxa"/>
            <w:shd w:val="clear" w:color="auto" w:fill="auto"/>
            <w:noWrap/>
            <w:vAlign w:val="bottom"/>
            <w:hideMark/>
          </w:tcPr>
          <w:p w14:paraId="5B0AC1F2" w14:textId="77777777" w:rsidR="00B04760" w:rsidRPr="00E41667" w:rsidRDefault="00B04760" w:rsidP="00E73ED3">
            <w:pPr>
              <w:rPr>
                <w:i/>
                <w:iCs/>
                <w:color w:val="000000"/>
                <w:sz w:val="20"/>
                <w:szCs w:val="20"/>
              </w:rPr>
            </w:pPr>
            <w:r w:rsidRPr="00E41667">
              <w:rPr>
                <w:i/>
                <w:iCs/>
                <w:color w:val="000000"/>
                <w:sz w:val="20"/>
                <w:szCs w:val="20"/>
              </w:rPr>
              <w:t>Lasioglossum tenax</w:t>
            </w:r>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46BF5A13" w14:textId="77777777" w:rsidR="00B04760" w:rsidRPr="00E41667" w:rsidRDefault="00B04760" w:rsidP="00E73ED3">
            <w:pPr>
              <w:rPr>
                <w:color w:val="000000"/>
                <w:sz w:val="20"/>
                <w:szCs w:val="20"/>
              </w:rPr>
            </w:pPr>
            <w:r w:rsidRPr="00E41667">
              <w:rPr>
                <w:color w:val="000000"/>
                <w:sz w:val="20"/>
                <w:szCs w:val="20"/>
              </w:rPr>
              <w:t>crKING : crSNO</w:t>
            </w:r>
          </w:p>
        </w:tc>
        <w:tc>
          <w:tcPr>
            <w:tcW w:w="716" w:type="dxa"/>
            <w:shd w:val="clear" w:color="auto" w:fill="auto"/>
            <w:noWrap/>
            <w:vAlign w:val="bottom"/>
            <w:hideMark/>
          </w:tcPr>
          <w:p w14:paraId="35EF59BA" w14:textId="77777777" w:rsidR="00B04760" w:rsidRPr="00E41667" w:rsidRDefault="00B04760" w:rsidP="00E73ED3">
            <w:pPr>
              <w:jc w:val="center"/>
              <w:rPr>
                <w:color w:val="000000"/>
                <w:sz w:val="20"/>
                <w:szCs w:val="20"/>
              </w:rPr>
            </w:pPr>
            <w:r w:rsidRPr="00E41667">
              <w:rPr>
                <w:color w:val="000000"/>
                <w:sz w:val="20"/>
                <w:szCs w:val="20"/>
              </w:rPr>
              <w:t>26</w:t>
            </w:r>
          </w:p>
        </w:tc>
        <w:tc>
          <w:tcPr>
            <w:tcW w:w="716" w:type="dxa"/>
            <w:shd w:val="clear" w:color="auto" w:fill="auto"/>
            <w:noWrap/>
            <w:vAlign w:val="bottom"/>
            <w:hideMark/>
          </w:tcPr>
          <w:p w14:paraId="3A5211B5" w14:textId="77777777" w:rsidR="00B04760" w:rsidRPr="00E41667" w:rsidRDefault="00B04760" w:rsidP="00E73ED3">
            <w:pPr>
              <w:jc w:val="center"/>
              <w:rPr>
                <w:color w:val="000000"/>
                <w:sz w:val="20"/>
                <w:szCs w:val="20"/>
              </w:rPr>
            </w:pPr>
            <w:r w:rsidRPr="00E41667">
              <w:rPr>
                <w:color w:val="000000"/>
                <w:sz w:val="20"/>
                <w:szCs w:val="20"/>
              </w:rPr>
              <w:t>17</w:t>
            </w:r>
          </w:p>
        </w:tc>
        <w:tc>
          <w:tcPr>
            <w:tcW w:w="594" w:type="dxa"/>
            <w:shd w:val="clear" w:color="auto" w:fill="auto"/>
            <w:noWrap/>
            <w:vAlign w:val="bottom"/>
            <w:hideMark/>
          </w:tcPr>
          <w:p w14:paraId="797E1E1F" w14:textId="77777777" w:rsidR="00B04760" w:rsidRPr="00E41667" w:rsidRDefault="00B04760" w:rsidP="00E73ED3">
            <w:pPr>
              <w:jc w:val="center"/>
              <w:rPr>
                <w:color w:val="000000"/>
                <w:sz w:val="20"/>
                <w:szCs w:val="20"/>
              </w:rPr>
            </w:pPr>
            <w:r w:rsidRPr="00E41667">
              <w:rPr>
                <w:color w:val="000000"/>
                <w:sz w:val="20"/>
                <w:szCs w:val="20"/>
              </w:rPr>
              <w:t>7</w:t>
            </w:r>
          </w:p>
        </w:tc>
        <w:tc>
          <w:tcPr>
            <w:tcW w:w="606" w:type="dxa"/>
            <w:shd w:val="clear" w:color="auto" w:fill="auto"/>
            <w:noWrap/>
            <w:vAlign w:val="bottom"/>
            <w:hideMark/>
          </w:tcPr>
          <w:p w14:paraId="76569580" w14:textId="77777777" w:rsidR="00B04760" w:rsidRPr="00E41667" w:rsidRDefault="00B04760" w:rsidP="00E73ED3">
            <w:pPr>
              <w:jc w:val="center"/>
              <w:rPr>
                <w:color w:val="000000"/>
                <w:sz w:val="20"/>
                <w:szCs w:val="20"/>
              </w:rPr>
            </w:pPr>
            <w:r w:rsidRPr="00E41667">
              <w:rPr>
                <w:color w:val="000000"/>
                <w:sz w:val="20"/>
                <w:szCs w:val="20"/>
              </w:rPr>
              <w:t>2</w:t>
            </w:r>
          </w:p>
        </w:tc>
        <w:tc>
          <w:tcPr>
            <w:tcW w:w="716" w:type="dxa"/>
            <w:shd w:val="clear" w:color="auto" w:fill="auto"/>
            <w:noWrap/>
            <w:vAlign w:val="bottom"/>
            <w:hideMark/>
          </w:tcPr>
          <w:p w14:paraId="72B254A5" w14:textId="77777777" w:rsidR="00B04760" w:rsidRPr="00E41667" w:rsidRDefault="00B04760" w:rsidP="00E73ED3">
            <w:pPr>
              <w:jc w:val="center"/>
              <w:rPr>
                <w:color w:val="000000"/>
                <w:sz w:val="20"/>
                <w:szCs w:val="20"/>
              </w:rPr>
            </w:pPr>
            <w:r w:rsidRPr="00E41667">
              <w:rPr>
                <w:color w:val="000000"/>
                <w:sz w:val="20"/>
                <w:szCs w:val="20"/>
              </w:rPr>
              <w:t>20</w:t>
            </w:r>
          </w:p>
        </w:tc>
        <w:tc>
          <w:tcPr>
            <w:tcW w:w="516" w:type="dxa"/>
            <w:shd w:val="clear" w:color="auto" w:fill="auto"/>
            <w:noWrap/>
            <w:vAlign w:val="bottom"/>
            <w:hideMark/>
          </w:tcPr>
          <w:p w14:paraId="3E66359A" w14:textId="77777777" w:rsidR="00B04760" w:rsidRPr="00E41667" w:rsidRDefault="00B04760" w:rsidP="00E73ED3">
            <w:pPr>
              <w:jc w:val="center"/>
              <w:rPr>
                <w:color w:val="000000"/>
                <w:sz w:val="20"/>
                <w:szCs w:val="20"/>
              </w:rPr>
            </w:pPr>
            <w:r w:rsidRPr="00E41667">
              <w:rPr>
                <w:color w:val="000000"/>
                <w:sz w:val="20"/>
                <w:szCs w:val="20"/>
              </w:rPr>
              <w:t>6</w:t>
            </w:r>
          </w:p>
        </w:tc>
        <w:tc>
          <w:tcPr>
            <w:tcW w:w="838" w:type="dxa"/>
            <w:shd w:val="clear" w:color="auto" w:fill="auto"/>
            <w:noWrap/>
            <w:vAlign w:val="bottom"/>
            <w:hideMark/>
          </w:tcPr>
          <w:p w14:paraId="722331EE" w14:textId="77777777" w:rsidR="00B04760" w:rsidRPr="00E41667" w:rsidRDefault="00B04760" w:rsidP="00E73ED3">
            <w:pPr>
              <w:jc w:val="center"/>
              <w:rPr>
                <w:color w:val="000000"/>
                <w:sz w:val="20"/>
                <w:szCs w:val="20"/>
              </w:rPr>
            </w:pPr>
            <w:r w:rsidRPr="00E41667">
              <w:rPr>
                <w:color w:val="000000"/>
                <w:sz w:val="20"/>
                <w:szCs w:val="20"/>
              </w:rPr>
              <w:t>24</w:t>
            </w:r>
          </w:p>
        </w:tc>
        <w:tc>
          <w:tcPr>
            <w:tcW w:w="650" w:type="dxa"/>
            <w:shd w:val="clear" w:color="auto" w:fill="auto"/>
            <w:noWrap/>
            <w:vAlign w:val="bottom"/>
            <w:hideMark/>
          </w:tcPr>
          <w:p w14:paraId="4B3F6142" w14:textId="77777777" w:rsidR="00B04760" w:rsidRPr="00E41667" w:rsidRDefault="00B04760" w:rsidP="00E73ED3">
            <w:pPr>
              <w:jc w:val="center"/>
              <w:rPr>
                <w:color w:val="000000"/>
                <w:sz w:val="20"/>
                <w:szCs w:val="20"/>
              </w:rPr>
            </w:pPr>
            <w:r w:rsidRPr="00E41667">
              <w:rPr>
                <w:color w:val="000000"/>
                <w:sz w:val="20"/>
                <w:szCs w:val="20"/>
              </w:rPr>
              <w:t>2</w:t>
            </w:r>
          </w:p>
        </w:tc>
      </w:tr>
      <w:tr w:rsidR="00B04760" w:rsidRPr="00E41667" w14:paraId="6477C12F" w14:textId="77777777" w:rsidTr="00E73ED3">
        <w:trPr>
          <w:trHeight w:val="240"/>
        </w:trPr>
        <w:tc>
          <w:tcPr>
            <w:tcW w:w="539" w:type="dxa"/>
            <w:shd w:val="clear" w:color="auto" w:fill="auto"/>
            <w:noWrap/>
            <w:vAlign w:val="bottom"/>
            <w:hideMark/>
          </w:tcPr>
          <w:p w14:paraId="139A560C" w14:textId="77777777" w:rsidR="00B04760" w:rsidRPr="00E41667" w:rsidRDefault="00B04760" w:rsidP="00E73ED3">
            <w:pPr>
              <w:jc w:val="right"/>
              <w:rPr>
                <w:color w:val="000000"/>
                <w:sz w:val="20"/>
                <w:szCs w:val="20"/>
              </w:rPr>
            </w:pPr>
            <w:r w:rsidRPr="00E41667">
              <w:rPr>
                <w:color w:val="000000"/>
                <w:sz w:val="20"/>
                <w:szCs w:val="20"/>
              </w:rPr>
              <w:t>42</w:t>
            </w:r>
          </w:p>
        </w:tc>
        <w:tc>
          <w:tcPr>
            <w:tcW w:w="2185" w:type="dxa"/>
            <w:shd w:val="clear" w:color="auto" w:fill="auto"/>
            <w:noWrap/>
            <w:vAlign w:val="bottom"/>
            <w:hideMark/>
          </w:tcPr>
          <w:p w14:paraId="22E3B54C" w14:textId="77777777" w:rsidR="00B04760" w:rsidRPr="00E41667" w:rsidRDefault="00B04760" w:rsidP="00E73ED3">
            <w:pPr>
              <w:rPr>
                <w:i/>
                <w:iCs/>
                <w:color w:val="000000"/>
                <w:sz w:val="20"/>
                <w:szCs w:val="20"/>
              </w:rPr>
            </w:pPr>
            <w:r w:rsidRPr="00E41667">
              <w:rPr>
                <w:i/>
                <w:iCs/>
                <w:color w:val="000000"/>
                <w:sz w:val="20"/>
                <w:szCs w:val="20"/>
              </w:rPr>
              <w:t>Megachile brevis</w:t>
            </w:r>
          </w:p>
        </w:tc>
        <w:tc>
          <w:tcPr>
            <w:tcW w:w="1231" w:type="dxa"/>
            <w:shd w:val="clear" w:color="auto" w:fill="auto"/>
            <w:noWrap/>
            <w:vAlign w:val="bottom"/>
            <w:hideMark/>
          </w:tcPr>
          <w:p w14:paraId="14AEDB29" w14:textId="77777777" w:rsidR="00B04760" w:rsidRPr="00E41667" w:rsidRDefault="00B04760" w:rsidP="00E73ED3">
            <w:pPr>
              <w:rPr>
                <w:color w:val="000000"/>
                <w:sz w:val="20"/>
                <w:szCs w:val="20"/>
              </w:rPr>
            </w:pPr>
            <w:r w:rsidRPr="00E41667">
              <w:rPr>
                <w:color w:val="000000"/>
                <w:sz w:val="20"/>
                <w:szCs w:val="20"/>
              </w:rPr>
              <w:t>crKING</w:t>
            </w:r>
          </w:p>
        </w:tc>
        <w:tc>
          <w:tcPr>
            <w:tcW w:w="716" w:type="dxa"/>
            <w:shd w:val="clear" w:color="auto" w:fill="auto"/>
            <w:noWrap/>
            <w:vAlign w:val="bottom"/>
            <w:hideMark/>
          </w:tcPr>
          <w:p w14:paraId="131A705D" w14:textId="77777777" w:rsidR="00B04760" w:rsidRPr="00E41667" w:rsidRDefault="00B04760" w:rsidP="00E73ED3">
            <w:pPr>
              <w:jc w:val="center"/>
              <w:rPr>
                <w:color w:val="000000"/>
                <w:sz w:val="20"/>
                <w:szCs w:val="20"/>
              </w:rPr>
            </w:pPr>
            <w:r w:rsidRPr="00E41667">
              <w:rPr>
                <w:color w:val="000000"/>
                <w:sz w:val="20"/>
                <w:szCs w:val="20"/>
              </w:rPr>
              <w:t>26</w:t>
            </w:r>
          </w:p>
        </w:tc>
        <w:tc>
          <w:tcPr>
            <w:tcW w:w="716" w:type="dxa"/>
            <w:shd w:val="clear" w:color="auto" w:fill="auto"/>
            <w:noWrap/>
            <w:vAlign w:val="bottom"/>
            <w:hideMark/>
          </w:tcPr>
          <w:p w14:paraId="785569A9" w14:textId="77777777" w:rsidR="00B04760" w:rsidRPr="00E41667" w:rsidRDefault="00B04760" w:rsidP="00E73ED3">
            <w:pPr>
              <w:jc w:val="center"/>
              <w:rPr>
                <w:color w:val="000000"/>
                <w:sz w:val="20"/>
                <w:szCs w:val="20"/>
              </w:rPr>
            </w:pPr>
            <w:r w:rsidRPr="00E41667">
              <w:rPr>
                <w:color w:val="000000"/>
                <w:sz w:val="20"/>
                <w:szCs w:val="20"/>
              </w:rPr>
              <w:t>22</w:t>
            </w:r>
          </w:p>
        </w:tc>
        <w:tc>
          <w:tcPr>
            <w:tcW w:w="594" w:type="dxa"/>
            <w:shd w:val="clear" w:color="auto" w:fill="auto"/>
            <w:noWrap/>
            <w:vAlign w:val="bottom"/>
            <w:hideMark/>
          </w:tcPr>
          <w:p w14:paraId="7FC37C57"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098610DE" w14:textId="77777777" w:rsidR="00B04760" w:rsidRPr="00E41667" w:rsidRDefault="00B04760" w:rsidP="00E73ED3">
            <w:pPr>
              <w:jc w:val="center"/>
              <w:rPr>
                <w:color w:val="000000"/>
                <w:sz w:val="20"/>
                <w:szCs w:val="20"/>
              </w:rPr>
            </w:pPr>
            <w:r w:rsidRPr="00E41667">
              <w:rPr>
                <w:color w:val="000000"/>
                <w:sz w:val="20"/>
                <w:szCs w:val="20"/>
              </w:rPr>
              <w:t>4</w:t>
            </w:r>
          </w:p>
        </w:tc>
        <w:tc>
          <w:tcPr>
            <w:tcW w:w="716" w:type="dxa"/>
            <w:shd w:val="clear" w:color="auto" w:fill="auto"/>
            <w:noWrap/>
            <w:vAlign w:val="bottom"/>
            <w:hideMark/>
          </w:tcPr>
          <w:p w14:paraId="7741C07A" w14:textId="77777777" w:rsidR="00B04760" w:rsidRPr="00E41667" w:rsidRDefault="00B04760" w:rsidP="00E73ED3">
            <w:pPr>
              <w:jc w:val="center"/>
              <w:rPr>
                <w:color w:val="000000"/>
                <w:sz w:val="20"/>
                <w:szCs w:val="20"/>
              </w:rPr>
            </w:pPr>
            <w:r w:rsidRPr="00E41667">
              <w:rPr>
                <w:color w:val="000000"/>
                <w:sz w:val="20"/>
                <w:szCs w:val="20"/>
              </w:rPr>
              <w:t>23</w:t>
            </w:r>
          </w:p>
        </w:tc>
        <w:tc>
          <w:tcPr>
            <w:tcW w:w="516" w:type="dxa"/>
            <w:shd w:val="clear" w:color="auto" w:fill="auto"/>
            <w:noWrap/>
            <w:vAlign w:val="bottom"/>
            <w:hideMark/>
          </w:tcPr>
          <w:p w14:paraId="3082127D" w14:textId="77777777" w:rsidR="00B04760" w:rsidRPr="00E41667" w:rsidRDefault="00B04760" w:rsidP="00E73ED3">
            <w:pPr>
              <w:jc w:val="center"/>
              <w:rPr>
                <w:color w:val="000000"/>
                <w:sz w:val="20"/>
                <w:szCs w:val="20"/>
              </w:rPr>
            </w:pPr>
            <w:r w:rsidRPr="00E41667">
              <w:rPr>
                <w:color w:val="000000"/>
                <w:sz w:val="20"/>
                <w:szCs w:val="20"/>
              </w:rPr>
              <w:t>3</w:t>
            </w:r>
          </w:p>
        </w:tc>
        <w:tc>
          <w:tcPr>
            <w:tcW w:w="838" w:type="dxa"/>
            <w:shd w:val="clear" w:color="auto" w:fill="auto"/>
            <w:noWrap/>
            <w:vAlign w:val="bottom"/>
            <w:hideMark/>
          </w:tcPr>
          <w:p w14:paraId="090C1D28" w14:textId="77777777" w:rsidR="00B04760" w:rsidRPr="00E41667" w:rsidRDefault="00B04760" w:rsidP="00E73ED3">
            <w:pPr>
              <w:jc w:val="center"/>
              <w:rPr>
                <w:color w:val="000000"/>
                <w:sz w:val="20"/>
                <w:szCs w:val="20"/>
              </w:rPr>
            </w:pPr>
            <w:r w:rsidRPr="00E41667">
              <w:rPr>
                <w:color w:val="000000"/>
                <w:sz w:val="20"/>
                <w:szCs w:val="20"/>
              </w:rPr>
              <w:t>20</w:t>
            </w:r>
          </w:p>
        </w:tc>
        <w:tc>
          <w:tcPr>
            <w:tcW w:w="650" w:type="dxa"/>
            <w:shd w:val="clear" w:color="auto" w:fill="auto"/>
            <w:noWrap/>
            <w:vAlign w:val="bottom"/>
            <w:hideMark/>
          </w:tcPr>
          <w:p w14:paraId="30C72F8B" w14:textId="77777777" w:rsidR="00B04760" w:rsidRPr="00E41667" w:rsidRDefault="00B04760" w:rsidP="00E73ED3">
            <w:pPr>
              <w:jc w:val="center"/>
              <w:rPr>
                <w:color w:val="000000"/>
                <w:sz w:val="20"/>
                <w:szCs w:val="20"/>
              </w:rPr>
            </w:pPr>
            <w:r w:rsidRPr="00E41667">
              <w:rPr>
                <w:color w:val="000000"/>
                <w:sz w:val="20"/>
                <w:szCs w:val="20"/>
              </w:rPr>
              <w:t>6</w:t>
            </w:r>
          </w:p>
        </w:tc>
      </w:tr>
      <w:tr w:rsidR="00B04760" w:rsidRPr="00E41667" w14:paraId="4EF248ED" w14:textId="77777777" w:rsidTr="00E73ED3">
        <w:trPr>
          <w:trHeight w:val="240"/>
        </w:trPr>
        <w:tc>
          <w:tcPr>
            <w:tcW w:w="539" w:type="dxa"/>
            <w:shd w:val="clear" w:color="auto" w:fill="auto"/>
            <w:noWrap/>
            <w:vAlign w:val="bottom"/>
            <w:hideMark/>
          </w:tcPr>
          <w:p w14:paraId="613B122C" w14:textId="77777777" w:rsidR="00B04760" w:rsidRPr="00E41667" w:rsidRDefault="00B04760" w:rsidP="00E73ED3">
            <w:pPr>
              <w:jc w:val="right"/>
              <w:rPr>
                <w:color w:val="000000"/>
                <w:sz w:val="20"/>
                <w:szCs w:val="20"/>
              </w:rPr>
            </w:pPr>
            <w:r w:rsidRPr="00E41667">
              <w:rPr>
                <w:color w:val="000000"/>
                <w:sz w:val="20"/>
                <w:szCs w:val="20"/>
              </w:rPr>
              <w:t>43</w:t>
            </w:r>
          </w:p>
        </w:tc>
        <w:tc>
          <w:tcPr>
            <w:tcW w:w="2185" w:type="dxa"/>
            <w:shd w:val="clear" w:color="auto" w:fill="auto"/>
            <w:noWrap/>
            <w:vAlign w:val="bottom"/>
            <w:hideMark/>
          </w:tcPr>
          <w:p w14:paraId="3235039E" w14:textId="77777777" w:rsidR="00B04760" w:rsidRPr="00E41667" w:rsidRDefault="00B04760" w:rsidP="00E73ED3">
            <w:pPr>
              <w:rPr>
                <w:i/>
                <w:iCs/>
                <w:color w:val="000000"/>
                <w:sz w:val="20"/>
                <w:szCs w:val="20"/>
              </w:rPr>
            </w:pPr>
            <w:r w:rsidRPr="00E41667">
              <w:rPr>
                <w:i/>
                <w:iCs/>
                <w:color w:val="000000"/>
                <w:sz w:val="20"/>
                <w:szCs w:val="20"/>
              </w:rPr>
              <w:t xml:space="preserve">Andrena </w:t>
            </w:r>
            <w:proofErr w:type="spellStart"/>
            <w:r w:rsidRPr="00E41667">
              <w:rPr>
                <w:i/>
                <w:iCs/>
                <w:color w:val="000000"/>
                <w:sz w:val="20"/>
                <w:szCs w:val="20"/>
              </w:rPr>
              <w:t>nigrihirta</w:t>
            </w:r>
            <w:proofErr w:type="spellEnd"/>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36D891E0" w14:textId="77777777" w:rsidR="00B04760" w:rsidRPr="00E41667" w:rsidRDefault="00B04760" w:rsidP="00E73ED3">
            <w:pPr>
              <w:rPr>
                <w:color w:val="000000"/>
                <w:sz w:val="20"/>
                <w:szCs w:val="20"/>
              </w:rPr>
            </w:pPr>
            <w:r w:rsidRPr="00E41667">
              <w:rPr>
                <w:color w:val="000000"/>
                <w:sz w:val="20"/>
                <w:szCs w:val="20"/>
              </w:rPr>
              <w:t>crSNO</w:t>
            </w:r>
          </w:p>
        </w:tc>
        <w:tc>
          <w:tcPr>
            <w:tcW w:w="716" w:type="dxa"/>
            <w:shd w:val="clear" w:color="auto" w:fill="auto"/>
            <w:noWrap/>
            <w:vAlign w:val="bottom"/>
            <w:hideMark/>
          </w:tcPr>
          <w:p w14:paraId="2D61112C" w14:textId="77777777" w:rsidR="00B04760" w:rsidRPr="00E41667" w:rsidRDefault="00B04760" w:rsidP="00E73ED3">
            <w:pPr>
              <w:jc w:val="center"/>
              <w:rPr>
                <w:color w:val="000000"/>
                <w:sz w:val="20"/>
                <w:szCs w:val="20"/>
              </w:rPr>
            </w:pPr>
            <w:r w:rsidRPr="00E41667">
              <w:rPr>
                <w:color w:val="000000"/>
                <w:sz w:val="20"/>
                <w:szCs w:val="20"/>
              </w:rPr>
              <w:t>25</w:t>
            </w:r>
          </w:p>
        </w:tc>
        <w:tc>
          <w:tcPr>
            <w:tcW w:w="716" w:type="dxa"/>
            <w:shd w:val="clear" w:color="auto" w:fill="auto"/>
            <w:noWrap/>
            <w:vAlign w:val="bottom"/>
            <w:hideMark/>
          </w:tcPr>
          <w:p w14:paraId="7FDC93CE" w14:textId="77777777" w:rsidR="00B04760" w:rsidRPr="00E41667" w:rsidRDefault="00B04760" w:rsidP="00E73ED3">
            <w:pPr>
              <w:jc w:val="center"/>
              <w:rPr>
                <w:color w:val="000000"/>
                <w:sz w:val="20"/>
                <w:szCs w:val="20"/>
              </w:rPr>
            </w:pPr>
            <w:r w:rsidRPr="00E41667">
              <w:rPr>
                <w:color w:val="000000"/>
                <w:sz w:val="20"/>
                <w:szCs w:val="20"/>
              </w:rPr>
              <w:t>1</w:t>
            </w:r>
          </w:p>
        </w:tc>
        <w:tc>
          <w:tcPr>
            <w:tcW w:w="594" w:type="dxa"/>
            <w:shd w:val="clear" w:color="auto" w:fill="auto"/>
            <w:noWrap/>
            <w:vAlign w:val="bottom"/>
            <w:hideMark/>
          </w:tcPr>
          <w:p w14:paraId="4C1F4956" w14:textId="77777777" w:rsidR="00B04760" w:rsidRPr="00E41667" w:rsidRDefault="00B04760" w:rsidP="00E73ED3">
            <w:pPr>
              <w:jc w:val="center"/>
              <w:rPr>
                <w:color w:val="000000"/>
                <w:sz w:val="20"/>
                <w:szCs w:val="20"/>
              </w:rPr>
            </w:pPr>
            <w:r w:rsidRPr="00E41667">
              <w:rPr>
                <w:color w:val="000000"/>
                <w:sz w:val="20"/>
                <w:szCs w:val="20"/>
              </w:rPr>
              <w:t>1</w:t>
            </w:r>
          </w:p>
        </w:tc>
        <w:tc>
          <w:tcPr>
            <w:tcW w:w="606" w:type="dxa"/>
            <w:shd w:val="clear" w:color="auto" w:fill="auto"/>
            <w:noWrap/>
            <w:vAlign w:val="bottom"/>
            <w:hideMark/>
          </w:tcPr>
          <w:p w14:paraId="674D39B0" w14:textId="77777777" w:rsidR="00B04760" w:rsidRPr="00E41667" w:rsidRDefault="00B04760" w:rsidP="00E73ED3">
            <w:pPr>
              <w:jc w:val="center"/>
              <w:rPr>
                <w:color w:val="000000"/>
                <w:sz w:val="20"/>
                <w:szCs w:val="20"/>
              </w:rPr>
            </w:pPr>
            <w:r w:rsidRPr="00E41667">
              <w:rPr>
                <w:color w:val="000000"/>
                <w:sz w:val="20"/>
                <w:szCs w:val="20"/>
              </w:rPr>
              <w:t>23</w:t>
            </w:r>
          </w:p>
        </w:tc>
        <w:tc>
          <w:tcPr>
            <w:tcW w:w="716" w:type="dxa"/>
            <w:shd w:val="clear" w:color="auto" w:fill="auto"/>
            <w:noWrap/>
            <w:vAlign w:val="bottom"/>
            <w:hideMark/>
          </w:tcPr>
          <w:p w14:paraId="18AAFFCA" w14:textId="77777777" w:rsidR="00B04760" w:rsidRPr="00E41667" w:rsidRDefault="00B04760" w:rsidP="00E73ED3">
            <w:pPr>
              <w:jc w:val="center"/>
              <w:rPr>
                <w:color w:val="000000"/>
                <w:sz w:val="20"/>
                <w:szCs w:val="20"/>
              </w:rPr>
            </w:pPr>
            <w:r w:rsidRPr="00E41667">
              <w:rPr>
                <w:color w:val="000000"/>
                <w:sz w:val="20"/>
                <w:szCs w:val="20"/>
              </w:rPr>
              <w:t>25</w:t>
            </w:r>
          </w:p>
        </w:tc>
        <w:tc>
          <w:tcPr>
            <w:tcW w:w="516" w:type="dxa"/>
            <w:shd w:val="clear" w:color="auto" w:fill="auto"/>
            <w:noWrap/>
            <w:vAlign w:val="bottom"/>
            <w:hideMark/>
          </w:tcPr>
          <w:p w14:paraId="73239C9B"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383BD74D" w14:textId="77777777" w:rsidR="00B04760" w:rsidRPr="00E41667" w:rsidRDefault="00B04760" w:rsidP="00E73ED3">
            <w:pPr>
              <w:jc w:val="center"/>
              <w:rPr>
                <w:color w:val="000000"/>
                <w:sz w:val="20"/>
                <w:szCs w:val="20"/>
              </w:rPr>
            </w:pPr>
            <w:r w:rsidRPr="00E41667">
              <w:rPr>
                <w:color w:val="000000"/>
                <w:sz w:val="20"/>
                <w:szCs w:val="20"/>
              </w:rPr>
              <w:t>1</w:t>
            </w:r>
          </w:p>
        </w:tc>
        <w:tc>
          <w:tcPr>
            <w:tcW w:w="650" w:type="dxa"/>
            <w:shd w:val="clear" w:color="auto" w:fill="auto"/>
            <w:noWrap/>
            <w:vAlign w:val="bottom"/>
            <w:hideMark/>
          </w:tcPr>
          <w:p w14:paraId="6ABF7B83" w14:textId="77777777" w:rsidR="00B04760" w:rsidRPr="00E41667" w:rsidRDefault="00B04760" w:rsidP="00E73ED3">
            <w:pPr>
              <w:jc w:val="center"/>
              <w:rPr>
                <w:color w:val="000000"/>
                <w:sz w:val="20"/>
                <w:szCs w:val="20"/>
              </w:rPr>
            </w:pPr>
            <w:r w:rsidRPr="00E41667">
              <w:rPr>
                <w:color w:val="000000"/>
                <w:sz w:val="20"/>
                <w:szCs w:val="20"/>
              </w:rPr>
              <w:t>24</w:t>
            </w:r>
          </w:p>
        </w:tc>
      </w:tr>
      <w:tr w:rsidR="00B04760" w:rsidRPr="00E41667" w14:paraId="49B67890" w14:textId="77777777" w:rsidTr="00E73ED3">
        <w:trPr>
          <w:trHeight w:val="240"/>
        </w:trPr>
        <w:tc>
          <w:tcPr>
            <w:tcW w:w="539" w:type="dxa"/>
            <w:shd w:val="clear" w:color="auto" w:fill="auto"/>
            <w:noWrap/>
            <w:vAlign w:val="bottom"/>
            <w:hideMark/>
          </w:tcPr>
          <w:p w14:paraId="3FE47AFF" w14:textId="77777777" w:rsidR="00B04760" w:rsidRPr="00E41667" w:rsidRDefault="00B04760" w:rsidP="00E73ED3">
            <w:pPr>
              <w:jc w:val="right"/>
              <w:rPr>
                <w:color w:val="000000"/>
                <w:sz w:val="20"/>
                <w:szCs w:val="20"/>
              </w:rPr>
            </w:pPr>
            <w:r w:rsidRPr="00E41667">
              <w:rPr>
                <w:color w:val="000000"/>
                <w:sz w:val="20"/>
                <w:szCs w:val="20"/>
              </w:rPr>
              <w:t>44</w:t>
            </w:r>
          </w:p>
        </w:tc>
        <w:tc>
          <w:tcPr>
            <w:tcW w:w="2185" w:type="dxa"/>
            <w:shd w:val="clear" w:color="auto" w:fill="auto"/>
            <w:noWrap/>
            <w:vAlign w:val="bottom"/>
            <w:hideMark/>
          </w:tcPr>
          <w:p w14:paraId="3B4F6CBE" w14:textId="77777777" w:rsidR="00B04760" w:rsidRPr="00E41667" w:rsidRDefault="00B04760" w:rsidP="00E73ED3">
            <w:pPr>
              <w:rPr>
                <w:i/>
                <w:iCs/>
                <w:color w:val="000000"/>
                <w:sz w:val="20"/>
                <w:szCs w:val="20"/>
              </w:rPr>
            </w:pPr>
            <w:r w:rsidRPr="00E41667">
              <w:rPr>
                <w:i/>
                <w:iCs/>
                <w:color w:val="000000"/>
                <w:sz w:val="20"/>
                <w:szCs w:val="20"/>
              </w:rPr>
              <w:t xml:space="preserve">Andrena </w:t>
            </w:r>
            <w:proofErr w:type="spellStart"/>
            <w:r w:rsidRPr="00E41667">
              <w:rPr>
                <w:i/>
                <w:iCs/>
                <w:color w:val="000000"/>
                <w:sz w:val="20"/>
                <w:szCs w:val="20"/>
              </w:rPr>
              <w:t>prunorum</w:t>
            </w:r>
            <w:proofErr w:type="spellEnd"/>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710B8246" w14:textId="77777777" w:rsidR="00B04760" w:rsidRPr="00E41667" w:rsidRDefault="00B04760" w:rsidP="00E73ED3">
            <w:pPr>
              <w:rPr>
                <w:color w:val="000000"/>
                <w:sz w:val="20"/>
                <w:szCs w:val="20"/>
              </w:rPr>
            </w:pPr>
          </w:p>
        </w:tc>
        <w:tc>
          <w:tcPr>
            <w:tcW w:w="716" w:type="dxa"/>
            <w:shd w:val="clear" w:color="auto" w:fill="auto"/>
            <w:noWrap/>
            <w:vAlign w:val="bottom"/>
            <w:hideMark/>
          </w:tcPr>
          <w:p w14:paraId="61919BAF" w14:textId="77777777" w:rsidR="00B04760" w:rsidRPr="00E41667" w:rsidRDefault="00B04760" w:rsidP="00E73ED3">
            <w:pPr>
              <w:jc w:val="center"/>
              <w:rPr>
                <w:color w:val="000000"/>
                <w:sz w:val="20"/>
                <w:szCs w:val="20"/>
              </w:rPr>
            </w:pPr>
            <w:r w:rsidRPr="00E41667">
              <w:rPr>
                <w:color w:val="000000"/>
                <w:sz w:val="20"/>
                <w:szCs w:val="20"/>
              </w:rPr>
              <w:t>23</w:t>
            </w:r>
          </w:p>
        </w:tc>
        <w:tc>
          <w:tcPr>
            <w:tcW w:w="716" w:type="dxa"/>
            <w:shd w:val="clear" w:color="auto" w:fill="auto"/>
            <w:noWrap/>
            <w:vAlign w:val="bottom"/>
            <w:hideMark/>
          </w:tcPr>
          <w:p w14:paraId="2A0E63EA" w14:textId="77777777" w:rsidR="00B04760" w:rsidRPr="00E41667" w:rsidRDefault="00B04760" w:rsidP="00E73ED3">
            <w:pPr>
              <w:jc w:val="center"/>
              <w:rPr>
                <w:color w:val="000000"/>
                <w:sz w:val="20"/>
                <w:szCs w:val="20"/>
              </w:rPr>
            </w:pPr>
            <w:r w:rsidRPr="00E41667">
              <w:rPr>
                <w:color w:val="000000"/>
                <w:sz w:val="20"/>
                <w:szCs w:val="20"/>
              </w:rPr>
              <w:t>20</w:t>
            </w:r>
          </w:p>
        </w:tc>
        <w:tc>
          <w:tcPr>
            <w:tcW w:w="594" w:type="dxa"/>
            <w:shd w:val="clear" w:color="auto" w:fill="auto"/>
            <w:noWrap/>
            <w:vAlign w:val="bottom"/>
            <w:hideMark/>
          </w:tcPr>
          <w:p w14:paraId="051BCB99" w14:textId="77777777" w:rsidR="00B04760" w:rsidRPr="00E41667" w:rsidRDefault="00B04760" w:rsidP="00E73ED3">
            <w:pPr>
              <w:jc w:val="center"/>
              <w:rPr>
                <w:color w:val="000000"/>
                <w:sz w:val="20"/>
                <w:szCs w:val="20"/>
              </w:rPr>
            </w:pPr>
            <w:r w:rsidRPr="00E41667">
              <w:rPr>
                <w:color w:val="000000"/>
                <w:sz w:val="20"/>
                <w:szCs w:val="20"/>
              </w:rPr>
              <w:t>2</w:t>
            </w:r>
          </w:p>
        </w:tc>
        <w:tc>
          <w:tcPr>
            <w:tcW w:w="606" w:type="dxa"/>
            <w:shd w:val="clear" w:color="auto" w:fill="auto"/>
            <w:noWrap/>
            <w:vAlign w:val="bottom"/>
            <w:hideMark/>
          </w:tcPr>
          <w:p w14:paraId="165E59EB"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3CAC3BBA" w14:textId="77777777" w:rsidR="00B04760" w:rsidRPr="00E41667" w:rsidRDefault="00B04760" w:rsidP="00E73ED3">
            <w:pPr>
              <w:jc w:val="center"/>
              <w:rPr>
                <w:color w:val="000000"/>
                <w:sz w:val="20"/>
                <w:szCs w:val="20"/>
              </w:rPr>
            </w:pPr>
            <w:r w:rsidRPr="00E41667">
              <w:rPr>
                <w:color w:val="000000"/>
                <w:sz w:val="20"/>
                <w:szCs w:val="20"/>
              </w:rPr>
              <w:t>18</w:t>
            </w:r>
          </w:p>
        </w:tc>
        <w:tc>
          <w:tcPr>
            <w:tcW w:w="516" w:type="dxa"/>
            <w:shd w:val="clear" w:color="auto" w:fill="auto"/>
            <w:noWrap/>
            <w:vAlign w:val="bottom"/>
            <w:hideMark/>
          </w:tcPr>
          <w:p w14:paraId="367C209E" w14:textId="77777777" w:rsidR="00B04760" w:rsidRPr="00E41667" w:rsidRDefault="00B04760" w:rsidP="00E73ED3">
            <w:pPr>
              <w:jc w:val="center"/>
              <w:rPr>
                <w:color w:val="000000"/>
                <w:sz w:val="20"/>
                <w:szCs w:val="20"/>
              </w:rPr>
            </w:pPr>
            <w:r w:rsidRPr="00E41667">
              <w:rPr>
                <w:color w:val="000000"/>
                <w:sz w:val="20"/>
                <w:szCs w:val="20"/>
              </w:rPr>
              <w:t>5</w:t>
            </w:r>
          </w:p>
        </w:tc>
        <w:tc>
          <w:tcPr>
            <w:tcW w:w="838" w:type="dxa"/>
            <w:shd w:val="clear" w:color="auto" w:fill="auto"/>
            <w:noWrap/>
            <w:vAlign w:val="bottom"/>
            <w:hideMark/>
          </w:tcPr>
          <w:p w14:paraId="52FC2344" w14:textId="77777777" w:rsidR="00B04760" w:rsidRPr="00E41667" w:rsidRDefault="00B04760" w:rsidP="00E73ED3">
            <w:pPr>
              <w:jc w:val="center"/>
              <w:rPr>
                <w:color w:val="000000"/>
                <w:sz w:val="20"/>
                <w:szCs w:val="20"/>
              </w:rPr>
            </w:pPr>
            <w:r w:rsidRPr="00E41667">
              <w:rPr>
                <w:color w:val="000000"/>
                <w:sz w:val="20"/>
                <w:szCs w:val="20"/>
              </w:rPr>
              <w:t>20</w:t>
            </w:r>
          </w:p>
        </w:tc>
        <w:tc>
          <w:tcPr>
            <w:tcW w:w="650" w:type="dxa"/>
            <w:shd w:val="clear" w:color="auto" w:fill="auto"/>
            <w:noWrap/>
            <w:vAlign w:val="bottom"/>
            <w:hideMark/>
          </w:tcPr>
          <w:p w14:paraId="2DE1C7B0" w14:textId="77777777" w:rsidR="00B04760" w:rsidRPr="00E41667" w:rsidRDefault="00B04760" w:rsidP="00E73ED3">
            <w:pPr>
              <w:jc w:val="center"/>
              <w:rPr>
                <w:color w:val="000000"/>
                <w:sz w:val="20"/>
                <w:szCs w:val="20"/>
              </w:rPr>
            </w:pPr>
            <w:r w:rsidRPr="00E41667">
              <w:rPr>
                <w:color w:val="000000"/>
                <w:sz w:val="20"/>
                <w:szCs w:val="20"/>
              </w:rPr>
              <w:t>3</w:t>
            </w:r>
          </w:p>
        </w:tc>
      </w:tr>
      <w:tr w:rsidR="00B04760" w:rsidRPr="00E41667" w14:paraId="0CAFFE21" w14:textId="77777777" w:rsidTr="00E73ED3">
        <w:trPr>
          <w:trHeight w:val="240"/>
        </w:trPr>
        <w:tc>
          <w:tcPr>
            <w:tcW w:w="539" w:type="dxa"/>
            <w:shd w:val="clear" w:color="auto" w:fill="auto"/>
            <w:noWrap/>
            <w:vAlign w:val="bottom"/>
            <w:hideMark/>
          </w:tcPr>
          <w:p w14:paraId="783C0D0B" w14:textId="77777777" w:rsidR="00B04760" w:rsidRPr="00E41667" w:rsidRDefault="00B04760" w:rsidP="00E73ED3">
            <w:pPr>
              <w:jc w:val="right"/>
              <w:rPr>
                <w:color w:val="000000"/>
                <w:sz w:val="20"/>
                <w:szCs w:val="20"/>
              </w:rPr>
            </w:pPr>
            <w:r w:rsidRPr="00E41667">
              <w:rPr>
                <w:color w:val="000000"/>
                <w:sz w:val="20"/>
                <w:szCs w:val="20"/>
              </w:rPr>
              <w:t>45</w:t>
            </w:r>
          </w:p>
        </w:tc>
        <w:tc>
          <w:tcPr>
            <w:tcW w:w="2185" w:type="dxa"/>
            <w:shd w:val="clear" w:color="auto" w:fill="auto"/>
            <w:noWrap/>
            <w:vAlign w:val="bottom"/>
            <w:hideMark/>
          </w:tcPr>
          <w:p w14:paraId="32CD4BF1" w14:textId="77777777" w:rsidR="00B04760" w:rsidRPr="00E41667" w:rsidRDefault="00B04760" w:rsidP="00E73ED3">
            <w:pPr>
              <w:rPr>
                <w:i/>
                <w:iCs/>
                <w:color w:val="000000"/>
                <w:sz w:val="20"/>
                <w:szCs w:val="20"/>
              </w:rPr>
            </w:pPr>
            <w:r w:rsidRPr="00E41667">
              <w:rPr>
                <w:i/>
                <w:iCs/>
                <w:color w:val="000000"/>
                <w:sz w:val="20"/>
                <w:szCs w:val="20"/>
              </w:rPr>
              <w:t xml:space="preserve">Osmia </w:t>
            </w:r>
            <w:proofErr w:type="spellStart"/>
            <w:r w:rsidRPr="00E41667">
              <w:rPr>
                <w:i/>
                <w:iCs/>
                <w:color w:val="000000"/>
                <w:sz w:val="20"/>
                <w:szCs w:val="20"/>
              </w:rPr>
              <w:t>lignaria</w:t>
            </w:r>
            <w:proofErr w:type="spellEnd"/>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08E73A97" w14:textId="77777777" w:rsidR="00B04760" w:rsidRPr="00E41667" w:rsidRDefault="00B04760" w:rsidP="00E73ED3">
            <w:pPr>
              <w:rPr>
                <w:color w:val="000000"/>
                <w:sz w:val="20"/>
                <w:szCs w:val="20"/>
              </w:rPr>
            </w:pPr>
          </w:p>
        </w:tc>
        <w:tc>
          <w:tcPr>
            <w:tcW w:w="716" w:type="dxa"/>
            <w:shd w:val="clear" w:color="auto" w:fill="auto"/>
            <w:noWrap/>
            <w:vAlign w:val="bottom"/>
            <w:hideMark/>
          </w:tcPr>
          <w:p w14:paraId="29BF64C2" w14:textId="77777777" w:rsidR="00B04760" w:rsidRPr="00E41667" w:rsidRDefault="00B04760" w:rsidP="00E73ED3">
            <w:pPr>
              <w:jc w:val="center"/>
              <w:rPr>
                <w:color w:val="000000"/>
                <w:sz w:val="20"/>
                <w:szCs w:val="20"/>
              </w:rPr>
            </w:pPr>
            <w:r w:rsidRPr="00E41667">
              <w:rPr>
                <w:color w:val="000000"/>
                <w:sz w:val="20"/>
                <w:szCs w:val="20"/>
              </w:rPr>
              <w:t>23</w:t>
            </w:r>
          </w:p>
        </w:tc>
        <w:tc>
          <w:tcPr>
            <w:tcW w:w="716" w:type="dxa"/>
            <w:shd w:val="clear" w:color="auto" w:fill="auto"/>
            <w:noWrap/>
            <w:vAlign w:val="bottom"/>
            <w:hideMark/>
          </w:tcPr>
          <w:p w14:paraId="2E893F45" w14:textId="77777777" w:rsidR="00B04760" w:rsidRPr="00E41667" w:rsidRDefault="00B04760" w:rsidP="00E73ED3">
            <w:pPr>
              <w:jc w:val="center"/>
              <w:rPr>
                <w:color w:val="000000"/>
                <w:sz w:val="20"/>
                <w:szCs w:val="20"/>
              </w:rPr>
            </w:pPr>
            <w:r w:rsidRPr="00E41667">
              <w:rPr>
                <w:color w:val="000000"/>
                <w:sz w:val="20"/>
                <w:szCs w:val="20"/>
              </w:rPr>
              <w:t>2</w:t>
            </w:r>
          </w:p>
        </w:tc>
        <w:tc>
          <w:tcPr>
            <w:tcW w:w="594" w:type="dxa"/>
            <w:shd w:val="clear" w:color="auto" w:fill="auto"/>
            <w:noWrap/>
            <w:vAlign w:val="bottom"/>
            <w:hideMark/>
          </w:tcPr>
          <w:p w14:paraId="624CF6E8" w14:textId="77777777" w:rsidR="00B04760" w:rsidRPr="00E41667" w:rsidRDefault="00B04760" w:rsidP="00E73ED3">
            <w:pPr>
              <w:jc w:val="center"/>
              <w:rPr>
                <w:color w:val="000000"/>
                <w:sz w:val="20"/>
                <w:szCs w:val="20"/>
              </w:rPr>
            </w:pPr>
            <w:r w:rsidRPr="00E41667">
              <w:rPr>
                <w:color w:val="000000"/>
                <w:sz w:val="20"/>
                <w:szCs w:val="20"/>
              </w:rPr>
              <w:t>10</w:t>
            </w:r>
          </w:p>
        </w:tc>
        <w:tc>
          <w:tcPr>
            <w:tcW w:w="606" w:type="dxa"/>
            <w:shd w:val="clear" w:color="auto" w:fill="auto"/>
            <w:noWrap/>
            <w:vAlign w:val="bottom"/>
            <w:hideMark/>
          </w:tcPr>
          <w:p w14:paraId="3DA90F01" w14:textId="77777777" w:rsidR="00B04760" w:rsidRPr="00E41667" w:rsidRDefault="00B04760" w:rsidP="00E73ED3">
            <w:pPr>
              <w:jc w:val="center"/>
              <w:rPr>
                <w:color w:val="000000"/>
                <w:sz w:val="20"/>
                <w:szCs w:val="20"/>
              </w:rPr>
            </w:pPr>
            <w:r w:rsidRPr="00E41667">
              <w:rPr>
                <w:color w:val="000000"/>
                <w:sz w:val="20"/>
                <w:szCs w:val="20"/>
              </w:rPr>
              <w:t>11</w:t>
            </w:r>
          </w:p>
        </w:tc>
        <w:tc>
          <w:tcPr>
            <w:tcW w:w="716" w:type="dxa"/>
            <w:shd w:val="clear" w:color="auto" w:fill="auto"/>
            <w:noWrap/>
            <w:vAlign w:val="bottom"/>
            <w:hideMark/>
          </w:tcPr>
          <w:p w14:paraId="19B16259" w14:textId="77777777" w:rsidR="00B04760" w:rsidRPr="00E41667" w:rsidRDefault="00B04760" w:rsidP="00E73ED3">
            <w:pPr>
              <w:jc w:val="center"/>
              <w:rPr>
                <w:color w:val="000000"/>
                <w:sz w:val="20"/>
                <w:szCs w:val="20"/>
              </w:rPr>
            </w:pPr>
            <w:r w:rsidRPr="00E41667">
              <w:rPr>
                <w:color w:val="000000"/>
                <w:sz w:val="20"/>
                <w:szCs w:val="20"/>
              </w:rPr>
              <w:t>23</w:t>
            </w:r>
          </w:p>
        </w:tc>
        <w:tc>
          <w:tcPr>
            <w:tcW w:w="516" w:type="dxa"/>
            <w:shd w:val="clear" w:color="auto" w:fill="auto"/>
            <w:noWrap/>
            <w:vAlign w:val="bottom"/>
            <w:hideMark/>
          </w:tcPr>
          <w:p w14:paraId="4516A0A9"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101E534E" w14:textId="77777777" w:rsidR="00B04760" w:rsidRPr="00E41667" w:rsidRDefault="00B04760" w:rsidP="00E73ED3">
            <w:pPr>
              <w:jc w:val="center"/>
              <w:rPr>
                <w:color w:val="000000"/>
                <w:sz w:val="20"/>
                <w:szCs w:val="20"/>
              </w:rPr>
            </w:pPr>
            <w:r w:rsidRPr="00E41667">
              <w:rPr>
                <w:color w:val="000000"/>
                <w:sz w:val="20"/>
                <w:szCs w:val="20"/>
              </w:rPr>
              <w:t>16</w:t>
            </w:r>
          </w:p>
        </w:tc>
        <w:tc>
          <w:tcPr>
            <w:tcW w:w="650" w:type="dxa"/>
            <w:shd w:val="clear" w:color="auto" w:fill="auto"/>
            <w:noWrap/>
            <w:vAlign w:val="bottom"/>
            <w:hideMark/>
          </w:tcPr>
          <w:p w14:paraId="766E9DFE" w14:textId="77777777" w:rsidR="00B04760" w:rsidRPr="00E41667" w:rsidRDefault="00B04760" w:rsidP="00E73ED3">
            <w:pPr>
              <w:jc w:val="center"/>
              <w:rPr>
                <w:color w:val="000000"/>
                <w:sz w:val="20"/>
                <w:szCs w:val="20"/>
              </w:rPr>
            </w:pPr>
            <w:r w:rsidRPr="00E41667">
              <w:rPr>
                <w:color w:val="000000"/>
                <w:sz w:val="20"/>
                <w:szCs w:val="20"/>
              </w:rPr>
              <w:t>7</w:t>
            </w:r>
          </w:p>
        </w:tc>
      </w:tr>
      <w:tr w:rsidR="00B04760" w:rsidRPr="00E41667" w14:paraId="5E381971" w14:textId="77777777" w:rsidTr="00E73ED3">
        <w:trPr>
          <w:trHeight w:val="240"/>
        </w:trPr>
        <w:tc>
          <w:tcPr>
            <w:tcW w:w="539" w:type="dxa"/>
            <w:shd w:val="clear" w:color="auto" w:fill="auto"/>
            <w:noWrap/>
            <w:vAlign w:val="bottom"/>
            <w:hideMark/>
          </w:tcPr>
          <w:p w14:paraId="56B4FE58" w14:textId="77777777" w:rsidR="00B04760" w:rsidRPr="00E41667" w:rsidRDefault="00B04760" w:rsidP="00E73ED3">
            <w:pPr>
              <w:jc w:val="right"/>
              <w:rPr>
                <w:color w:val="000000"/>
                <w:sz w:val="20"/>
                <w:szCs w:val="20"/>
              </w:rPr>
            </w:pPr>
            <w:r w:rsidRPr="00E41667">
              <w:rPr>
                <w:color w:val="000000"/>
                <w:sz w:val="20"/>
                <w:szCs w:val="20"/>
              </w:rPr>
              <w:t>46</w:t>
            </w:r>
          </w:p>
        </w:tc>
        <w:tc>
          <w:tcPr>
            <w:tcW w:w="2185" w:type="dxa"/>
            <w:shd w:val="clear" w:color="auto" w:fill="auto"/>
            <w:noWrap/>
            <w:vAlign w:val="bottom"/>
            <w:hideMark/>
          </w:tcPr>
          <w:p w14:paraId="788E654F" w14:textId="77777777" w:rsidR="00B04760" w:rsidRPr="00E41667" w:rsidRDefault="00B04760" w:rsidP="00E73ED3">
            <w:pPr>
              <w:rPr>
                <w:i/>
                <w:iCs/>
                <w:color w:val="000000"/>
                <w:sz w:val="20"/>
                <w:szCs w:val="20"/>
              </w:rPr>
            </w:pPr>
            <w:r w:rsidRPr="00E41667">
              <w:rPr>
                <w:i/>
                <w:iCs/>
                <w:color w:val="000000"/>
                <w:sz w:val="20"/>
                <w:szCs w:val="20"/>
              </w:rPr>
              <w:t xml:space="preserve">Coelioxys </w:t>
            </w:r>
            <w:proofErr w:type="spellStart"/>
            <w:r w:rsidRPr="00E41667">
              <w:rPr>
                <w:i/>
                <w:iCs/>
                <w:color w:val="000000"/>
                <w:sz w:val="20"/>
                <w:szCs w:val="20"/>
              </w:rPr>
              <w:t>rufitarsis</w:t>
            </w:r>
            <w:proofErr w:type="spellEnd"/>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09D184C2" w14:textId="77777777" w:rsidR="00B04760" w:rsidRPr="00E41667" w:rsidRDefault="00B04760" w:rsidP="00E73ED3">
            <w:pPr>
              <w:rPr>
                <w:color w:val="000000"/>
                <w:sz w:val="20"/>
                <w:szCs w:val="20"/>
              </w:rPr>
            </w:pPr>
            <w:r w:rsidRPr="00E41667">
              <w:rPr>
                <w:color w:val="000000"/>
                <w:sz w:val="20"/>
                <w:szCs w:val="20"/>
              </w:rPr>
              <w:t>crSNO_G</w:t>
            </w:r>
          </w:p>
        </w:tc>
        <w:tc>
          <w:tcPr>
            <w:tcW w:w="716" w:type="dxa"/>
            <w:shd w:val="clear" w:color="auto" w:fill="auto"/>
            <w:noWrap/>
            <w:vAlign w:val="bottom"/>
            <w:hideMark/>
          </w:tcPr>
          <w:p w14:paraId="45DEC019" w14:textId="77777777" w:rsidR="00B04760" w:rsidRPr="00E41667" w:rsidRDefault="00B04760" w:rsidP="00E73ED3">
            <w:pPr>
              <w:jc w:val="center"/>
              <w:rPr>
                <w:color w:val="000000"/>
                <w:sz w:val="20"/>
                <w:szCs w:val="20"/>
              </w:rPr>
            </w:pPr>
            <w:r w:rsidRPr="00E41667">
              <w:rPr>
                <w:color w:val="000000"/>
                <w:sz w:val="20"/>
                <w:szCs w:val="20"/>
              </w:rPr>
              <w:t>21</w:t>
            </w:r>
          </w:p>
        </w:tc>
        <w:tc>
          <w:tcPr>
            <w:tcW w:w="716" w:type="dxa"/>
            <w:shd w:val="clear" w:color="auto" w:fill="auto"/>
            <w:noWrap/>
            <w:vAlign w:val="bottom"/>
            <w:hideMark/>
          </w:tcPr>
          <w:p w14:paraId="0D7C4CB6" w14:textId="77777777" w:rsidR="00B04760" w:rsidRPr="00E41667" w:rsidRDefault="00B04760" w:rsidP="00E73ED3">
            <w:pPr>
              <w:jc w:val="center"/>
              <w:rPr>
                <w:color w:val="000000"/>
                <w:sz w:val="20"/>
                <w:szCs w:val="20"/>
              </w:rPr>
            </w:pPr>
            <w:r w:rsidRPr="00E41667">
              <w:rPr>
                <w:color w:val="000000"/>
                <w:sz w:val="20"/>
                <w:szCs w:val="20"/>
              </w:rPr>
              <w:t>17</w:t>
            </w:r>
          </w:p>
        </w:tc>
        <w:tc>
          <w:tcPr>
            <w:tcW w:w="594" w:type="dxa"/>
            <w:shd w:val="clear" w:color="auto" w:fill="auto"/>
            <w:noWrap/>
            <w:vAlign w:val="bottom"/>
            <w:hideMark/>
          </w:tcPr>
          <w:p w14:paraId="74979C7C" w14:textId="77777777" w:rsidR="00B04760" w:rsidRPr="00E41667" w:rsidRDefault="00B04760" w:rsidP="00E73ED3">
            <w:pPr>
              <w:jc w:val="center"/>
              <w:rPr>
                <w:color w:val="000000"/>
                <w:sz w:val="20"/>
                <w:szCs w:val="20"/>
              </w:rPr>
            </w:pPr>
            <w:r w:rsidRPr="00E41667">
              <w:rPr>
                <w:color w:val="000000"/>
                <w:sz w:val="20"/>
                <w:szCs w:val="20"/>
              </w:rPr>
              <w:t>1</w:t>
            </w:r>
          </w:p>
        </w:tc>
        <w:tc>
          <w:tcPr>
            <w:tcW w:w="606" w:type="dxa"/>
            <w:shd w:val="clear" w:color="auto" w:fill="auto"/>
            <w:noWrap/>
            <w:vAlign w:val="bottom"/>
            <w:hideMark/>
          </w:tcPr>
          <w:p w14:paraId="775B2DFD" w14:textId="77777777" w:rsidR="00B04760" w:rsidRPr="00E41667" w:rsidRDefault="00B04760" w:rsidP="00E73ED3">
            <w:pPr>
              <w:jc w:val="center"/>
              <w:rPr>
                <w:color w:val="000000"/>
                <w:sz w:val="20"/>
                <w:szCs w:val="20"/>
              </w:rPr>
            </w:pPr>
            <w:r w:rsidRPr="00E41667">
              <w:rPr>
                <w:color w:val="000000"/>
                <w:sz w:val="20"/>
                <w:szCs w:val="20"/>
              </w:rPr>
              <w:t>3</w:t>
            </w:r>
          </w:p>
        </w:tc>
        <w:tc>
          <w:tcPr>
            <w:tcW w:w="716" w:type="dxa"/>
            <w:shd w:val="clear" w:color="auto" w:fill="auto"/>
            <w:noWrap/>
            <w:vAlign w:val="bottom"/>
            <w:hideMark/>
          </w:tcPr>
          <w:p w14:paraId="00004750" w14:textId="77777777" w:rsidR="00B04760" w:rsidRPr="00E41667" w:rsidRDefault="00B04760" w:rsidP="00E73ED3">
            <w:pPr>
              <w:jc w:val="center"/>
              <w:rPr>
                <w:color w:val="000000"/>
                <w:sz w:val="20"/>
                <w:szCs w:val="20"/>
              </w:rPr>
            </w:pPr>
            <w:r w:rsidRPr="00E41667">
              <w:rPr>
                <w:color w:val="000000"/>
                <w:sz w:val="20"/>
                <w:szCs w:val="20"/>
              </w:rPr>
              <w:t>20</w:t>
            </w:r>
          </w:p>
        </w:tc>
        <w:tc>
          <w:tcPr>
            <w:tcW w:w="516" w:type="dxa"/>
            <w:shd w:val="clear" w:color="auto" w:fill="auto"/>
            <w:noWrap/>
            <w:vAlign w:val="bottom"/>
            <w:hideMark/>
          </w:tcPr>
          <w:p w14:paraId="25BC7A0B" w14:textId="77777777" w:rsidR="00B04760" w:rsidRPr="00E41667" w:rsidRDefault="00B04760" w:rsidP="00E73ED3">
            <w:pPr>
              <w:jc w:val="center"/>
              <w:rPr>
                <w:color w:val="000000"/>
                <w:sz w:val="20"/>
                <w:szCs w:val="20"/>
              </w:rPr>
            </w:pPr>
            <w:r w:rsidRPr="00E41667">
              <w:rPr>
                <w:color w:val="000000"/>
                <w:sz w:val="20"/>
                <w:szCs w:val="20"/>
              </w:rPr>
              <w:t>1</w:t>
            </w:r>
          </w:p>
        </w:tc>
        <w:tc>
          <w:tcPr>
            <w:tcW w:w="838" w:type="dxa"/>
            <w:shd w:val="clear" w:color="auto" w:fill="auto"/>
            <w:noWrap/>
            <w:vAlign w:val="bottom"/>
            <w:hideMark/>
          </w:tcPr>
          <w:p w14:paraId="4AA2B164" w14:textId="77777777" w:rsidR="00B04760" w:rsidRPr="00E41667" w:rsidRDefault="00B04760" w:rsidP="00E73ED3">
            <w:pPr>
              <w:jc w:val="center"/>
              <w:rPr>
                <w:color w:val="000000"/>
                <w:sz w:val="20"/>
                <w:szCs w:val="20"/>
              </w:rPr>
            </w:pPr>
            <w:r w:rsidRPr="00E41667">
              <w:rPr>
                <w:color w:val="000000"/>
                <w:sz w:val="20"/>
                <w:szCs w:val="20"/>
              </w:rPr>
              <w:t>7</w:t>
            </w:r>
          </w:p>
        </w:tc>
        <w:tc>
          <w:tcPr>
            <w:tcW w:w="650" w:type="dxa"/>
            <w:shd w:val="clear" w:color="auto" w:fill="auto"/>
            <w:noWrap/>
            <w:vAlign w:val="bottom"/>
            <w:hideMark/>
          </w:tcPr>
          <w:p w14:paraId="5E7C3633" w14:textId="77777777" w:rsidR="00B04760" w:rsidRPr="00E41667" w:rsidRDefault="00B04760" w:rsidP="00E73ED3">
            <w:pPr>
              <w:jc w:val="center"/>
              <w:rPr>
                <w:color w:val="000000"/>
                <w:sz w:val="20"/>
                <w:szCs w:val="20"/>
              </w:rPr>
            </w:pPr>
            <w:r w:rsidRPr="00E41667">
              <w:rPr>
                <w:color w:val="000000"/>
                <w:sz w:val="20"/>
                <w:szCs w:val="20"/>
              </w:rPr>
              <w:t>14</w:t>
            </w:r>
          </w:p>
        </w:tc>
      </w:tr>
      <w:tr w:rsidR="00B04760" w:rsidRPr="00E41667" w14:paraId="6331D151" w14:textId="77777777" w:rsidTr="00E73ED3">
        <w:trPr>
          <w:trHeight w:val="240"/>
        </w:trPr>
        <w:tc>
          <w:tcPr>
            <w:tcW w:w="539" w:type="dxa"/>
            <w:shd w:val="clear" w:color="auto" w:fill="auto"/>
            <w:noWrap/>
            <w:vAlign w:val="bottom"/>
            <w:hideMark/>
          </w:tcPr>
          <w:p w14:paraId="2934F8DE" w14:textId="77777777" w:rsidR="00B04760" w:rsidRPr="00E41667" w:rsidRDefault="00B04760" w:rsidP="00E73ED3">
            <w:pPr>
              <w:jc w:val="right"/>
              <w:rPr>
                <w:color w:val="000000"/>
                <w:sz w:val="20"/>
                <w:szCs w:val="20"/>
              </w:rPr>
            </w:pPr>
            <w:r w:rsidRPr="00E41667">
              <w:rPr>
                <w:color w:val="000000"/>
                <w:sz w:val="20"/>
                <w:szCs w:val="20"/>
              </w:rPr>
              <w:t>47</w:t>
            </w:r>
          </w:p>
        </w:tc>
        <w:tc>
          <w:tcPr>
            <w:tcW w:w="2185" w:type="dxa"/>
            <w:shd w:val="clear" w:color="auto" w:fill="auto"/>
            <w:noWrap/>
            <w:vAlign w:val="bottom"/>
            <w:hideMark/>
          </w:tcPr>
          <w:p w14:paraId="703C16F1" w14:textId="77777777" w:rsidR="00B04760" w:rsidRPr="00E41667" w:rsidRDefault="00B04760" w:rsidP="00E73ED3">
            <w:pPr>
              <w:rPr>
                <w:i/>
                <w:iCs/>
                <w:color w:val="000000"/>
                <w:sz w:val="20"/>
                <w:szCs w:val="20"/>
              </w:rPr>
            </w:pPr>
            <w:proofErr w:type="spellStart"/>
            <w:r w:rsidRPr="00E41667">
              <w:rPr>
                <w:i/>
                <w:iCs/>
                <w:color w:val="000000"/>
                <w:sz w:val="20"/>
                <w:szCs w:val="20"/>
              </w:rPr>
              <w:t>Hylaeus</w:t>
            </w:r>
            <w:proofErr w:type="spellEnd"/>
            <w:r w:rsidRPr="00E41667">
              <w:rPr>
                <w:i/>
                <w:iCs/>
                <w:color w:val="000000"/>
                <w:sz w:val="20"/>
                <w:szCs w:val="20"/>
              </w:rPr>
              <w:t xml:space="preserve"> modestus</w:t>
            </w:r>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4C490187" w14:textId="77777777" w:rsidR="00B04760" w:rsidRPr="00E41667" w:rsidRDefault="00B04760" w:rsidP="00E73ED3">
            <w:pPr>
              <w:rPr>
                <w:color w:val="000000"/>
                <w:sz w:val="20"/>
                <w:szCs w:val="20"/>
              </w:rPr>
            </w:pPr>
            <w:r w:rsidRPr="00E41667">
              <w:rPr>
                <w:color w:val="000000"/>
                <w:sz w:val="20"/>
                <w:szCs w:val="20"/>
              </w:rPr>
              <w:t>crKING : crSNO_G</w:t>
            </w:r>
          </w:p>
        </w:tc>
        <w:tc>
          <w:tcPr>
            <w:tcW w:w="716" w:type="dxa"/>
            <w:shd w:val="clear" w:color="auto" w:fill="auto"/>
            <w:noWrap/>
            <w:vAlign w:val="bottom"/>
            <w:hideMark/>
          </w:tcPr>
          <w:p w14:paraId="27CC7A20" w14:textId="77777777" w:rsidR="00B04760" w:rsidRPr="00E41667" w:rsidRDefault="00B04760" w:rsidP="00E73ED3">
            <w:pPr>
              <w:jc w:val="center"/>
              <w:rPr>
                <w:color w:val="000000"/>
                <w:sz w:val="20"/>
                <w:szCs w:val="20"/>
              </w:rPr>
            </w:pPr>
            <w:r w:rsidRPr="00E41667">
              <w:rPr>
                <w:color w:val="000000"/>
                <w:sz w:val="20"/>
                <w:szCs w:val="20"/>
              </w:rPr>
              <w:t>20</w:t>
            </w:r>
          </w:p>
        </w:tc>
        <w:tc>
          <w:tcPr>
            <w:tcW w:w="716" w:type="dxa"/>
            <w:shd w:val="clear" w:color="auto" w:fill="auto"/>
            <w:noWrap/>
            <w:vAlign w:val="bottom"/>
            <w:hideMark/>
          </w:tcPr>
          <w:p w14:paraId="6A75EE8C" w14:textId="77777777" w:rsidR="00B04760" w:rsidRPr="00E41667" w:rsidRDefault="00B04760" w:rsidP="00E73ED3">
            <w:pPr>
              <w:jc w:val="center"/>
              <w:rPr>
                <w:color w:val="000000"/>
                <w:sz w:val="20"/>
                <w:szCs w:val="20"/>
              </w:rPr>
            </w:pPr>
            <w:r w:rsidRPr="00E41667">
              <w:rPr>
                <w:color w:val="000000"/>
                <w:sz w:val="20"/>
                <w:szCs w:val="20"/>
              </w:rPr>
              <w:t>13</w:t>
            </w:r>
          </w:p>
        </w:tc>
        <w:tc>
          <w:tcPr>
            <w:tcW w:w="594" w:type="dxa"/>
            <w:shd w:val="clear" w:color="auto" w:fill="auto"/>
            <w:noWrap/>
            <w:vAlign w:val="bottom"/>
            <w:hideMark/>
          </w:tcPr>
          <w:p w14:paraId="494D514B" w14:textId="77777777" w:rsidR="00B04760" w:rsidRPr="00E41667" w:rsidRDefault="00B04760" w:rsidP="00E73ED3">
            <w:pPr>
              <w:jc w:val="center"/>
              <w:rPr>
                <w:color w:val="000000"/>
                <w:sz w:val="20"/>
                <w:szCs w:val="20"/>
              </w:rPr>
            </w:pPr>
            <w:r w:rsidRPr="00E41667">
              <w:rPr>
                <w:color w:val="000000"/>
                <w:sz w:val="20"/>
                <w:szCs w:val="20"/>
              </w:rPr>
              <w:t>2</w:t>
            </w:r>
          </w:p>
        </w:tc>
        <w:tc>
          <w:tcPr>
            <w:tcW w:w="606" w:type="dxa"/>
            <w:shd w:val="clear" w:color="auto" w:fill="auto"/>
            <w:noWrap/>
            <w:vAlign w:val="bottom"/>
            <w:hideMark/>
          </w:tcPr>
          <w:p w14:paraId="36347B52" w14:textId="77777777" w:rsidR="00B04760" w:rsidRPr="00E41667" w:rsidRDefault="00B04760" w:rsidP="00E73ED3">
            <w:pPr>
              <w:jc w:val="center"/>
              <w:rPr>
                <w:color w:val="000000"/>
                <w:sz w:val="20"/>
                <w:szCs w:val="20"/>
              </w:rPr>
            </w:pPr>
            <w:r w:rsidRPr="00E41667">
              <w:rPr>
                <w:color w:val="000000"/>
                <w:sz w:val="20"/>
                <w:szCs w:val="20"/>
              </w:rPr>
              <w:t>5</w:t>
            </w:r>
          </w:p>
        </w:tc>
        <w:tc>
          <w:tcPr>
            <w:tcW w:w="716" w:type="dxa"/>
            <w:shd w:val="clear" w:color="auto" w:fill="auto"/>
            <w:noWrap/>
            <w:vAlign w:val="bottom"/>
            <w:hideMark/>
          </w:tcPr>
          <w:p w14:paraId="166BC0CC" w14:textId="77777777" w:rsidR="00B04760" w:rsidRPr="00E41667" w:rsidRDefault="00B04760" w:rsidP="00E73ED3">
            <w:pPr>
              <w:jc w:val="center"/>
              <w:rPr>
                <w:color w:val="000000"/>
                <w:sz w:val="20"/>
                <w:szCs w:val="20"/>
              </w:rPr>
            </w:pPr>
            <w:r w:rsidRPr="00E41667">
              <w:rPr>
                <w:color w:val="000000"/>
                <w:sz w:val="20"/>
                <w:szCs w:val="20"/>
              </w:rPr>
              <w:t>19</w:t>
            </w:r>
          </w:p>
        </w:tc>
        <w:tc>
          <w:tcPr>
            <w:tcW w:w="516" w:type="dxa"/>
            <w:shd w:val="clear" w:color="auto" w:fill="auto"/>
            <w:noWrap/>
            <w:vAlign w:val="bottom"/>
            <w:hideMark/>
          </w:tcPr>
          <w:p w14:paraId="3ED01AF1" w14:textId="77777777" w:rsidR="00B04760" w:rsidRPr="00E41667" w:rsidRDefault="00B04760" w:rsidP="00E73ED3">
            <w:pPr>
              <w:jc w:val="center"/>
              <w:rPr>
                <w:color w:val="000000"/>
                <w:sz w:val="20"/>
                <w:szCs w:val="20"/>
              </w:rPr>
            </w:pPr>
            <w:r w:rsidRPr="00E41667">
              <w:rPr>
                <w:color w:val="000000"/>
                <w:sz w:val="20"/>
                <w:szCs w:val="20"/>
              </w:rPr>
              <w:t>1</w:t>
            </w:r>
          </w:p>
        </w:tc>
        <w:tc>
          <w:tcPr>
            <w:tcW w:w="838" w:type="dxa"/>
            <w:shd w:val="clear" w:color="auto" w:fill="auto"/>
            <w:noWrap/>
            <w:vAlign w:val="bottom"/>
            <w:hideMark/>
          </w:tcPr>
          <w:p w14:paraId="50A6584E" w14:textId="77777777" w:rsidR="00B04760" w:rsidRPr="00E41667" w:rsidRDefault="00B04760" w:rsidP="00E73ED3">
            <w:pPr>
              <w:jc w:val="center"/>
              <w:rPr>
                <w:color w:val="000000"/>
                <w:sz w:val="20"/>
                <w:szCs w:val="20"/>
              </w:rPr>
            </w:pPr>
            <w:r w:rsidRPr="00E41667">
              <w:rPr>
                <w:color w:val="000000"/>
                <w:sz w:val="20"/>
                <w:szCs w:val="20"/>
              </w:rPr>
              <w:t>19</w:t>
            </w:r>
          </w:p>
        </w:tc>
        <w:tc>
          <w:tcPr>
            <w:tcW w:w="650" w:type="dxa"/>
            <w:shd w:val="clear" w:color="auto" w:fill="auto"/>
            <w:noWrap/>
            <w:vAlign w:val="bottom"/>
            <w:hideMark/>
          </w:tcPr>
          <w:p w14:paraId="1896907D" w14:textId="77777777" w:rsidR="00B04760" w:rsidRPr="00E41667" w:rsidRDefault="00B04760" w:rsidP="00E73ED3">
            <w:pPr>
              <w:jc w:val="center"/>
              <w:rPr>
                <w:color w:val="000000"/>
                <w:sz w:val="20"/>
                <w:szCs w:val="20"/>
              </w:rPr>
            </w:pPr>
            <w:r w:rsidRPr="00E41667">
              <w:rPr>
                <w:color w:val="000000"/>
                <w:sz w:val="20"/>
                <w:szCs w:val="20"/>
              </w:rPr>
              <w:t>1</w:t>
            </w:r>
          </w:p>
        </w:tc>
      </w:tr>
      <w:tr w:rsidR="00B04760" w:rsidRPr="00E41667" w14:paraId="642C48A3" w14:textId="77777777" w:rsidTr="00E73ED3">
        <w:trPr>
          <w:trHeight w:val="240"/>
        </w:trPr>
        <w:tc>
          <w:tcPr>
            <w:tcW w:w="539" w:type="dxa"/>
            <w:shd w:val="clear" w:color="auto" w:fill="auto"/>
            <w:noWrap/>
            <w:vAlign w:val="bottom"/>
            <w:hideMark/>
          </w:tcPr>
          <w:p w14:paraId="0937FC54" w14:textId="77777777" w:rsidR="00B04760" w:rsidRPr="00E41667" w:rsidRDefault="00B04760" w:rsidP="00E73ED3">
            <w:pPr>
              <w:jc w:val="right"/>
              <w:rPr>
                <w:color w:val="000000"/>
                <w:sz w:val="20"/>
                <w:szCs w:val="20"/>
              </w:rPr>
            </w:pPr>
            <w:r w:rsidRPr="00E41667">
              <w:rPr>
                <w:color w:val="000000"/>
                <w:sz w:val="20"/>
                <w:szCs w:val="20"/>
              </w:rPr>
              <w:t>48</w:t>
            </w:r>
          </w:p>
        </w:tc>
        <w:tc>
          <w:tcPr>
            <w:tcW w:w="2185" w:type="dxa"/>
            <w:shd w:val="clear" w:color="auto" w:fill="auto"/>
            <w:noWrap/>
            <w:vAlign w:val="bottom"/>
            <w:hideMark/>
          </w:tcPr>
          <w:p w14:paraId="43D7C535" w14:textId="77777777" w:rsidR="00B04760" w:rsidRPr="00E41667" w:rsidRDefault="00B04760" w:rsidP="00E73ED3">
            <w:pPr>
              <w:rPr>
                <w:i/>
                <w:iCs/>
                <w:color w:val="000000"/>
                <w:sz w:val="20"/>
                <w:szCs w:val="20"/>
              </w:rPr>
            </w:pPr>
            <w:proofErr w:type="spellStart"/>
            <w:r w:rsidRPr="00E41667">
              <w:rPr>
                <w:i/>
                <w:iCs/>
                <w:color w:val="000000"/>
                <w:sz w:val="20"/>
                <w:szCs w:val="20"/>
              </w:rPr>
              <w:t>Anthidium</w:t>
            </w:r>
            <w:proofErr w:type="spellEnd"/>
            <w:r w:rsidRPr="00E41667">
              <w:rPr>
                <w:i/>
                <w:iCs/>
                <w:color w:val="000000"/>
                <w:sz w:val="20"/>
                <w:szCs w:val="20"/>
              </w:rPr>
              <w:t xml:space="preserve"> </w:t>
            </w:r>
            <w:proofErr w:type="spellStart"/>
            <w:r w:rsidRPr="00E41667">
              <w:rPr>
                <w:i/>
                <w:iCs/>
                <w:color w:val="000000"/>
                <w:sz w:val="20"/>
                <w:szCs w:val="20"/>
              </w:rPr>
              <w:t>oblongatum</w:t>
            </w:r>
            <w:proofErr w:type="spellEnd"/>
          </w:p>
        </w:tc>
        <w:tc>
          <w:tcPr>
            <w:tcW w:w="1231" w:type="dxa"/>
            <w:shd w:val="clear" w:color="auto" w:fill="auto"/>
            <w:noWrap/>
            <w:vAlign w:val="bottom"/>
            <w:hideMark/>
          </w:tcPr>
          <w:p w14:paraId="47B55FEA" w14:textId="77777777" w:rsidR="00B04760" w:rsidRPr="00E41667" w:rsidRDefault="00B04760" w:rsidP="00E73ED3">
            <w:pPr>
              <w:rPr>
                <w:color w:val="000000"/>
                <w:sz w:val="20"/>
                <w:szCs w:val="20"/>
              </w:rPr>
            </w:pPr>
          </w:p>
        </w:tc>
        <w:tc>
          <w:tcPr>
            <w:tcW w:w="716" w:type="dxa"/>
            <w:shd w:val="clear" w:color="auto" w:fill="auto"/>
            <w:noWrap/>
            <w:vAlign w:val="bottom"/>
            <w:hideMark/>
          </w:tcPr>
          <w:p w14:paraId="142D6FCC" w14:textId="77777777" w:rsidR="00B04760" w:rsidRPr="00E41667" w:rsidRDefault="00B04760" w:rsidP="00E73ED3">
            <w:pPr>
              <w:jc w:val="center"/>
              <w:rPr>
                <w:color w:val="000000"/>
                <w:sz w:val="20"/>
                <w:szCs w:val="20"/>
              </w:rPr>
            </w:pPr>
            <w:r w:rsidRPr="00E41667">
              <w:rPr>
                <w:color w:val="000000"/>
                <w:sz w:val="20"/>
                <w:szCs w:val="20"/>
              </w:rPr>
              <w:t>19</w:t>
            </w:r>
          </w:p>
        </w:tc>
        <w:tc>
          <w:tcPr>
            <w:tcW w:w="716" w:type="dxa"/>
            <w:shd w:val="clear" w:color="auto" w:fill="auto"/>
            <w:noWrap/>
            <w:vAlign w:val="bottom"/>
            <w:hideMark/>
          </w:tcPr>
          <w:p w14:paraId="2E26AC25" w14:textId="77777777" w:rsidR="00B04760" w:rsidRPr="00E41667" w:rsidRDefault="00B04760" w:rsidP="00E73ED3">
            <w:pPr>
              <w:jc w:val="center"/>
              <w:rPr>
                <w:color w:val="000000"/>
                <w:sz w:val="20"/>
                <w:szCs w:val="20"/>
              </w:rPr>
            </w:pPr>
            <w:r w:rsidRPr="00E41667">
              <w:rPr>
                <w:color w:val="000000"/>
                <w:sz w:val="20"/>
                <w:szCs w:val="20"/>
              </w:rPr>
              <w:t>16</w:t>
            </w:r>
          </w:p>
        </w:tc>
        <w:tc>
          <w:tcPr>
            <w:tcW w:w="594" w:type="dxa"/>
            <w:shd w:val="clear" w:color="auto" w:fill="auto"/>
            <w:noWrap/>
            <w:vAlign w:val="bottom"/>
            <w:hideMark/>
          </w:tcPr>
          <w:p w14:paraId="1CA6C26A"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447D0E1C" w14:textId="77777777" w:rsidR="00B04760" w:rsidRPr="00E41667" w:rsidRDefault="00B04760" w:rsidP="00E73ED3">
            <w:pPr>
              <w:jc w:val="center"/>
              <w:rPr>
                <w:color w:val="000000"/>
                <w:sz w:val="20"/>
                <w:szCs w:val="20"/>
              </w:rPr>
            </w:pPr>
            <w:r w:rsidRPr="00E41667">
              <w:rPr>
                <w:color w:val="000000"/>
                <w:sz w:val="20"/>
                <w:szCs w:val="20"/>
              </w:rPr>
              <w:t>3</w:t>
            </w:r>
          </w:p>
        </w:tc>
        <w:tc>
          <w:tcPr>
            <w:tcW w:w="716" w:type="dxa"/>
            <w:shd w:val="clear" w:color="auto" w:fill="auto"/>
            <w:noWrap/>
            <w:vAlign w:val="bottom"/>
            <w:hideMark/>
          </w:tcPr>
          <w:p w14:paraId="0C932B75" w14:textId="77777777" w:rsidR="00B04760" w:rsidRPr="00E41667" w:rsidRDefault="00B04760" w:rsidP="00E73ED3">
            <w:pPr>
              <w:jc w:val="center"/>
              <w:rPr>
                <w:color w:val="000000"/>
                <w:sz w:val="20"/>
                <w:szCs w:val="20"/>
              </w:rPr>
            </w:pPr>
            <w:r w:rsidRPr="00E41667">
              <w:rPr>
                <w:color w:val="000000"/>
                <w:sz w:val="20"/>
                <w:szCs w:val="20"/>
              </w:rPr>
              <w:t>16</w:t>
            </w:r>
          </w:p>
        </w:tc>
        <w:tc>
          <w:tcPr>
            <w:tcW w:w="516" w:type="dxa"/>
            <w:shd w:val="clear" w:color="auto" w:fill="auto"/>
            <w:noWrap/>
            <w:vAlign w:val="bottom"/>
            <w:hideMark/>
          </w:tcPr>
          <w:p w14:paraId="04F6CE78" w14:textId="77777777" w:rsidR="00B04760" w:rsidRPr="00E41667" w:rsidRDefault="00B04760" w:rsidP="00E73ED3">
            <w:pPr>
              <w:jc w:val="center"/>
              <w:rPr>
                <w:color w:val="000000"/>
                <w:sz w:val="20"/>
                <w:szCs w:val="20"/>
              </w:rPr>
            </w:pPr>
            <w:r w:rsidRPr="00E41667">
              <w:rPr>
                <w:color w:val="000000"/>
                <w:sz w:val="20"/>
                <w:szCs w:val="20"/>
              </w:rPr>
              <w:t>3</w:t>
            </w:r>
          </w:p>
        </w:tc>
        <w:tc>
          <w:tcPr>
            <w:tcW w:w="838" w:type="dxa"/>
            <w:shd w:val="clear" w:color="auto" w:fill="auto"/>
            <w:noWrap/>
            <w:vAlign w:val="bottom"/>
            <w:hideMark/>
          </w:tcPr>
          <w:p w14:paraId="0B5B9675" w14:textId="77777777" w:rsidR="00B04760" w:rsidRPr="00E41667" w:rsidRDefault="00B04760" w:rsidP="00E73ED3">
            <w:pPr>
              <w:jc w:val="center"/>
              <w:rPr>
                <w:color w:val="000000"/>
                <w:sz w:val="20"/>
                <w:szCs w:val="20"/>
              </w:rPr>
            </w:pPr>
            <w:r w:rsidRPr="00E41667">
              <w:rPr>
                <w:color w:val="000000"/>
                <w:sz w:val="20"/>
                <w:szCs w:val="20"/>
              </w:rPr>
              <w:t>14</w:t>
            </w:r>
          </w:p>
        </w:tc>
        <w:tc>
          <w:tcPr>
            <w:tcW w:w="650" w:type="dxa"/>
            <w:shd w:val="clear" w:color="auto" w:fill="auto"/>
            <w:noWrap/>
            <w:vAlign w:val="bottom"/>
            <w:hideMark/>
          </w:tcPr>
          <w:p w14:paraId="53A7B735" w14:textId="77777777" w:rsidR="00B04760" w:rsidRPr="00E41667" w:rsidRDefault="00B04760" w:rsidP="00E73ED3">
            <w:pPr>
              <w:jc w:val="center"/>
              <w:rPr>
                <w:color w:val="000000"/>
                <w:sz w:val="20"/>
                <w:szCs w:val="20"/>
              </w:rPr>
            </w:pPr>
            <w:r w:rsidRPr="00E41667">
              <w:rPr>
                <w:color w:val="000000"/>
                <w:sz w:val="20"/>
                <w:szCs w:val="20"/>
              </w:rPr>
              <w:t>5</w:t>
            </w:r>
          </w:p>
        </w:tc>
      </w:tr>
      <w:tr w:rsidR="00B04760" w:rsidRPr="00E41667" w14:paraId="43A226C5" w14:textId="77777777" w:rsidTr="00E73ED3">
        <w:trPr>
          <w:trHeight w:val="240"/>
        </w:trPr>
        <w:tc>
          <w:tcPr>
            <w:tcW w:w="539" w:type="dxa"/>
            <w:shd w:val="clear" w:color="auto" w:fill="auto"/>
            <w:noWrap/>
            <w:vAlign w:val="bottom"/>
            <w:hideMark/>
          </w:tcPr>
          <w:p w14:paraId="11EB93FF" w14:textId="77777777" w:rsidR="00B04760" w:rsidRPr="00E41667" w:rsidRDefault="00B04760" w:rsidP="00E73ED3">
            <w:pPr>
              <w:jc w:val="right"/>
              <w:rPr>
                <w:color w:val="000000"/>
                <w:sz w:val="20"/>
                <w:szCs w:val="20"/>
              </w:rPr>
            </w:pPr>
            <w:r w:rsidRPr="00E41667">
              <w:rPr>
                <w:color w:val="000000"/>
                <w:sz w:val="20"/>
                <w:szCs w:val="20"/>
              </w:rPr>
              <w:t>49</w:t>
            </w:r>
          </w:p>
        </w:tc>
        <w:tc>
          <w:tcPr>
            <w:tcW w:w="2185" w:type="dxa"/>
            <w:shd w:val="clear" w:color="auto" w:fill="auto"/>
            <w:noWrap/>
            <w:vAlign w:val="bottom"/>
            <w:hideMark/>
          </w:tcPr>
          <w:p w14:paraId="15995E01" w14:textId="77777777" w:rsidR="00B04760" w:rsidRPr="00E41667" w:rsidRDefault="00B04760" w:rsidP="00E73ED3">
            <w:pPr>
              <w:rPr>
                <w:i/>
                <w:iCs/>
                <w:color w:val="000000"/>
                <w:sz w:val="20"/>
                <w:szCs w:val="20"/>
              </w:rPr>
            </w:pPr>
            <w:proofErr w:type="spellStart"/>
            <w:r w:rsidRPr="00E41667">
              <w:rPr>
                <w:i/>
                <w:iCs/>
                <w:color w:val="000000"/>
                <w:sz w:val="20"/>
                <w:szCs w:val="20"/>
              </w:rPr>
              <w:t>Heriades</w:t>
            </w:r>
            <w:proofErr w:type="spellEnd"/>
            <w:r w:rsidRPr="00E41667">
              <w:rPr>
                <w:i/>
                <w:iCs/>
                <w:color w:val="000000"/>
                <w:sz w:val="20"/>
                <w:szCs w:val="20"/>
              </w:rPr>
              <w:t xml:space="preserve"> carinatus</w:t>
            </w:r>
          </w:p>
        </w:tc>
        <w:tc>
          <w:tcPr>
            <w:tcW w:w="1231" w:type="dxa"/>
            <w:shd w:val="clear" w:color="auto" w:fill="auto"/>
            <w:noWrap/>
            <w:vAlign w:val="bottom"/>
            <w:hideMark/>
          </w:tcPr>
          <w:p w14:paraId="37B800F7" w14:textId="77777777" w:rsidR="00B04760" w:rsidRPr="00E41667" w:rsidRDefault="00B04760" w:rsidP="00E73ED3">
            <w:pPr>
              <w:rPr>
                <w:color w:val="000000"/>
                <w:sz w:val="20"/>
                <w:szCs w:val="20"/>
              </w:rPr>
            </w:pPr>
          </w:p>
        </w:tc>
        <w:tc>
          <w:tcPr>
            <w:tcW w:w="716" w:type="dxa"/>
            <w:shd w:val="clear" w:color="auto" w:fill="auto"/>
            <w:noWrap/>
            <w:vAlign w:val="bottom"/>
            <w:hideMark/>
          </w:tcPr>
          <w:p w14:paraId="2909CAD7" w14:textId="77777777" w:rsidR="00B04760" w:rsidRPr="00E41667" w:rsidRDefault="00B04760" w:rsidP="00E73ED3">
            <w:pPr>
              <w:jc w:val="center"/>
              <w:rPr>
                <w:color w:val="000000"/>
                <w:sz w:val="20"/>
                <w:szCs w:val="20"/>
              </w:rPr>
            </w:pPr>
            <w:r w:rsidRPr="00E41667">
              <w:rPr>
                <w:color w:val="000000"/>
                <w:sz w:val="20"/>
                <w:szCs w:val="20"/>
              </w:rPr>
              <w:t>19</w:t>
            </w:r>
          </w:p>
        </w:tc>
        <w:tc>
          <w:tcPr>
            <w:tcW w:w="716" w:type="dxa"/>
            <w:shd w:val="clear" w:color="auto" w:fill="auto"/>
            <w:noWrap/>
            <w:vAlign w:val="bottom"/>
            <w:hideMark/>
          </w:tcPr>
          <w:p w14:paraId="77B75C0A" w14:textId="77777777" w:rsidR="00B04760" w:rsidRPr="00E41667" w:rsidRDefault="00B04760" w:rsidP="00E73ED3">
            <w:pPr>
              <w:jc w:val="center"/>
              <w:rPr>
                <w:color w:val="000000"/>
                <w:sz w:val="20"/>
                <w:szCs w:val="20"/>
              </w:rPr>
            </w:pPr>
            <w:r w:rsidRPr="00E41667">
              <w:rPr>
                <w:color w:val="000000"/>
                <w:sz w:val="20"/>
                <w:szCs w:val="20"/>
              </w:rPr>
              <w:t>3</w:t>
            </w:r>
          </w:p>
        </w:tc>
        <w:tc>
          <w:tcPr>
            <w:tcW w:w="594" w:type="dxa"/>
            <w:shd w:val="clear" w:color="auto" w:fill="auto"/>
            <w:noWrap/>
            <w:vAlign w:val="bottom"/>
            <w:hideMark/>
          </w:tcPr>
          <w:p w14:paraId="5052E5D7"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17484CD6" w14:textId="77777777" w:rsidR="00B04760" w:rsidRPr="00E41667" w:rsidRDefault="00B04760" w:rsidP="00E73ED3">
            <w:pPr>
              <w:jc w:val="center"/>
              <w:rPr>
                <w:color w:val="000000"/>
                <w:sz w:val="20"/>
                <w:szCs w:val="20"/>
              </w:rPr>
            </w:pPr>
            <w:r w:rsidRPr="00E41667">
              <w:rPr>
                <w:color w:val="000000"/>
                <w:sz w:val="20"/>
                <w:szCs w:val="20"/>
              </w:rPr>
              <w:t>16</w:t>
            </w:r>
          </w:p>
        </w:tc>
        <w:tc>
          <w:tcPr>
            <w:tcW w:w="716" w:type="dxa"/>
            <w:shd w:val="clear" w:color="auto" w:fill="auto"/>
            <w:noWrap/>
            <w:vAlign w:val="bottom"/>
            <w:hideMark/>
          </w:tcPr>
          <w:p w14:paraId="4BB87E84" w14:textId="77777777" w:rsidR="00B04760" w:rsidRPr="00E41667" w:rsidRDefault="00B04760" w:rsidP="00E73ED3">
            <w:pPr>
              <w:jc w:val="center"/>
              <w:rPr>
                <w:color w:val="000000"/>
                <w:sz w:val="20"/>
                <w:szCs w:val="20"/>
              </w:rPr>
            </w:pPr>
            <w:r w:rsidRPr="00E41667">
              <w:rPr>
                <w:color w:val="000000"/>
                <w:sz w:val="20"/>
                <w:szCs w:val="20"/>
              </w:rPr>
              <w:t>15</w:t>
            </w:r>
          </w:p>
        </w:tc>
        <w:tc>
          <w:tcPr>
            <w:tcW w:w="516" w:type="dxa"/>
            <w:shd w:val="clear" w:color="auto" w:fill="auto"/>
            <w:noWrap/>
            <w:vAlign w:val="bottom"/>
            <w:hideMark/>
          </w:tcPr>
          <w:p w14:paraId="7FDA6072" w14:textId="77777777" w:rsidR="00B04760" w:rsidRPr="00E41667" w:rsidRDefault="00B04760" w:rsidP="00E73ED3">
            <w:pPr>
              <w:jc w:val="center"/>
              <w:rPr>
                <w:color w:val="000000"/>
                <w:sz w:val="20"/>
                <w:szCs w:val="20"/>
              </w:rPr>
            </w:pPr>
            <w:r w:rsidRPr="00E41667">
              <w:rPr>
                <w:color w:val="000000"/>
                <w:sz w:val="20"/>
                <w:szCs w:val="20"/>
              </w:rPr>
              <w:t>4</w:t>
            </w:r>
          </w:p>
        </w:tc>
        <w:tc>
          <w:tcPr>
            <w:tcW w:w="838" w:type="dxa"/>
            <w:shd w:val="clear" w:color="auto" w:fill="auto"/>
            <w:noWrap/>
            <w:vAlign w:val="bottom"/>
            <w:hideMark/>
          </w:tcPr>
          <w:p w14:paraId="77B2F517" w14:textId="77777777" w:rsidR="00B04760" w:rsidRPr="00E41667" w:rsidRDefault="00B04760" w:rsidP="00E73ED3">
            <w:pPr>
              <w:jc w:val="center"/>
              <w:rPr>
                <w:color w:val="000000"/>
                <w:sz w:val="20"/>
                <w:szCs w:val="20"/>
              </w:rPr>
            </w:pPr>
            <w:r w:rsidRPr="00E41667">
              <w:rPr>
                <w:color w:val="000000"/>
                <w:sz w:val="20"/>
                <w:szCs w:val="20"/>
              </w:rPr>
              <w:t>17</w:t>
            </w:r>
          </w:p>
        </w:tc>
        <w:tc>
          <w:tcPr>
            <w:tcW w:w="650" w:type="dxa"/>
            <w:shd w:val="clear" w:color="auto" w:fill="auto"/>
            <w:noWrap/>
            <w:vAlign w:val="bottom"/>
            <w:hideMark/>
          </w:tcPr>
          <w:p w14:paraId="277160FA" w14:textId="77777777" w:rsidR="00B04760" w:rsidRPr="00E41667" w:rsidRDefault="00B04760" w:rsidP="00E73ED3">
            <w:pPr>
              <w:jc w:val="center"/>
              <w:rPr>
                <w:color w:val="000000"/>
                <w:sz w:val="20"/>
                <w:szCs w:val="20"/>
              </w:rPr>
            </w:pPr>
            <w:r w:rsidRPr="00E41667">
              <w:rPr>
                <w:color w:val="000000"/>
                <w:sz w:val="20"/>
                <w:szCs w:val="20"/>
              </w:rPr>
              <w:t>2</w:t>
            </w:r>
          </w:p>
        </w:tc>
      </w:tr>
      <w:tr w:rsidR="00B04760" w:rsidRPr="00E41667" w14:paraId="7ADD0BEA" w14:textId="77777777" w:rsidTr="00E73ED3">
        <w:trPr>
          <w:trHeight w:val="240"/>
        </w:trPr>
        <w:tc>
          <w:tcPr>
            <w:tcW w:w="539" w:type="dxa"/>
            <w:shd w:val="clear" w:color="auto" w:fill="auto"/>
            <w:noWrap/>
            <w:vAlign w:val="bottom"/>
            <w:hideMark/>
          </w:tcPr>
          <w:p w14:paraId="3EB62623" w14:textId="77777777" w:rsidR="00B04760" w:rsidRPr="00E41667" w:rsidRDefault="00B04760" w:rsidP="00E73ED3">
            <w:pPr>
              <w:jc w:val="right"/>
              <w:rPr>
                <w:color w:val="000000"/>
                <w:sz w:val="20"/>
                <w:szCs w:val="20"/>
              </w:rPr>
            </w:pPr>
            <w:r w:rsidRPr="00E41667">
              <w:rPr>
                <w:color w:val="000000"/>
                <w:sz w:val="20"/>
                <w:szCs w:val="20"/>
              </w:rPr>
              <w:t>50</w:t>
            </w:r>
          </w:p>
        </w:tc>
        <w:tc>
          <w:tcPr>
            <w:tcW w:w="2185" w:type="dxa"/>
            <w:shd w:val="clear" w:color="auto" w:fill="auto"/>
            <w:noWrap/>
            <w:vAlign w:val="bottom"/>
            <w:hideMark/>
          </w:tcPr>
          <w:p w14:paraId="6CE1ECFF" w14:textId="77777777" w:rsidR="00B04760" w:rsidRPr="00E41667" w:rsidRDefault="00B04760" w:rsidP="00E73ED3">
            <w:pPr>
              <w:rPr>
                <w:i/>
                <w:iCs/>
                <w:color w:val="000000"/>
                <w:sz w:val="20"/>
                <w:szCs w:val="20"/>
              </w:rPr>
            </w:pPr>
            <w:r w:rsidRPr="00E41667">
              <w:rPr>
                <w:i/>
                <w:iCs/>
                <w:color w:val="000000"/>
                <w:sz w:val="20"/>
                <w:szCs w:val="20"/>
              </w:rPr>
              <w:t>Andrena candida</w:t>
            </w:r>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324DDC23" w14:textId="77777777" w:rsidR="00B04760" w:rsidRPr="00E41667" w:rsidRDefault="00B04760" w:rsidP="00E73ED3">
            <w:pPr>
              <w:rPr>
                <w:color w:val="000000"/>
                <w:sz w:val="20"/>
                <w:szCs w:val="20"/>
              </w:rPr>
            </w:pPr>
            <w:r w:rsidRPr="00E41667">
              <w:rPr>
                <w:color w:val="000000"/>
                <w:sz w:val="20"/>
                <w:szCs w:val="20"/>
              </w:rPr>
              <w:t>crSNO</w:t>
            </w:r>
          </w:p>
        </w:tc>
        <w:tc>
          <w:tcPr>
            <w:tcW w:w="716" w:type="dxa"/>
            <w:shd w:val="clear" w:color="auto" w:fill="auto"/>
            <w:noWrap/>
            <w:vAlign w:val="bottom"/>
            <w:hideMark/>
          </w:tcPr>
          <w:p w14:paraId="7002FAF6" w14:textId="77777777" w:rsidR="00B04760" w:rsidRPr="00E41667" w:rsidRDefault="00B04760" w:rsidP="00E73ED3">
            <w:pPr>
              <w:jc w:val="center"/>
              <w:rPr>
                <w:color w:val="000000"/>
                <w:sz w:val="20"/>
                <w:szCs w:val="20"/>
              </w:rPr>
            </w:pPr>
            <w:r w:rsidRPr="00E41667">
              <w:rPr>
                <w:color w:val="000000"/>
                <w:sz w:val="20"/>
                <w:szCs w:val="20"/>
              </w:rPr>
              <w:t>18</w:t>
            </w:r>
          </w:p>
        </w:tc>
        <w:tc>
          <w:tcPr>
            <w:tcW w:w="716" w:type="dxa"/>
            <w:shd w:val="clear" w:color="auto" w:fill="auto"/>
            <w:noWrap/>
            <w:vAlign w:val="bottom"/>
            <w:hideMark/>
          </w:tcPr>
          <w:p w14:paraId="3D629DD0" w14:textId="77777777" w:rsidR="00B04760" w:rsidRPr="00E41667" w:rsidRDefault="00B04760" w:rsidP="00E73ED3">
            <w:pPr>
              <w:jc w:val="center"/>
              <w:rPr>
                <w:color w:val="000000"/>
                <w:sz w:val="20"/>
                <w:szCs w:val="20"/>
              </w:rPr>
            </w:pPr>
            <w:r w:rsidRPr="00E41667">
              <w:rPr>
                <w:color w:val="000000"/>
                <w:sz w:val="20"/>
                <w:szCs w:val="20"/>
              </w:rPr>
              <w:t>9</w:t>
            </w:r>
          </w:p>
        </w:tc>
        <w:tc>
          <w:tcPr>
            <w:tcW w:w="594" w:type="dxa"/>
            <w:shd w:val="clear" w:color="auto" w:fill="auto"/>
            <w:noWrap/>
            <w:vAlign w:val="bottom"/>
            <w:hideMark/>
          </w:tcPr>
          <w:p w14:paraId="0B4D0484" w14:textId="77777777" w:rsidR="00B04760" w:rsidRPr="00E41667" w:rsidRDefault="00B04760" w:rsidP="00E73ED3">
            <w:pPr>
              <w:jc w:val="center"/>
              <w:rPr>
                <w:color w:val="000000"/>
                <w:sz w:val="20"/>
                <w:szCs w:val="20"/>
              </w:rPr>
            </w:pPr>
            <w:r w:rsidRPr="00E41667">
              <w:rPr>
                <w:color w:val="000000"/>
                <w:sz w:val="20"/>
                <w:szCs w:val="20"/>
              </w:rPr>
              <w:t>4</w:t>
            </w:r>
          </w:p>
        </w:tc>
        <w:tc>
          <w:tcPr>
            <w:tcW w:w="606" w:type="dxa"/>
            <w:shd w:val="clear" w:color="auto" w:fill="auto"/>
            <w:noWrap/>
            <w:vAlign w:val="bottom"/>
            <w:hideMark/>
          </w:tcPr>
          <w:p w14:paraId="24B2E82A" w14:textId="77777777" w:rsidR="00B04760" w:rsidRPr="00E41667" w:rsidRDefault="00B04760" w:rsidP="00E73ED3">
            <w:pPr>
              <w:jc w:val="center"/>
              <w:rPr>
                <w:color w:val="000000"/>
                <w:sz w:val="20"/>
                <w:szCs w:val="20"/>
              </w:rPr>
            </w:pPr>
            <w:r w:rsidRPr="00E41667">
              <w:rPr>
                <w:color w:val="000000"/>
                <w:sz w:val="20"/>
                <w:szCs w:val="20"/>
              </w:rPr>
              <w:t>5</w:t>
            </w:r>
          </w:p>
        </w:tc>
        <w:tc>
          <w:tcPr>
            <w:tcW w:w="716" w:type="dxa"/>
            <w:shd w:val="clear" w:color="auto" w:fill="auto"/>
            <w:noWrap/>
            <w:vAlign w:val="bottom"/>
            <w:hideMark/>
          </w:tcPr>
          <w:p w14:paraId="7E814D2D" w14:textId="77777777" w:rsidR="00B04760" w:rsidRPr="00E41667" w:rsidRDefault="00B04760" w:rsidP="00E73ED3">
            <w:pPr>
              <w:jc w:val="center"/>
              <w:rPr>
                <w:color w:val="000000"/>
                <w:sz w:val="20"/>
                <w:szCs w:val="20"/>
              </w:rPr>
            </w:pPr>
            <w:r w:rsidRPr="00E41667">
              <w:rPr>
                <w:color w:val="000000"/>
                <w:sz w:val="20"/>
                <w:szCs w:val="20"/>
              </w:rPr>
              <w:t>17</w:t>
            </w:r>
          </w:p>
        </w:tc>
        <w:tc>
          <w:tcPr>
            <w:tcW w:w="516" w:type="dxa"/>
            <w:shd w:val="clear" w:color="auto" w:fill="auto"/>
            <w:noWrap/>
            <w:vAlign w:val="bottom"/>
            <w:hideMark/>
          </w:tcPr>
          <w:p w14:paraId="417AA0D9" w14:textId="77777777" w:rsidR="00B04760" w:rsidRPr="00E41667" w:rsidRDefault="00B04760" w:rsidP="00E73ED3">
            <w:pPr>
              <w:jc w:val="center"/>
              <w:rPr>
                <w:color w:val="000000"/>
                <w:sz w:val="20"/>
                <w:szCs w:val="20"/>
              </w:rPr>
            </w:pPr>
            <w:r w:rsidRPr="00E41667">
              <w:rPr>
                <w:color w:val="000000"/>
                <w:sz w:val="20"/>
                <w:szCs w:val="20"/>
              </w:rPr>
              <w:t>1</w:t>
            </w:r>
          </w:p>
        </w:tc>
        <w:tc>
          <w:tcPr>
            <w:tcW w:w="838" w:type="dxa"/>
            <w:shd w:val="clear" w:color="auto" w:fill="auto"/>
            <w:noWrap/>
            <w:vAlign w:val="bottom"/>
            <w:hideMark/>
          </w:tcPr>
          <w:p w14:paraId="18797515" w14:textId="77777777" w:rsidR="00B04760" w:rsidRPr="00E41667" w:rsidRDefault="00B04760" w:rsidP="00E73ED3">
            <w:pPr>
              <w:jc w:val="center"/>
              <w:rPr>
                <w:color w:val="000000"/>
                <w:sz w:val="20"/>
                <w:szCs w:val="20"/>
              </w:rPr>
            </w:pPr>
            <w:r w:rsidRPr="00E41667">
              <w:rPr>
                <w:color w:val="000000"/>
                <w:sz w:val="20"/>
                <w:szCs w:val="20"/>
              </w:rPr>
              <w:t>13</w:t>
            </w:r>
          </w:p>
        </w:tc>
        <w:tc>
          <w:tcPr>
            <w:tcW w:w="650" w:type="dxa"/>
            <w:shd w:val="clear" w:color="auto" w:fill="auto"/>
            <w:noWrap/>
            <w:vAlign w:val="bottom"/>
            <w:hideMark/>
          </w:tcPr>
          <w:p w14:paraId="068D6EB7" w14:textId="77777777" w:rsidR="00B04760" w:rsidRPr="00E41667" w:rsidRDefault="00B04760" w:rsidP="00E73ED3">
            <w:pPr>
              <w:jc w:val="center"/>
              <w:rPr>
                <w:color w:val="000000"/>
                <w:sz w:val="20"/>
                <w:szCs w:val="20"/>
              </w:rPr>
            </w:pPr>
            <w:r w:rsidRPr="00E41667">
              <w:rPr>
                <w:color w:val="000000"/>
                <w:sz w:val="20"/>
                <w:szCs w:val="20"/>
              </w:rPr>
              <w:t>5</w:t>
            </w:r>
          </w:p>
        </w:tc>
      </w:tr>
      <w:tr w:rsidR="00B04760" w:rsidRPr="00E41667" w14:paraId="137EF3F8" w14:textId="77777777" w:rsidTr="00E73ED3">
        <w:trPr>
          <w:trHeight w:val="240"/>
        </w:trPr>
        <w:tc>
          <w:tcPr>
            <w:tcW w:w="539" w:type="dxa"/>
            <w:shd w:val="clear" w:color="auto" w:fill="auto"/>
            <w:noWrap/>
            <w:vAlign w:val="bottom"/>
            <w:hideMark/>
          </w:tcPr>
          <w:p w14:paraId="0D1EFB02" w14:textId="77777777" w:rsidR="00B04760" w:rsidRPr="00E41667" w:rsidRDefault="00B04760" w:rsidP="00E73ED3">
            <w:pPr>
              <w:jc w:val="right"/>
              <w:rPr>
                <w:color w:val="000000"/>
                <w:sz w:val="20"/>
                <w:szCs w:val="20"/>
              </w:rPr>
            </w:pPr>
            <w:r w:rsidRPr="00E41667">
              <w:rPr>
                <w:color w:val="000000"/>
                <w:sz w:val="20"/>
                <w:szCs w:val="20"/>
              </w:rPr>
              <w:t>51</w:t>
            </w:r>
          </w:p>
        </w:tc>
        <w:tc>
          <w:tcPr>
            <w:tcW w:w="2185" w:type="dxa"/>
            <w:shd w:val="clear" w:color="auto" w:fill="auto"/>
            <w:noWrap/>
            <w:vAlign w:val="bottom"/>
            <w:hideMark/>
          </w:tcPr>
          <w:p w14:paraId="78903DE3" w14:textId="77777777" w:rsidR="00B04760" w:rsidRPr="00E41667" w:rsidRDefault="00B04760" w:rsidP="00E73ED3">
            <w:pPr>
              <w:rPr>
                <w:i/>
                <w:iCs/>
                <w:color w:val="000000"/>
                <w:sz w:val="20"/>
                <w:szCs w:val="20"/>
              </w:rPr>
            </w:pPr>
            <w:r w:rsidRPr="00E41667">
              <w:rPr>
                <w:i/>
                <w:iCs/>
                <w:color w:val="000000"/>
                <w:sz w:val="20"/>
                <w:szCs w:val="20"/>
              </w:rPr>
              <w:t xml:space="preserve">Megachile </w:t>
            </w:r>
            <w:proofErr w:type="spellStart"/>
            <w:r w:rsidRPr="00E41667">
              <w:rPr>
                <w:i/>
                <w:iCs/>
                <w:color w:val="000000"/>
                <w:sz w:val="20"/>
                <w:szCs w:val="20"/>
              </w:rPr>
              <w:t>angelarum</w:t>
            </w:r>
            <w:proofErr w:type="spellEnd"/>
          </w:p>
        </w:tc>
        <w:tc>
          <w:tcPr>
            <w:tcW w:w="1231" w:type="dxa"/>
            <w:shd w:val="clear" w:color="auto" w:fill="auto"/>
            <w:noWrap/>
            <w:vAlign w:val="bottom"/>
            <w:hideMark/>
          </w:tcPr>
          <w:p w14:paraId="50A31637" w14:textId="77777777" w:rsidR="00B04760" w:rsidRPr="00E41667" w:rsidRDefault="00B04760" w:rsidP="00E73ED3">
            <w:pPr>
              <w:rPr>
                <w:color w:val="000000"/>
                <w:sz w:val="20"/>
                <w:szCs w:val="20"/>
              </w:rPr>
            </w:pPr>
          </w:p>
        </w:tc>
        <w:tc>
          <w:tcPr>
            <w:tcW w:w="716" w:type="dxa"/>
            <w:shd w:val="clear" w:color="auto" w:fill="auto"/>
            <w:noWrap/>
            <w:vAlign w:val="bottom"/>
            <w:hideMark/>
          </w:tcPr>
          <w:p w14:paraId="1B98136D" w14:textId="77777777" w:rsidR="00B04760" w:rsidRPr="00E41667" w:rsidRDefault="00B04760" w:rsidP="00E73ED3">
            <w:pPr>
              <w:jc w:val="center"/>
              <w:rPr>
                <w:color w:val="000000"/>
                <w:sz w:val="20"/>
                <w:szCs w:val="20"/>
              </w:rPr>
            </w:pPr>
            <w:r w:rsidRPr="00E41667">
              <w:rPr>
                <w:color w:val="000000"/>
                <w:sz w:val="20"/>
                <w:szCs w:val="20"/>
              </w:rPr>
              <w:t>15</w:t>
            </w:r>
          </w:p>
        </w:tc>
        <w:tc>
          <w:tcPr>
            <w:tcW w:w="716" w:type="dxa"/>
            <w:shd w:val="clear" w:color="auto" w:fill="auto"/>
            <w:noWrap/>
            <w:vAlign w:val="bottom"/>
            <w:hideMark/>
          </w:tcPr>
          <w:p w14:paraId="342DEF1A" w14:textId="77777777" w:rsidR="00B04760" w:rsidRPr="00E41667" w:rsidRDefault="00B04760" w:rsidP="00E73ED3">
            <w:pPr>
              <w:jc w:val="center"/>
              <w:rPr>
                <w:color w:val="000000"/>
                <w:sz w:val="20"/>
                <w:szCs w:val="20"/>
              </w:rPr>
            </w:pPr>
            <w:r w:rsidRPr="00E41667">
              <w:rPr>
                <w:color w:val="000000"/>
                <w:sz w:val="20"/>
                <w:szCs w:val="20"/>
              </w:rPr>
              <w:t>8</w:t>
            </w:r>
          </w:p>
        </w:tc>
        <w:tc>
          <w:tcPr>
            <w:tcW w:w="594" w:type="dxa"/>
            <w:shd w:val="clear" w:color="auto" w:fill="auto"/>
            <w:noWrap/>
            <w:vAlign w:val="bottom"/>
            <w:hideMark/>
          </w:tcPr>
          <w:p w14:paraId="613A7C41"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1BBDB237" w14:textId="77777777" w:rsidR="00B04760" w:rsidRPr="00E41667" w:rsidRDefault="00B04760" w:rsidP="00E73ED3">
            <w:pPr>
              <w:jc w:val="center"/>
              <w:rPr>
                <w:color w:val="000000"/>
                <w:sz w:val="20"/>
                <w:szCs w:val="20"/>
              </w:rPr>
            </w:pPr>
            <w:r w:rsidRPr="00E41667">
              <w:rPr>
                <w:color w:val="000000"/>
                <w:sz w:val="20"/>
                <w:szCs w:val="20"/>
              </w:rPr>
              <w:t>7</w:t>
            </w:r>
          </w:p>
        </w:tc>
        <w:tc>
          <w:tcPr>
            <w:tcW w:w="716" w:type="dxa"/>
            <w:shd w:val="clear" w:color="auto" w:fill="auto"/>
            <w:noWrap/>
            <w:vAlign w:val="bottom"/>
            <w:hideMark/>
          </w:tcPr>
          <w:p w14:paraId="576AB156" w14:textId="77777777" w:rsidR="00B04760" w:rsidRPr="00E41667" w:rsidRDefault="00B04760" w:rsidP="00E73ED3">
            <w:pPr>
              <w:jc w:val="center"/>
              <w:rPr>
                <w:color w:val="000000"/>
                <w:sz w:val="20"/>
                <w:szCs w:val="20"/>
              </w:rPr>
            </w:pPr>
            <w:r w:rsidRPr="00E41667">
              <w:rPr>
                <w:color w:val="000000"/>
                <w:sz w:val="20"/>
                <w:szCs w:val="20"/>
              </w:rPr>
              <w:t>11</w:t>
            </w:r>
          </w:p>
        </w:tc>
        <w:tc>
          <w:tcPr>
            <w:tcW w:w="516" w:type="dxa"/>
            <w:shd w:val="clear" w:color="auto" w:fill="auto"/>
            <w:noWrap/>
            <w:vAlign w:val="bottom"/>
            <w:hideMark/>
          </w:tcPr>
          <w:p w14:paraId="3322036A" w14:textId="77777777" w:rsidR="00B04760" w:rsidRPr="00E41667" w:rsidRDefault="00B04760" w:rsidP="00E73ED3">
            <w:pPr>
              <w:jc w:val="center"/>
              <w:rPr>
                <w:color w:val="000000"/>
                <w:sz w:val="20"/>
                <w:szCs w:val="20"/>
              </w:rPr>
            </w:pPr>
            <w:r w:rsidRPr="00E41667">
              <w:rPr>
                <w:color w:val="000000"/>
                <w:sz w:val="20"/>
                <w:szCs w:val="20"/>
              </w:rPr>
              <w:t>4</w:t>
            </w:r>
          </w:p>
        </w:tc>
        <w:tc>
          <w:tcPr>
            <w:tcW w:w="838" w:type="dxa"/>
            <w:shd w:val="clear" w:color="auto" w:fill="auto"/>
            <w:noWrap/>
            <w:vAlign w:val="bottom"/>
            <w:hideMark/>
          </w:tcPr>
          <w:p w14:paraId="3AE9C4D0" w14:textId="77777777" w:rsidR="00B04760" w:rsidRPr="00E41667" w:rsidRDefault="00B04760" w:rsidP="00E73ED3">
            <w:pPr>
              <w:jc w:val="center"/>
              <w:rPr>
                <w:color w:val="000000"/>
                <w:sz w:val="20"/>
                <w:szCs w:val="20"/>
              </w:rPr>
            </w:pPr>
            <w:r w:rsidRPr="00E41667">
              <w:rPr>
                <w:color w:val="000000"/>
                <w:sz w:val="20"/>
                <w:szCs w:val="20"/>
              </w:rPr>
              <w:t>5</w:t>
            </w:r>
          </w:p>
        </w:tc>
        <w:tc>
          <w:tcPr>
            <w:tcW w:w="650" w:type="dxa"/>
            <w:shd w:val="clear" w:color="auto" w:fill="auto"/>
            <w:noWrap/>
            <w:vAlign w:val="bottom"/>
            <w:hideMark/>
          </w:tcPr>
          <w:p w14:paraId="35302818" w14:textId="77777777" w:rsidR="00B04760" w:rsidRPr="00E41667" w:rsidRDefault="00B04760" w:rsidP="00E73ED3">
            <w:pPr>
              <w:jc w:val="center"/>
              <w:rPr>
                <w:color w:val="000000"/>
                <w:sz w:val="20"/>
                <w:szCs w:val="20"/>
              </w:rPr>
            </w:pPr>
            <w:r w:rsidRPr="00E41667">
              <w:rPr>
                <w:color w:val="000000"/>
                <w:sz w:val="20"/>
                <w:szCs w:val="20"/>
              </w:rPr>
              <w:t>10</w:t>
            </w:r>
          </w:p>
        </w:tc>
      </w:tr>
      <w:tr w:rsidR="00B04760" w:rsidRPr="00E41667" w14:paraId="6198550A" w14:textId="77777777" w:rsidTr="00E73ED3">
        <w:trPr>
          <w:trHeight w:val="240"/>
        </w:trPr>
        <w:tc>
          <w:tcPr>
            <w:tcW w:w="539" w:type="dxa"/>
            <w:shd w:val="clear" w:color="auto" w:fill="auto"/>
            <w:noWrap/>
            <w:vAlign w:val="bottom"/>
            <w:hideMark/>
          </w:tcPr>
          <w:p w14:paraId="08621D01" w14:textId="77777777" w:rsidR="00B04760" w:rsidRPr="00E41667" w:rsidRDefault="00B04760" w:rsidP="00E73ED3">
            <w:pPr>
              <w:jc w:val="right"/>
              <w:rPr>
                <w:color w:val="000000"/>
                <w:sz w:val="20"/>
                <w:szCs w:val="20"/>
              </w:rPr>
            </w:pPr>
            <w:r w:rsidRPr="00E41667">
              <w:rPr>
                <w:color w:val="000000"/>
                <w:sz w:val="20"/>
                <w:szCs w:val="20"/>
              </w:rPr>
              <w:t>52</w:t>
            </w:r>
          </w:p>
        </w:tc>
        <w:tc>
          <w:tcPr>
            <w:tcW w:w="2185" w:type="dxa"/>
            <w:shd w:val="clear" w:color="auto" w:fill="auto"/>
            <w:noWrap/>
            <w:vAlign w:val="bottom"/>
            <w:hideMark/>
          </w:tcPr>
          <w:p w14:paraId="36FF73C6" w14:textId="77777777" w:rsidR="00B04760" w:rsidRPr="00E41667" w:rsidRDefault="00B04760" w:rsidP="00E73ED3">
            <w:pPr>
              <w:rPr>
                <w:i/>
                <w:iCs/>
                <w:color w:val="000000"/>
                <w:sz w:val="20"/>
                <w:szCs w:val="20"/>
              </w:rPr>
            </w:pPr>
            <w:r w:rsidRPr="00E41667">
              <w:rPr>
                <w:i/>
                <w:iCs/>
                <w:color w:val="000000"/>
                <w:sz w:val="20"/>
                <w:szCs w:val="20"/>
              </w:rPr>
              <w:t xml:space="preserve">Lasioglossum </w:t>
            </w:r>
            <w:proofErr w:type="spellStart"/>
            <w:r w:rsidRPr="00E41667">
              <w:rPr>
                <w:i/>
                <w:iCs/>
                <w:color w:val="000000"/>
                <w:sz w:val="20"/>
                <w:szCs w:val="20"/>
              </w:rPr>
              <w:t>laevissimum</w:t>
            </w:r>
            <w:proofErr w:type="spellEnd"/>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0109468E" w14:textId="77777777" w:rsidR="00B04760" w:rsidRPr="00E41667" w:rsidRDefault="00B04760" w:rsidP="00E73ED3">
            <w:pPr>
              <w:rPr>
                <w:color w:val="000000"/>
                <w:sz w:val="20"/>
                <w:szCs w:val="20"/>
              </w:rPr>
            </w:pPr>
          </w:p>
        </w:tc>
        <w:tc>
          <w:tcPr>
            <w:tcW w:w="716" w:type="dxa"/>
            <w:shd w:val="clear" w:color="auto" w:fill="auto"/>
            <w:noWrap/>
            <w:vAlign w:val="bottom"/>
            <w:hideMark/>
          </w:tcPr>
          <w:p w14:paraId="5BE45DF9" w14:textId="77777777" w:rsidR="00B04760" w:rsidRPr="00E41667" w:rsidRDefault="00B04760" w:rsidP="00E73ED3">
            <w:pPr>
              <w:jc w:val="center"/>
              <w:rPr>
                <w:color w:val="000000"/>
                <w:sz w:val="20"/>
                <w:szCs w:val="20"/>
              </w:rPr>
            </w:pPr>
            <w:r w:rsidRPr="00E41667">
              <w:rPr>
                <w:color w:val="000000"/>
                <w:sz w:val="20"/>
                <w:szCs w:val="20"/>
              </w:rPr>
              <w:t>14</w:t>
            </w:r>
          </w:p>
        </w:tc>
        <w:tc>
          <w:tcPr>
            <w:tcW w:w="716" w:type="dxa"/>
            <w:shd w:val="clear" w:color="auto" w:fill="auto"/>
            <w:noWrap/>
            <w:vAlign w:val="bottom"/>
            <w:hideMark/>
          </w:tcPr>
          <w:p w14:paraId="62F5EFA0" w14:textId="77777777" w:rsidR="00B04760" w:rsidRPr="00E41667" w:rsidRDefault="00B04760" w:rsidP="00E73ED3">
            <w:pPr>
              <w:jc w:val="center"/>
              <w:rPr>
                <w:color w:val="000000"/>
                <w:sz w:val="20"/>
                <w:szCs w:val="20"/>
              </w:rPr>
            </w:pPr>
            <w:r w:rsidRPr="00E41667">
              <w:rPr>
                <w:color w:val="000000"/>
                <w:sz w:val="20"/>
                <w:szCs w:val="20"/>
              </w:rPr>
              <w:t>9</w:t>
            </w:r>
          </w:p>
        </w:tc>
        <w:tc>
          <w:tcPr>
            <w:tcW w:w="594" w:type="dxa"/>
            <w:shd w:val="clear" w:color="auto" w:fill="auto"/>
            <w:noWrap/>
            <w:vAlign w:val="bottom"/>
            <w:hideMark/>
          </w:tcPr>
          <w:p w14:paraId="0FF6AE16" w14:textId="77777777" w:rsidR="00B04760" w:rsidRPr="00E41667" w:rsidRDefault="00B04760" w:rsidP="00E73ED3">
            <w:pPr>
              <w:jc w:val="center"/>
              <w:rPr>
                <w:color w:val="000000"/>
                <w:sz w:val="20"/>
                <w:szCs w:val="20"/>
              </w:rPr>
            </w:pPr>
            <w:r w:rsidRPr="00E41667">
              <w:rPr>
                <w:color w:val="000000"/>
                <w:sz w:val="20"/>
                <w:szCs w:val="20"/>
              </w:rPr>
              <w:t>2</w:t>
            </w:r>
          </w:p>
        </w:tc>
        <w:tc>
          <w:tcPr>
            <w:tcW w:w="606" w:type="dxa"/>
            <w:shd w:val="clear" w:color="auto" w:fill="auto"/>
            <w:noWrap/>
            <w:vAlign w:val="bottom"/>
            <w:hideMark/>
          </w:tcPr>
          <w:p w14:paraId="0581371F" w14:textId="77777777" w:rsidR="00B04760" w:rsidRPr="00E41667" w:rsidRDefault="00B04760" w:rsidP="00E73ED3">
            <w:pPr>
              <w:jc w:val="center"/>
              <w:rPr>
                <w:color w:val="000000"/>
                <w:sz w:val="20"/>
                <w:szCs w:val="20"/>
              </w:rPr>
            </w:pPr>
            <w:r w:rsidRPr="00E41667">
              <w:rPr>
                <w:color w:val="000000"/>
                <w:sz w:val="20"/>
                <w:szCs w:val="20"/>
              </w:rPr>
              <w:t>3</w:t>
            </w:r>
          </w:p>
        </w:tc>
        <w:tc>
          <w:tcPr>
            <w:tcW w:w="716" w:type="dxa"/>
            <w:shd w:val="clear" w:color="auto" w:fill="auto"/>
            <w:noWrap/>
            <w:vAlign w:val="bottom"/>
            <w:hideMark/>
          </w:tcPr>
          <w:p w14:paraId="492C4B6C" w14:textId="77777777" w:rsidR="00B04760" w:rsidRPr="00E41667" w:rsidRDefault="00B04760" w:rsidP="00E73ED3">
            <w:pPr>
              <w:jc w:val="center"/>
              <w:rPr>
                <w:color w:val="000000"/>
                <w:sz w:val="20"/>
                <w:szCs w:val="20"/>
              </w:rPr>
            </w:pPr>
            <w:r w:rsidRPr="00E41667">
              <w:rPr>
                <w:color w:val="000000"/>
                <w:sz w:val="20"/>
                <w:szCs w:val="20"/>
              </w:rPr>
              <w:t>6</w:t>
            </w:r>
          </w:p>
        </w:tc>
        <w:tc>
          <w:tcPr>
            <w:tcW w:w="516" w:type="dxa"/>
            <w:shd w:val="clear" w:color="auto" w:fill="auto"/>
            <w:noWrap/>
            <w:vAlign w:val="bottom"/>
            <w:hideMark/>
          </w:tcPr>
          <w:p w14:paraId="435639B0" w14:textId="77777777" w:rsidR="00B04760" w:rsidRPr="00E41667" w:rsidRDefault="00B04760" w:rsidP="00E73ED3">
            <w:pPr>
              <w:jc w:val="center"/>
              <w:rPr>
                <w:color w:val="000000"/>
                <w:sz w:val="20"/>
                <w:szCs w:val="20"/>
              </w:rPr>
            </w:pPr>
            <w:r w:rsidRPr="00E41667">
              <w:rPr>
                <w:color w:val="000000"/>
                <w:sz w:val="20"/>
                <w:szCs w:val="20"/>
              </w:rPr>
              <w:t>8</w:t>
            </w:r>
          </w:p>
        </w:tc>
        <w:tc>
          <w:tcPr>
            <w:tcW w:w="838" w:type="dxa"/>
            <w:shd w:val="clear" w:color="auto" w:fill="auto"/>
            <w:noWrap/>
            <w:vAlign w:val="bottom"/>
            <w:hideMark/>
          </w:tcPr>
          <w:p w14:paraId="5DEFEB67" w14:textId="77777777" w:rsidR="00B04760" w:rsidRPr="00E41667" w:rsidRDefault="00B04760" w:rsidP="00E73ED3">
            <w:pPr>
              <w:jc w:val="center"/>
              <w:rPr>
                <w:color w:val="000000"/>
                <w:sz w:val="20"/>
                <w:szCs w:val="20"/>
              </w:rPr>
            </w:pPr>
            <w:r w:rsidRPr="00E41667">
              <w:rPr>
                <w:color w:val="000000"/>
                <w:sz w:val="20"/>
                <w:szCs w:val="20"/>
              </w:rPr>
              <w:t>10</w:t>
            </w:r>
          </w:p>
        </w:tc>
        <w:tc>
          <w:tcPr>
            <w:tcW w:w="650" w:type="dxa"/>
            <w:shd w:val="clear" w:color="auto" w:fill="auto"/>
            <w:noWrap/>
            <w:vAlign w:val="bottom"/>
            <w:hideMark/>
          </w:tcPr>
          <w:p w14:paraId="5826BFC9" w14:textId="77777777" w:rsidR="00B04760" w:rsidRPr="00E41667" w:rsidRDefault="00B04760" w:rsidP="00E73ED3">
            <w:pPr>
              <w:jc w:val="center"/>
              <w:rPr>
                <w:color w:val="000000"/>
                <w:sz w:val="20"/>
                <w:szCs w:val="20"/>
              </w:rPr>
            </w:pPr>
            <w:r w:rsidRPr="00E41667">
              <w:rPr>
                <w:color w:val="000000"/>
                <w:sz w:val="20"/>
                <w:szCs w:val="20"/>
              </w:rPr>
              <w:t>4</w:t>
            </w:r>
          </w:p>
        </w:tc>
      </w:tr>
      <w:tr w:rsidR="00B04760" w:rsidRPr="00E41667" w14:paraId="26029FB8" w14:textId="77777777" w:rsidTr="00E73ED3">
        <w:trPr>
          <w:trHeight w:val="240"/>
        </w:trPr>
        <w:tc>
          <w:tcPr>
            <w:tcW w:w="539" w:type="dxa"/>
            <w:shd w:val="clear" w:color="auto" w:fill="auto"/>
            <w:noWrap/>
            <w:vAlign w:val="bottom"/>
            <w:hideMark/>
          </w:tcPr>
          <w:p w14:paraId="2C03445D" w14:textId="77777777" w:rsidR="00B04760" w:rsidRPr="00E41667" w:rsidRDefault="00B04760" w:rsidP="00E73ED3">
            <w:pPr>
              <w:jc w:val="right"/>
              <w:rPr>
                <w:color w:val="000000"/>
                <w:sz w:val="20"/>
                <w:szCs w:val="20"/>
              </w:rPr>
            </w:pPr>
            <w:r w:rsidRPr="00E41667">
              <w:rPr>
                <w:color w:val="000000"/>
                <w:sz w:val="20"/>
                <w:szCs w:val="20"/>
              </w:rPr>
              <w:t>53</w:t>
            </w:r>
          </w:p>
        </w:tc>
        <w:tc>
          <w:tcPr>
            <w:tcW w:w="2185" w:type="dxa"/>
            <w:shd w:val="clear" w:color="auto" w:fill="auto"/>
            <w:noWrap/>
            <w:vAlign w:val="bottom"/>
            <w:hideMark/>
          </w:tcPr>
          <w:p w14:paraId="14627490" w14:textId="77777777" w:rsidR="00B04760" w:rsidRPr="00E41667" w:rsidRDefault="00B04760" w:rsidP="00E73ED3">
            <w:pPr>
              <w:rPr>
                <w:i/>
                <w:iCs/>
                <w:color w:val="000000"/>
                <w:sz w:val="20"/>
                <w:szCs w:val="20"/>
              </w:rPr>
            </w:pPr>
            <w:r w:rsidRPr="00E41667">
              <w:rPr>
                <w:i/>
                <w:iCs/>
                <w:color w:val="000000"/>
                <w:sz w:val="20"/>
                <w:szCs w:val="20"/>
              </w:rPr>
              <w:t>Osmia pusilla</w:t>
            </w:r>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201E6473" w14:textId="77777777" w:rsidR="00B04760" w:rsidRPr="00E41667" w:rsidRDefault="00B04760" w:rsidP="00E73ED3">
            <w:pPr>
              <w:rPr>
                <w:color w:val="000000"/>
                <w:sz w:val="20"/>
                <w:szCs w:val="20"/>
              </w:rPr>
            </w:pPr>
            <w:r w:rsidRPr="00E41667">
              <w:rPr>
                <w:color w:val="000000"/>
                <w:sz w:val="20"/>
                <w:szCs w:val="20"/>
              </w:rPr>
              <w:t>crKING : crSNO</w:t>
            </w:r>
          </w:p>
        </w:tc>
        <w:tc>
          <w:tcPr>
            <w:tcW w:w="716" w:type="dxa"/>
            <w:shd w:val="clear" w:color="auto" w:fill="auto"/>
            <w:noWrap/>
            <w:vAlign w:val="bottom"/>
            <w:hideMark/>
          </w:tcPr>
          <w:p w14:paraId="490042BA" w14:textId="77777777" w:rsidR="00B04760" w:rsidRPr="00E41667" w:rsidRDefault="00B04760" w:rsidP="00E73ED3">
            <w:pPr>
              <w:jc w:val="center"/>
              <w:rPr>
                <w:color w:val="000000"/>
                <w:sz w:val="20"/>
                <w:szCs w:val="20"/>
              </w:rPr>
            </w:pPr>
            <w:r w:rsidRPr="00E41667">
              <w:rPr>
                <w:color w:val="000000"/>
                <w:sz w:val="20"/>
                <w:szCs w:val="20"/>
              </w:rPr>
              <w:t>14</w:t>
            </w:r>
          </w:p>
        </w:tc>
        <w:tc>
          <w:tcPr>
            <w:tcW w:w="716" w:type="dxa"/>
            <w:shd w:val="clear" w:color="auto" w:fill="auto"/>
            <w:noWrap/>
            <w:vAlign w:val="bottom"/>
            <w:hideMark/>
          </w:tcPr>
          <w:p w14:paraId="2A0CC731" w14:textId="77777777" w:rsidR="00B04760" w:rsidRPr="00E41667" w:rsidRDefault="00B04760" w:rsidP="00E73ED3">
            <w:pPr>
              <w:jc w:val="center"/>
              <w:rPr>
                <w:color w:val="000000"/>
                <w:sz w:val="20"/>
                <w:szCs w:val="20"/>
              </w:rPr>
            </w:pPr>
            <w:r w:rsidRPr="00E41667">
              <w:rPr>
                <w:color w:val="000000"/>
                <w:sz w:val="20"/>
                <w:szCs w:val="20"/>
              </w:rPr>
              <w:t>6</w:t>
            </w:r>
          </w:p>
        </w:tc>
        <w:tc>
          <w:tcPr>
            <w:tcW w:w="594" w:type="dxa"/>
            <w:shd w:val="clear" w:color="auto" w:fill="auto"/>
            <w:noWrap/>
            <w:vAlign w:val="bottom"/>
            <w:hideMark/>
          </w:tcPr>
          <w:p w14:paraId="474272AD" w14:textId="77777777" w:rsidR="00B04760" w:rsidRPr="00E41667" w:rsidRDefault="00B04760" w:rsidP="00E73ED3">
            <w:pPr>
              <w:jc w:val="center"/>
              <w:rPr>
                <w:color w:val="000000"/>
                <w:sz w:val="20"/>
                <w:szCs w:val="20"/>
              </w:rPr>
            </w:pPr>
            <w:r w:rsidRPr="00E41667">
              <w:rPr>
                <w:color w:val="000000"/>
                <w:sz w:val="20"/>
                <w:szCs w:val="20"/>
              </w:rPr>
              <w:t>7</w:t>
            </w:r>
          </w:p>
        </w:tc>
        <w:tc>
          <w:tcPr>
            <w:tcW w:w="606" w:type="dxa"/>
            <w:shd w:val="clear" w:color="auto" w:fill="auto"/>
            <w:noWrap/>
            <w:vAlign w:val="bottom"/>
            <w:hideMark/>
          </w:tcPr>
          <w:p w14:paraId="5B362273"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46D47A2E" w14:textId="77777777" w:rsidR="00B04760" w:rsidRPr="00E41667" w:rsidRDefault="00B04760" w:rsidP="00E73ED3">
            <w:pPr>
              <w:jc w:val="center"/>
              <w:rPr>
                <w:color w:val="000000"/>
                <w:sz w:val="20"/>
                <w:szCs w:val="20"/>
              </w:rPr>
            </w:pPr>
            <w:r w:rsidRPr="00E41667">
              <w:rPr>
                <w:color w:val="000000"/>
                <w:sz w:val="20"/>
                <w:szCs w:val="20"/>
              </w:rPr>
              <w:t>13</w:t>
            </w:r>
          </w:p>
        </w:tc>
        <w:tc>
          <w:tcPr>
            <w:tcW w:w="516" w:type="dxa"/>
            <w:shd w:val="clear" w:color="auto" w:fill="auto"/>
            <w:noWrap/>
            <w:vAlign w:val="bottom"/>
            <w:hideMark/>
          </w:tcPr>
          <w:p w14:paraId="60601FD5" w14:textId="77777777" w:rsidR="00B04760" w:rsidRPr="00E41667" w:rsidRDefault="00B04760" w:rsidP="00E73ED3">
            <w:pPr>
              <w:jc w:val="center"/>
              <w:rPr>
                <w:color w:val="000000"/>
                <w:sz w:val="20"/>
                <w:szCs w:val="20"/>
              </w:rPr>
            </w:pPr>
            <w:r w:rsidRPr="00E41667">
              <w:rPr>
                <w:color w:val="000000"/>
                <w:sz w:val="20"/>
                <w:szCs w:val="20"/>
              </w:rPr>
              <w:t>1</w:t>
            </w:r>
          </w:p>
        </w:tc>
        <w:tc>
          <w:tcPr>
            <w:tcW w:w="838" w:type="dxa"/>
            <w:shd w:val="clear" w:color="auto" w:fill="auto"/>
            <w:noWrap/>
            <w:vAlign w:val="bottom"/>
            <w:hideMark/>
          </w:tcPr>
          <w:p w14:paraId="62B22883" w14:textId="77777777" w:rsidR="00B04760" w:rsidRPr="00E41667" w:rsidRDefault="00B04760" w:rsidP="00E73ED3">
            <w:pPr>
              <w:jc w:val="center"/>
              <w:rPr>
                <w:color w:val="000000"/>
                <w:sz w:val="20"/>
                <w:szCs w:val="20"/>
              </w:rPr>
            </w:pPr>
            <w:r w:rsidRPr="00E41667">
              <w:rPr>
                <w:color w:val="000000"/>
                <w:sz w:val="20"/>
                <w:szCs w:val="20"/>
              </w:rPr>
              <w:t>6</w:t>
            </w:r>
          </w:p>
        </w:tc>
        <w:tc>
          <w:tcPr>
            <w:tcW w:w="650" w:type="dxa"/>
            <w:shd w:val="clear" w:color="auto" w:fill="auto"/>
            <w:noWrap/>
            <w:vAlign w:val="bottom"/>
            <w:hideMark/>
          </w:tcPr>
          <w:p w14:paraId="67C90646" w14:textId="77777777" w:rsidR="00B04760" w:rsidRPr="00E41667" w:rsidRDefault="00B04760" w:rsidP="00E73ED3">
            <w:pPr>
              <w:jc w:val="center"/>
              <w:rPr>
                <w:color w:val="000000"/>
                <w:sz w:val="20"/>
                <w:szCs w:val="20"/>
              </w:rPr>
            </w:pPr>
            <w:r w:rsidRPr="00E41667">
              <w:rPr>
                <w:color w:val="000000"/>
                <w:sz w:val="20"/>
                <w:szCs w:val="20"/>
              </w:rPr>
              <w:t>8</w:t>
            </w:r>
          </w:p>
        </w:tc>
      </w:tr>
      <w:tr w:rsidR="00B04760" w:rsidRPr="00E41667" w14:paraId="5581856A" w14:textId="77777777" w:rsidTr="00E73ED3">
        <w:trPr>
          <w:trHeight w:val="240"/>
        </w:trPr>
        <w:tc>
          <w:tcPr>
            <w:tcW w:w="539" w:type="dxa"/>
            <w:shd w:val="clear" w:color="auto" w:fill="auto"/>
            <w:noWrap/>
            <w:vAlign w:val="bottom"/>
            <w:hideMark/>
          </w:tcPr>
          <w:p w14:paraId="4DB62C16" w14:textId="77777777" w:rsidR="00B04760" w:rsidRPr="00E41667" w:rsidRDefault="00B04760" w:rsidP="00E73ED3">
            <w:pPr>
              <w:jc w:val="right"/>
              <w:rPr>
                <w:color w:val="000000"/>
                <w:sz w:val="20"/>
                <w:szCs w:val="20"/>
              </w:rPr>
            </w:pPr>
            <w:r w:rsidRPr="00E41667">
              <w:rPr>
                <w:color w:val="000000"/>
                <w:sz w:val="20"/>
                <w:szCs w:val="20"/>
              </w:rPr>
              <w:t>54</w:t>
            </w:r>
          </w:p>
        </w:tc>
        <w:tc>
          <w:tcPr>
            <w:tcW w:w="2185" w:type="dxa"/>
            <w:shd w:val="clear" w:color="auto" w:fill="auto"/>
            <w:noWrap/>
            <w:vAlign w:val="bottom"/>
            <w:hideMark/>
          </w:tcPr>
          <w:p w14:paraId="60C62474" w14:textId="77777777" w:rsidR="00B04760" w:rsidRPr="00E41667" w:rsidRDefault="00B04760" w:rsidP="00E73ED3">
            <w:pPr>
              <w:rPr>
                <w:i/>
                <w:iCs/>
                <w:color w:val="000000"/>
                <w:sz w:val="20"/>
                <w:szCs w:val="20"/>
              </w:rPr>
            </w:pPr>
            <w:proofErr w:type="spellStart"/>
            <w:r w:rsidRPr="00E41667">
              <w:rPr>
                <w:i/>
                <w:iCs/>
                <w:color w:val="000000"/>
                <w:sz w:val="20"/>
                <w:szCs w:val="20"/>
              </w:rPr>
              <w:t>Anthidium</w:t>
            </w:r>
            <w:proofErr w:type="spellEnd"/>
            <w:r w:rsidRPr="00E41667">
              <w:rPr>
                <w:i/>
                <w:iCs/>
                <w:color w:val="000000"/>
                <w:sz w:val="20"/>
                <w:szCs w:val="20"/>
              </w:rPr>
              <w:t xml:space="preserve"> </w:t>
            </w:r>
            <w:proofErr w:type="spellStart"/>
            <w:r w:rsidRPr="00E41667">
              <w:rPr>
                <w:i/>
                <w:iCs/>
                <w:color w:val="000000"/>
                <w:sz w:val="20"/>
                <w:szCs w:val="20"/>
              </w:rPr>
              <w:t>manicatum</w:t>
            </w:r>
            <w:proofErr w:type="spellEnd"/>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2C715587" w14:textId="77777777" w:rsidR="00B04760" w:rsidRPr="00E41667" w:rsidRDefault="00B04760" w:rsidP="00E73ED3">
            <w:pPr>
              <w:rPr>
                <w:color w:val="000000"/>
                <w:sz w:val="20"/>
                <w:szCs w:val="20"/>
              </w:rPr>
            </w:pPr>
          </w:p>
        </w:tc>
        <w:tc>
          <w:tcPr>
            <w:tcW w:w="716" w:type="dxa"/>
            <w:shd w:val="clear" w:color="auto" w:fill="auto"/>
            <w:noWrap/>
            <w:vAlign w:val="bottom"/>
            <w:hideMark/>
          </w:tcPr>
          <w:p w14:paraId="12EAD84A" w14:textId="77777777" w:rsidR="00B04760" w:rsidRPr="00E41667" w:rsidRDefault="00B04760" w:rsidP="00E73ED3">
            <w:pPr>
              <w:jc w:val="center"/>
              <w:rPr>
                <w:color w:val="000000"/>
                <w:sz w:val="20"/>
                <w:szCs w:val="20"/>
              </w:rPr>
            </w:pPr>
            <w:r w:rsidRPr="00E41667">
              <w:rPr>
                <w:color w:val="000000"/>
                <w:sz w:val="20"/>
                <w:szCs w:val="20"/>
              </w:rPr>
              <w:t>13</w:t>
            </w:r>
          </w:p>
        </w:tc>
        <w:tc>
          <w:tcPr>
            <w:tcW w:w="716" w:type="dxa"/>
            <w:shd w:val="clear" w:color="auto" w:fill="auto"/>
            <w:noWrap/>
            <w:vAlign w:val="bottom"/>
            <w:hideMark/>
          </w:tcPr>
          <w:p w14:paraId="567843DB" w14:textId="77777777" w:rsidR="00B04760" w:rsidRPr="00E41667" w:rsidRDefault="00B04760" w:rsidP="00E73ED3">
            <w:pPr>
              <w:jc w:val="center"/>
              <w:rPr>
                <w:color w:val="000000"/>
                <w:sz w:val="20"/>
                <w:szCs w:val="20"/>
              </w:rPr>
            </w:pPr>
            <w:r w:rsidRPr="00E41667">
              <w:rPr>
                <w:color w:val="000000"/>
                <w:sz w:val="20"/>
                <w:szCs w:val="20"/>
              </w:rPr>
              <w:t>7</w:t>
            </w:r>
          </w:p>
        </w:tc>
        <w:tc>
          <w:tcPr>
            <w:tcW w:w="594" w:type="dxa"/>
            <w:shd w:val="clear" w:color="auto" w:fill="auto"/>
            <w:noWrap/>
            <w:vAlign w:val="bottom"/>
            <w:hideMark/>
          </w:tcPr>
          <w:p w14:paraId="5ED01281" w14:textId="77777777" w:rsidR="00B04760" w:rsidRPr="00E41667" w:rsidRDefault="00B04760" w:rsidP="00E73ED3">
            <w:pPr>
              <w:jc w:val="center"/>
              <w:rPr>
                <w:color w:val="000000"/>
                <w:sz w:val="20"/>
                <w:szCs w:val="20"/>
              </w:rPr>
            </w:pPr>
            <w:r w:rsidRPr="00E41667">
              <w:rPr>
                <w:color w:val="000000"/>
                <w:sz w:val="20"/>
                <w:szCs w:val="20"/>
              </w:rPr>
              <w:t>5</w:t>
            </w:r>
          </w:p>
        </w:tc>
        <w:tc>
          <w:tcPr>
            <w:tcW w:w="606" w:type="dxa"/>
            <w:shd w:val="clear" w:color="auto" w:fill="auto"/>
            <w:noWrap/>
            <w:vAlign w:val="bottom"/>
            <w:hideMark/>
          </w:tcPr>
          <w:p w14:paraId="6F62D8EB"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3E28AB74" w14:textId="77777777" w:rsidR="00B04760" w:rsidRPr="00E41667" w:rsidRDefault="00B04760" w:rsidP="00E73ED3">
            <w:pPr>
              <w:jc w:val="center"/>
              <w:rPr>
                <w:color w:val="000000"/>
                <w:sz w:val="20"/>
                <w:szCs w:val="20"/>
              </w:rPr>
            </w:pPr>
            <w:r w:rsidRPr="00E41667">
              <w:rPr>
                <w:color w:val="000000"/>
                <w:sz w:val="20"/>
                <w:szCs w:val="20"/>
              </w:rPr>
              <w:t>13</w:t>
            </w:r>
          </w:p>
        </w:tc>
        <w:tc>
          <w:tcPr>
            <w:tcW w:w="516" w:type="dxa"/>
            <w:shd w:val="clear" w:color="auto" w:fill="auto"/>
            <w:noWrap/>
            <w:vAlign w:val="bottom"/>
            <w:hideMark/>
          </w:tcPr>
          <w:p w14:paraId="39465330"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59F22E4E" w14:textId="77777777" w:rsidR="00B04760" w:rsidRPr="00E41667" w:rsidRDefault="00B04760" w:rsidP="00E73ED3">
            <w:pPr>
              <w:jc w:val="center"/>
              <w:rPr>
                <w:color w:val="000000"/>
                <w:sz w:val="20"/>
                <w:szCs w:val="20"/>
              </w:rPr>
            </w:pPr>
            <w:r w:rsidRPr="00E41667">
              <w:rPr>
                <w:color w:val="000000"/>
                <w:sz w:val="20"/>
                <w:szCs w:val="20"/>
              </w:rPr>
              <w:t>9</w:t>
            </w:r>
          </w:p>
        </w:tc>
        <w:tc>
          <w:tcPr>
            <w:tcW w:w="650" w:type="dxa"/>
            <w:shd w:val="clear" w:color="auto" w:fill="auto"/>
            <w:noWrap/>
            <w:vAlign w:val="bottom"/>
            <w:hideMark/>
          </w:tcPr>
          <w:p w14:paraId="3AE74652" w14:textId="77777777" w:rsidR="00B04760" w:rsidRPr="00E41667" w:rsidRDefault="00B04760" w:rsidP="00E73ED3">
            <w:pPr>
              <w:jc w:val="center"/>
              <w:rPr>
                <w:color w:val="000000"/>
                <w:sz w:val="20"/>
                <w:szCs w:val="20"/>
              </w:rPr>
            </w:pPr>
            <w:r w:rsidRPr="00E41667">
              <w:rPr>
                <w:color w:val="000000"/>
                <w:sz w:val="20"/>
                <w:szCs w:val="20"/>
              </w:rPr>
              <w:t>4</w:t>
            </w:r>
          </w:p>
        </w:tc>
      </w:tr>
      <w:tr w:rsidR="00B04760" w:rsidRPr="00E41667" w14:paraId="2E2A0877" w14:textId="77777777" w:rsidTr="00E73ED3">
        <w:trPr>
          <w:trHeight w:val="240"/>
        </w:trPr>
        <w:tc>
          <w:tcPr>
            <w:tcW w:w="539" w:type="dxa"/>
            <w:shd w:val="clear" w:color="auto" w:fill="auto"/>
            <w:noWrap/>
            <w:vAlign w:val="bottom"/>
            <w:hideMark/>
          </w:tcPr>
          <w:p w14:paraId="64E8143D" w14:textId="77777777" w:rsidR="00B04760" w:rsidRPr="00E41667" w:rsidRDefault="00B04760" w:rsidP="00E73ED3">
            <w:pPr>
              <w:jc w:val="right"/>
              <w:rPr>
                <w:color w:val="000000"/>
                <w:sz w:val="20"/>
                <w:szCs w:val="20"/>
              </w:rPr>
            </w:pPr>
            <w:r w:rsidRPr="00E41667">
              <w:rPr>
                <w:color w:val="000000"/>
                <w:sz w:val="20"/>
                <w:szCs w:val="20"/>
              </w:rPr>
              <w:t>55</w:t>
            </w:r>
          </w:p>
        </w:tc>
        <w:tc>
          <w:tcPr>
            <w:tcW w:w="2185" w:type="dxa"/>
            <w:shd w:val="clear" w:color="auto" w:fill="auto"/>
            <w:noWrap/>
            <w:vAlign w:val="bottom"/>
            <w:hideMark/>
          </w:tcPr>
          <w:p w14:paraId="365D551B" w14:textId="77777777" w:rsidR="00B04760" w:rsidRPr="00E41667" w:rsidRDefault="00B04760" w:rsidP="00E73ED3">
            <w:pPr>
              <w:rPr>
                <w:i/>
                <w:iCs/>
                <w:color w:val="000000"/>
                <w:sz w:val="20"/>
                <w:szCs w:val="20"/>
              </w:rPr>
            </w:pPr>
            <w:r w:rsidRPr="00E41667">
              <w:rPr>
                <w:i/>
                <w:iCs/>
                <w:color w:val="000000"/>
                <w:sz w:val="20"/>
                <w:szCs w:val="20"/>
              </w:rPr>
              <w:t xml:space="preserve">Megachile </w:t>
            </w:r>
            <w:proofErr w:type="spellStart"/>
            <w:r w:rsidRPr="00E41667">
              <w:rPr>
                <w:i/>
                <w:iCs/>
                <w:color w:val="000000"/>
                <w:sz w:val="20"/>
                <w:szCs w:val="20"/>
              </w:rPr>
              <w:t>gemula</w:t>
            </w:r>
            <w:proofErr w:type="spellEnd"/>
          </w:p>
        </w:tc>
        <w:tc>
          <w:tcPr>
            <w:tcW w:w="1231" w:type="dxa"/>
            <w:shd w:val="clear" w:color="auto" w:fill="auto"/>
            <w:noWrap/>
            <w:vAlign w:val="bottom"/>
            <w:hideMark/>
          </w:tcPr>
          <w:p w14:paraId="3596CAB2" w14:textId="77777777" w:rsidR="00B04760" w:rsidRPr="00E41667" w:rsidRDefault="00B04760" w:rsidP="00E73ED3">
            <w:pPr>
              <w:rPr>
                <w:color w:val="000000"/>
                <w:sz w:val="20"/>
                <w:szCs w:val="20"/>
              </w:rPr>
            </w:pPr>
            <w:r w:rsidRPr="00E41667">
              <w:rPr>
                <w:color w:val="000000"/>
                <w:sz w:val="20"/>
                <w:szCs w:val="20"/>
              </w:rPr>
              <w:t>crKING</w:t>
            </w:r>
          </w:p>
        </w:tc>
        <w:tc>
          <w:tcPr>
            <w:tcW w:w="716" w:type="dxa"/>
            <w:shd w:val="clear" w:color="auto" w:fill="auto"/>
            <w:noWrap/>
            <w:vAlign w:val="bottom"/>
            <w:hideMark/>
          </w:tcPr>
          <w:p w14:paraId="74EAD8FD" w14:textId="77777777" w:rsidR="00B04760" w:rsidRPr="00E41667" w:rsidRDefault="00B04760" w:rsidP="00E73ED3">
            <w:pPr>
              <w:jc w:val="center"/>
              <w:rPr>
                <w:color w:val="000000"/>
                <w:sz w:val="20"/>
                <w:szCs w:val="20"/>
              </w:rPr>
            </w:pPr>
            <w:r w:rsidRPr="00E41667">
              <w:rPr>
                <w:color w:val="000000"/>
                <w:sz w:val="20"/>
                <w:szCs w:val="20"/>
              </w:rPr>
              <w:t>12</w:t>
            </w:r>
          </w:p>
        </w:tc>
        <w:tc>
          <w:tcPr>
            <w:tcW w:w="716" w:type="dxa"/>
            <w:shd w:val="clear" w:color="auto" w:fill="auto"/>
            <w:noWrap/>
            <w:vAlign w:val="bottom"/>
            <w:hideMark/>
          </w:tcPr>
          <w:p w14:paraId="7093694E" w14:textId="77777777" w:rsidR="00B04760" w:rsidRPr="00E41667" w:rsidRDefault="00B04760" w:rsidP="00E73ED3">
            <w:pPr>
              <w:jc w:val="center"/>
              <w:rPr>
                <w:color w:val="000000"/>
                <w:sz w:val="20"/>
                <w:szCs w:val="20"/>
              </w:rPr>
            </w:pPr>
            <w:r w:rsidRPr="00E41667">
              <w:rPr>
                <w:color w:val="000000"/>
                <w:sz w:val="20"/>
                <w:szCs w:val="20"/>
              </w:rPr>
              <w:t>9</w:t>
            </w:r>
          </w:p>
        </w:tc>
        <w:tc>
          <w:tcPr>
            <w:tcW w:w="594" w:type="dxa"/>
            <w:shd w:val="clear" w:color="auto" w:fill="auto"/>
            <w:noWrap/>
            <w:vAlign w:val="bottom"/>
            <w:hideMark/>
          </w:tcPr>
          <w:p w14:paraId="623BB7DD"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28099418" w14:textId="77777777" w:rsidR="00B04760" w:rsidRPr="00E41667" w:rsidRDefault="00B04760" w:rsidP="00E73ED3">
            <w:pPr>
              <w:jc w:val="center"/>
              <w:rPr>
                <w:color w:val="000000"/>
                <w:sz w:val="20"/>
                <w:szCs w:val="20"/>
              </w:rPr>
            </w:pPr>
            <w:r w:rsidRPr="00E41667">
              <w:rPr>
                <w:color w:val="000000"/>
                <w:sz w:val="20"/>
                <w:szCs w:val="20"/>
              </w:rPr>
              <w:t>3</w:t>
            </w:r>
          </w:p>
        </w:tc>
        <w:tc>
          <w:tcPr>
            <w:tcW w:w="716" w:type="dxa"/>
            <w:shd w:val="clear" w:color="auto" w:fill="auto"/>
            <w:noWrap/>
            <w:vAlign w:val="bottom"/>
            <w:hideMark/>
          </w:tcPr>
          <w:p w14:paraId="12832B66" w14:textId="77777777" w:rsidR="00B04760" w:rsidRPr="00E41667" w:rsidRDefault="00B04760" w:rsidP="00E73ED3">
            <w:pPr>
              <w:jc w:val="center"/>
              <w:rPr>
                <w:color w:val="000000"/>
                <w:sz w:val="20"/>
                <w:szCs w:val="20"/>
              </w:rPr>
            </w:pPr>
            <w:r w:rsidRPr="00E41667">
              <w:rPr>
                <w:color w:val="000000"/>
                <w:sz w:val="20"/>
                <w:szCs w:val="20"/>
              </w:rPr>
              <w:t>12</w:t>
            </w:r>
          </w:p>
        </w:tc>
        <w:tc>
          <w:tcPr>
            <w:tcW w:w="516" w:type="dxa"/>
            <w:shd w:val="clear" w:color="auto" w:fill="auto"/>
            <w:noWrap/>
            <w:vAlign w:val="bottom"/>
            <w:hideMark/>
          </w:tcPr>
          <w:p w14:paraId="4D2490E4"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0ED75472" w14:textId="77777777" w:rsidR="00B04760" w:rsidRPr="00E41667" w:rsidRDefault="00B04760" w:rsidP="00E73ED3">
            <w:pPr>
              <w:jc w:val="center"/>
              <w:rPr>
                <w:color w:val="000000"/>
                <w:sz w:val="20"/>
                <w:szCs w:val="20"/>
              </w:rPr>
            </w:pPr>
            <w:r w:rsidRPr="00E41667">
              <w:rPr>
                <w:color w:val="000000"/>
                <w:sz w:val="20"/>
                <w:szCs w:val="20"/>
              </w:rPr>
              <w:t>5</w:t>
            </w:r>
          </w:p>
        </w:tc>
        <w:tc>
          <w:tcPr>
            <w:tcW w:w="650" w:type="dxa"/>
            <w:shd w:val="clear" w:color="auto" w:fill="auto"/>
            <w:noWrap/>
            <w:vAlign w:val="bottom"/>
            <w:hideMark/>
          </w:tcPr>
          <w:p w14:paraId="75CF562E" w14:textId="77777777" w:rsidR="00B04760" w:rsidRPr="00E41667" w:rsidRDefault="00B04760" w:rsidP="00E73ED3">
            <w:pPr>
              <w:jc w:val="center"/>
              <w:rPr>
                <w:color w:val="000000"/>
                <w:sz w:val="20"/>
                <w:szCs w:val="20"/>
              </w:rPr>
            </w:pPr>
            <w:r w:rsidRPr="00E41667">
              <w:rPr>
                <w:color w:val="000000"/>
                <w:sz w:val="20"/>
                <w:szCs w:val="20"/>
              </w:rPr>
              <w:t>7</w:t>
            </w:r>
          </w:p>
        </w:tc>
      </w:tr>
      <w:tr w:rsidR="00B04760" w:rsidRPr="00E41667" w14:paraId="33F7EB8B" w14:textId="77777777" w:rsidTr="00E73ED3">
        <w:trPr>
          <w:trHeight w:val="240"/>
        </w:trPr>
        <w:tc>
          <w:tcPr>
            <w:tcW w:w="539" w:type="dxa"/>
            <w:shd w:val="clear" w:color="auto" w:fill="auto"/>
            <w:noWrap/>
            <w:vAlign w:val="bottom"/>
            <w:hideMark/>
          </w:tcPr>
          <w:p w14:paraId="1D938A7C" w14:textId="77777777" w:rsidR="00B04760" w:rsidRPr="00E41667" w:rsidRDefault="00B04760" w:rsidP="00E73ED3">
            <w:pPr>
              <w:jc w:val="right"/>
              <w:rPr>
                <w:color w:val="000000"/>
                <w:sz w:val="20"/>
                <w:szCs w:val="20"/>
              </w:rPr>
            </w:pPr>
            <w:r w:rsidRPr="00E41667">
              <w:rPr>
                <w:color w:val="000000"/>
                <w:sz w:val="20"/>
                <w:szCs w:val="20"/>
              </w:rPr>
              <w:t>56</w:t>
            </w:r>
          </w:p>
        </w:tc>
        <w:tc>
          <w:tcPr>
            <w:tcW w:w="2185" w:type="dxa"/>
            <w:shd w:val="clear" w:color="auto" w:fill="auto"/>
            <w:noWrap/>
            <w:vAlign w:val="bottom"/>
            <w:hideMark/>
          </w:tcPr>
          <w:p w14:paraId="403474F0" w14:textId="77777777" w:rsidR="00B04760" w:rsidRPr="00E41667" w:rsidRDefault="00B04760" w:rsidP="00E73ED3">
            <w:pPr>
              <w:rPr>
                <w:i/>
                <w:iCs/>
                <w:color w:val="000000"/>
                <w:sz w:val="20"/>
                <w:szCs w:val="20"/>
              </w:rPr>
            </w:pPr>
            <w:r w:rsidRPr="00E41667">
              <w:rPr>
                <w:i/>
                <w:iCs/>
                <w:color w:val="000000"/>
                <w:sz w:val="20"/>
                <w:szCs w:val="20"/>
              </w:rPr>
              <w:t xml:space="preserve">Osmia </w:t>
            </w:r>
            <w:proofErr w:type="spellStart"/>
            <w:r w:rsidRPr="00E41667">
              <w:rPr>
                <w:i/>
                <w:iCs/>
                <w:color w:val="000000"/>
                <w:sz w:val="20"/>
                <w:szCs w:val="20"/>
              </w:rPr>
              <w:t>pinorum</w:t>
            </w:r>
            <w:proofErr w:type="spellEnd"/>
          </w:p>
        </w:tc>
        <w:tc>
          <w:tcPr>
            <w:tcW w:w="1231" w:type="dxa"/>
            <w:shd w:val="clear" w:color="auto" w:fill="auto"/>
            <w:noWrap/>
            <w:vAlign w:val="bottom"/>
            <w:hideMark/>
          </w:tcPr>
          <w:p w14:paraId="3776F660" w14:textId="77777777" w:rsidR="00B04760" w:rsidRPr="00E41667" w:rsidRDefault="00B04760" w:rsidP="00E73ED3">
            <w:pPr>
              <w:rPr>
                <w:color w:val="000000"/>
                <w:sz w:val="20"/>
                <w:szCs w:val="20"/>
              </w:rPr>
            </w:pPr>
            <w:r w:rsidRPr="00E41667">
              <w:rPr>
                <w:color w:val="000000"/>
                <w:sz w:val="20"/>
                <w:szCs w:val="20"/>
              </w:rPr>
              <w:t>crKING : crSNO  : sr</w:t>
            </w:r>
          </w:p>
        </w:tc>
        <w:tc>
          <w:tcPr>
            <w:tcW w:w="716" w:type="dxa"/>
            <w:shd w:val="clear" w:color="auto" w:fill="auto"/>
            <w:noWrap/>
            <w:vAlign w:val="bottom"/>
            <w:hideMark/>
          </w:tcPr>
          <w:p w14:paraId="69D69CE2" w14:textId="77777777" w:rsidR="00B04760" w:rsidRPr="00E41667" w:rsidRDefault="00B04760" w:rsidP="00E73ED3">
            <w:pPr>
              <w:jc w:val="center"/>
              <w:rPr>
                <w:color w:val="000000"/>
                <w:sz w:val="20"/>
                <w:szCs w:val="20"/>
              </w:rPr>
            </w:pPr>
            <w:r w:rsidRPr="00E41667">
              <w:rPr>
                <w:color w:val="000000"/>
                <w:sz w:val="20"/>
                <w:szCs w:val="20"/>
              </w:rPr>
              <w:t>12</w:t>
            </w:r>
          </w:p>
        </w:tc>
        <w:tc>
          <w:tcPr>
            <w:tcW w:w="716" w:type="dxa"/>
            <w:shd w:val="clear" w:color="auto" w:fill="auto"/>
            <w:noWrap/>
            <w:vAlign w:val="bottom"/>
            <w:hideMark/>
          </w:tcPr>
          <w:p w14:paraId="694D8C66" w14:textId="77777777" w:rsidR="00B04760" w:rsidRPr="00E41667" w:rsidRDefault="00B04760" w:rsidP="00E73ED3">
            <w:pPr>
              <w:jc w:val="center"/>
              <w:rPr>
                <w:color w:val="000000"/>
                <w:sz w:val="20"/>
                <w:szCs w:val="20"/>
              </w:rPr>
            </w:pPr>
            <w:r w:rsidRPr="00E41667">
              <w:rPr>
                <w:color w:val="000000"/>
                <w:sz w:val="20"/>
                <w:szCs w:val="20"/>
              </w:rPr>
              <w:t>1</w:t>
            </w:r>
          </w:p>
        </w:tc>
        <w:tc>
          <w:tcPr>
            <w:tcW w:w="594" w:type="dxa"/>
            <w:shd w:val="clear" w:color="auto" w:fill="auto"/>
            <w:noWrap/>
            <w:vAlign w:val="bottom"/>
            <w:hideMark/>
          </w:tcPr>
          <w:p w14:paraId="5F102063" w14:textId="77777777" w:rsidR="00B04760" w:rsidRPr="00E41667" w:rsidRDefault="00B04760" w:rsidP="00E73ED3">
            <w:pPr>
              <w:jc w:val="center"/>
              <w:rPr>
                <w:color w:val="000000"/>
                <w:sz w:val="20"/>
                <w:szCs w:val="20"/>
              </w:rPr>
            </w:pPr>
            <w:r w:rsidRPr="00E41667">
              <w:rPr>
                <w:color w:val="000000"/>
                <w:sz w:val="20"/>
                <w:szCs w:val="20"/>
              </w:rPr>
              <w:t>11</w:t>
            </w:r>
          </w:p>
        </w:tc>
        <w:tc>
          <w:tcPr>
            <w:tcW w:w="606" w:type="dxa"/>
            <w:shd w:val="clear" w:color="auto" w:fill="auto"/>
            <w:noWrap/>
            <w:vAlign w:val="bottom"/>
            <w:hideMark/>
          </w:tcPr>
          <w:p w14:paraId="08B74F0F"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7B60A4CC" w14:textId="77777777" w:rsidR="00B04760" w:rsidRPr="00E41667" w:rsidRDefault="00B04760" w:rsidP="00E73ED3">
            <w:pPr>
              <w:jc w:val="center"/>
              <w:rPr>
                <w:color w:val="000000"/>
                <w:sz w:val="20"/>
                <w:szCs w:val="20"/>
              </w:rPr>
            </w:pPr>
            <w:r w:rsidRPr="00E41667">
              <w:rPr>
                <w:color w:val="000000"/>
                <w:sz w:val="20"/>
                <w:szCs w:val="20"/>
              </w:rPr>
              <w:t>12</w:t>
            </w:r>
          </w:p>
        </w:tc>
        <w:tc>
          <w:tcPr>
            <w:tcW w:w="516" w:type="dxa"/>
            <w:shd w:val="clear" w:color="auto" w:fill="auto"/>
            <w:noWrap/>
            <w:vAlign w:val="bottom"/>
            <w:hideMark/>
          </w:tcPr>
          <w:p w14:paraId="459F28B6"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05E998AD" w14:textId="77777777" w:rsidR="00B04760" w:rsidRPr="00E41667" w:rsidRDefault="00B04760" w:rsidP="00E73ED3">
            <w:pPr>
              <w:jc w:val="center"/>
              <w:rPr>
                <w:color w:val="000000"/>
                <w:sz w:val="20"/>
                <w:szCs w:val="20"/>
              </w:rPr>
            </w:pPr>
            <w:r w:rsidRPr="00E41667">
              <w:rPr>
                <w:color w:val="000000"/>
                <w:sz w:val="20"/>
                <w:szCs w:val="20"/>
              </w:rPr>
              <w:t>0</w:t>
            </w:r>
          </w:p>
        </w:tc>
        <w:tc>
          <w:tcPr>
            <w:tcW w:w="650" w:type="dxa"/>
            <w:shd w:val="clear" w:color="auto" w:fill="auto"/>
            <w:noWrap/>
            <w:vAlign w:val="bottom"/>
            <w:hideMark/>
          </w:tcPr>
          <w:p w14:paraId="6D92CE0E" w14:textId="77777777" w:rsidR="00B04760" w:rsidRPr="00E41667" w:rsidRDefault="00B04760" w:rsidP="00E73ED3">
            <w:pPr>
              <w:jc w:val="center"/>
              <w:rPr>
                <w:color w:val="000000"/>
                <w:sz w:val="20"/>
                <w:szCs w:val="20"/>
              </w:rPr>
            </w:pPr>
            <w:r w:rsidRPr="00E41667">
              <w:rPr>
                <w:color w:val="000000"/>
                <w:sz w:val="20"/>
                <w:szCs w:val="20"/>
              </w:rPr>
              <w:t>12</w:t>
            </w:r>
          </w:p>
        </w:tc>
      </w:tr>
      <w:tr w:rsidR="00B04760" w:rsidRPr="00E41667" w14:paraId="6060A7A2" w14:textId="77777777" w:rsidTr="00E73ED3">
        <w:trPr>
          <w:trHeight w:val="240"/>
        </w:trPr>
        <w:tc>
          <w:tcPr>
            <w:tcW w:w="539" w:type="dxa"/>
            <w:shd w:val="clear" w:color="auto" w:fill="auto"/>
            <w:noWrap/>
            <w:vAlign w:val="bottom"/>
            <w:hideMark/>
          </w:tcPr>
          <w:p w14:paraId="49140218" w14:textId="77777777" w:rsidR="00B04760" w:rsidRPr="00E41667" w:rsidRDefault="00B04760" w:rsidP="00E73ED3">
            <w:pPr>
              <w:jc w:val="right"/>
              <w:rPr>
                <w:color w:val="000000"/>
                <w:sz w:val="20"/>
                <w:szCs w:val="20"/>
              </w:rPr>
            </w:pPr>
            <w:r w:rsidRPr="00E41667">
              <w:rPr>
                <w:color w:val="000000"/>
                <w:sz w:val="20"/>
                <w:szCs w:val="20"/>
              </w:rPr>
              <w:t>57</w:t>
            </w:r>
          </w:p>
        </w:tc>
        <w:tc>
          <w:tcPr>
            <w:tcW w:w="2185" w:type="dxa"/>
            <w:shd w:val="clear" w:color="auto" w:fill="auto"/>
            <w:noWrap/>
            <w:vAlign w:val="bottom"/>
            <w:hideMark/>
          </w:tcPr>
          <w:p w14:paraId="1FA14151" w14:textId="77777777" w:rsidR="00B04760" w:rsidRPr="00E41667" w:rsidRDefault="00B04760" w:rsidP="00E73ED3">
            <w:pPr>
              <w:rPr>
                <w:i/>
                <w:iCs/>
                <w:color w:val="000000"/>
                <w:sz w:val="20"/>
                <w:szCs w:val="20"/>
              </w:rPr>
            </w:pPr>
            <w:r w:rsidRPr="00E41667">
              <w:rPr>
                <w:i/>
                <w:iCs/>
                <w:color w:val="000000"/>
                <w:sz w:val="20"/>
                <w:szCs w:val="20"/>
              </w:rPr>
              <w:t xml:space="preserve">Andrena </w:t>
            </w:r>
            <w:proofErr w:type="spellStart"/>
            <w:r w:rsidRPr="00E41667">
              <w:rPr>
                <w:i/>
                <w:iCs/>
                <w:color w:val="000000"/>
                <w:sz w:val="20"/>
                <w:szCs w:val="20"/>
              </w:rPr>
              <w:t>scurra</w:t>
            </w:r>
            <w:proofErr w:type="spellEnd"/>
            <w:r>
              <w:rPr>
                <w:i/>
                <w:iCs/>
                <w:color w:val="000000"/>
                <w:sz w:val="20"/>
                <w:szCs w:val="20"/>
              </w:rPr>
              <w:t xml:space="preserve"> </w:t>
            </w:r>
            <w:r>
              <w:rPr>
                <w:bCs/>
                <w:sz w:val="22"/>
                <w:szCs w:val="22"/>
              </w:rPr>
              <w:t>◊</w:t>
            </w:r>
          </w:p>
        </w:tc>
        <w:tc>
          <w:tcPr>
            <w:tcW w:w="1231" w:type="dxa"/>
            <w:shd w:val="clear" w:color="auto" w:fill="auto"/>
            <w:noWrap/>
            <w:vAlign w:val="bottom"/>
            <w:hideMark/>
          </w:tcPr>
          <w:p w14:paraId="085377CD" w14:textId="77777777" w:rsidR="00B04760" w:rsidRPr="00E41667" w:rsidRDefault="00B04760" w:rsidP="00E73ED3">
            <w:pPr>
              <w:rPr>
                <w:color w:val="000000"/>
                <w:sz w:val="20"/>
                <w:szCs w:val="20"/>
              </w:rPr>
            </w:pPr>
            <w:r w:rsidRPr="00E41667">
              <w:rPr>
                <w:color w:val="000000"/>
                <w:sz w:val="20"/>
                <w:szCs w:val="20"/>
              </w:rPr>
              <w:t>crKING</w:t>
            </w:r>
          </w:p>
        </w:tc>
        <w:tc>
          <w:tcPr>
            <w:tcW w:w="716" w:type="dxa"/>
            <w:shd w:val="clear" w:color="auto" w:fill="auto"/>
            <w:noWrap/>
            <w:vAlign w:val="bottom"/>
            <w:hideMark/>
          </w:tcPr>
          <w:p w14:paraId="0527AFDE" w14:textId="77777777" w:rsidR="00B04760" w:rsidRPr="00E41667" w:rsidRDefault="00B04760" w:rsidP="00E73ED3">
            <w:pPr>
              <w:jc w:val="center"/>
              <w:rPr>
                <w:color w:val="000000"/>
                <w:sz w:val="20"/>
                <w:szCs w:val="20"/>
              </w:rPr>
            </w:pPr>
            <w:r w:rsidRPr="00E41667">
              <w:rPr>
                <w:color w:val="000000"/>
                <w:sz w:val="20"/>
                <w:szCs w:val="20"/>
              </w:rPr>
              <w:t>11</w:t>
            </w:r>
          </w:p>
        </w:tc>
        <w:tc>
          <w:tcPr>
            <w:tcW w:w="716" w:type="dxa"/>
            <w:shd w:val="clear" w:color="auto" w:fill="auto"/>
            <w:noWrap/>
            <w:vAlign w:val="bottom"/>
            <w:hideMark/>
          </w:tcPr>
          <w:p w14:paraId="5E929A8F" w14:textId="77777777" w:rsidR="00B04760" w:rsidRPr="00E41667" w:rsidRDefault="00B04760" w:rsidP="00E73ED3">
            <w:pPr>
              <w:jc w:val="center"/>
              <w:rPr>
                <w:color w:val="000000"/>
                <w:sz w:val="20"/>
                <w:szCs w:val="20"/>
              </w:rPr>
            </w:pPr>
            <w:r w:rsidRPr="00E41667">
              <w:rPr>
                <w:color w:val="000000"/>
                <w:sz w:val="20"/>
                <w:szCs w:val="20"/>
              </w:rPr>
              <w:t>11</w:t>
            </w:r>
          </w:p>
        </w:tc>
        <w:tc>
          <w:tcPr>
            <w:tcW w:w="594" w:type="dxa"/>
            <w:shd w:val="clear" w:color="auto" w:fill="auto"/>
            <w:noWrap/>
            <w:vAlign w:val="bottom"/>
            <w:hideMark/>
          </w:tcPr>
          <w:p w14:paraId="394041A8"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71239E79"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7E837CFE" w14:textId="77777777" w:rsidR="00B04760" w:rsidRPr="00E41667" w:rsidRDefault="00B04760" w:rsidP="00E73ED3">
            <w:pPr>
              <w:jc w:val="center"/>
              <w:rPr>
                <w:color w:val="000000"/>
                <w:sz w:val="20"/>
                <w:szCs w:val="20"/>
              </w:rPr>
            </w:pPr>
            <w:r w:rsidRPr="00E41667">
              <w:rPr>
                <w:color w:val="000000"/>
                <w:sz w:val="20"/>
                <w:szCs w:val="20"/>
              </w:rPr>
              <w:t>0</w:t>
            </w:r>
          </w:p>
        </w:tc>
        <w:tc>
          <w:tcPr>
            <w:tcW w:w="516" w:type="dxa"/>
            <w:shd w:val="clear" w:color="auto" w:fill="auto"/>
            <w:noWrap/>
            <w:vAlign w:val="bottom"/>
            <w:hideMark/>
          </w:tcPr>
          <w:p w14:paraId="155F11FD" w14:textId="77777777" w:rsidR="00B04760" w:rsidRPr="00E41667" w:rsidRDefault="00B04760" w:rsidP="00E73ED3">
            <w:pPr>
              <w:jc w:val="center"/>
              <w:rPr>
                <w:color w:val="000000"/>
                <w:sz w:val="20"/>
                <w:szCs w:val="20"/>
              </w:rPr>
            </w:pPr>
            <w:r w:rsidRPr="00E41667">
              <w:rPr>
                <w:color w:val="000000"/>
                <w:sz w:val="20"/>
                <w:szCs w:val="20"/>
              </w:rPr>
              <w:t>11</w:t>
            </w:r>
          </w:p>
        </w:tc>
        <w:tc>
          <w:tcPr>
            <w:tcW w:w="838" w:type="dxa"/>
            <w:shd w:val="clear" w:color="auto" w:fill="auto"/>
            <w:noWrap/>
            <w:vAlign w:val="bottom"/>
            <w:hideMark/>
          </w:tcPr>
          <w:p w14:paraId="7B41D82B" w14:textId="77777777" w:rsidR="00B04760" w:rsidRPr="00E41667" w:rsidRDefault="00B04760" w:rsidP="00E73ED3">
            <w:pPr>
              <w:jc w:val="center"/>
              <w:rPr>
                <w:color w:val="000000"/>
                <w:sz w:val="20"/>
                <w:szCs w:val="20"/>
              </w:rPr>
            </w:pPr>
            <w:r w:rsidRPr="00E41667">
              <w:rPr>
                <w:color w:val="000000"/>
                <w:sz w:val="20"/>
                <w:szCs w:val="20"/>
              </w:rPr>
              <w:t>5</w:t>
            </w:r>
          </w:p>
        </w:tc>
        <w:tc>
          <w:tcPr>
            <w:tcW w:w="650" w:type="dxa"/>
            <w:shd w:val="clear" w:color="auto" w:fill="auto"/>
            <w:noWrap/>
            <w:vAlign w:val="bottom"/>
            <w:hideMark/>
          </w:tcPr>
          <w:p w14:paraId="280EF1D8" w14:textId="77777777" w:rsidR="00B04760" w:rsidRPr="00E41667" w:rsidRDefault="00B04760" w:rsidP="00E73ED3">
            <w:pPr>
              <w:jc w:val="center"/>
              <w:rPr>
                <w:color w:val="000000"/>
                <w:sz w:val="20"/>
                <w:szCs w:val="20"/>
              </w:rPr>
            </w:pPr>
            <w:r w:rsidRPr="00E41667">
              <w:rPr>
                <w:color w:val="000000"/>
                <w:sz w:val="20"/>
                <w:szCs w:val="20"/>
              </w:rPr>
              <w:t>6</w:t>
            </w:r>
          </w:p>
        </w:tc>
      </w:tr>
      <w:tr w:rsidR="00B04760" w:rsidRPr="00E41667" w14:paraId="50BABF94" w14:textId="77777777" w:rsidTr="00E73ED3">
        <w:trPr>
          <w:trHeight w:val="240"/>
        </w:trPr>
        <w:tc>
          <w:tcPr>
            <w:tcW w:w="539" w:type="dxa"/>
            <w:shd w:val="clear" w:color="auto" w:fill="auto"/>
            <w:noWrap/>
            <w:vAlign w:val="bottom"/>
            <w:hideMark/>
          </w:tcPr>
          <w:p w14:paraId="770BEC95" w14:textId="77777777" w:rsidR="00B04760" w:rsidRPr="00E41667" w:rsidRDefault="00B04760" w:rsidP="00E73ED3">
            <w:pPr>
              <w:jc w:val="right"/>
              <w:rPr>
                <w:color w:val="000000"/>
                <w:sz w:val="20"/>
                <w:szCs w:val="20"/>
              </w:rPr>
            </w:pPr>
            <w:r w:rsidRPr="00E41667">
              <w:rPr>
                <w:color w:val="000000"/>
                <w:sz w:val="20"/>
                <w:szCs w:val="20"/>
              </w:rPr>
              <w:t>58</w:t>
            </w:r>
          </w:p>
        </w:tc>
        <w:tc>
          <w:tcPr>
            <w:tcW w:w="2185" w:type="dxa"/>
            <w:shd w:val="clear" w:color="auto" w:fill="auto"/>
            <w:noWrap/>
            <w:vAlign w:val="bottom"/>
            <w:hideMark/>
          </w:tcPr>
          <w:p w14:paraId="1F7FFE33" w14:textId="77777777" w:rsidR="00B04760" w:rsidRPr="00E41667" w:rsidRDefault="00B04760" w:rsidP="00E73ED3">
            <w:pPr>
              <w:rPr>
                <w:i/>
                <w:iCs/>
                <w:color w:val="000000"/>
                <w:sz w:val="20"/>
                <w:szCs w:val="20"/>
              </w:rPr>
            </w:pPr>
            <w:r w:rsidRPr="00E41667">
              <w:rPr>
                <w:i/>
                <w:iCs/>
                <w:color w:val="000000"/>
                <w:sz w:val="20"/>
                <w:szCs w:val="20"/>
              </w:rPr>
              <w:t xml:space="preserve">Andrena </w:t>
            </w:r>
            <w:proofErr w:type="spellStart"/>
            <w:r w:rsidRPr="00E41667">
              <w:rPr>
                <w:i/>
                <w:iCs/>
                <w:color w:val="000000"/>
                <w:sz w:val="20"/>
                <w:szCs w:val="20"/>
              </w:rPr>
              <w:t>hemileuca</w:t>
            </w:r>
            <w:proofErr w:type="spellEnd"/>
          </w:p>
        </w:tc>
        <w:tc>
          <w:tcPr>
            <w:tcW w:w="1231" w:type="dxa"/>
            <w:shd w:val="clear" w:color="auto" w:fill="auto"/>
            <w:noWrap/>
            <w:vAlign w:val="bottom"/>
            <w:hideMark/>
          </w:tcPr>
          <w:p w14:paraId="0C47BDED" w14:textId="77777777" w:rsidR="00B04760" w:rsidRPr="00E41667" w:rsidRDefault="00B04760" w:rsidP="00E73ED3">
            <w:pPr>
              <w:rPr>
                <w:color w:val="000000"/>
                <w:sz w:val="20"/>
                <w:szCs w:val="20"/>
              </w:rPr>
            </w:pPr>
          </w:p>
        </w:tc>
        <w:tc>
          <w:tcPr>
            <w:tcW w:w="716" w:type="dxa"/>
            <w:shd w:val="clear" w:color="auto" w:fill="auto"/>
            <w:noWrap/>
            <w:vAlign w:val="bottom"/>
            <w:hideMark/>
          </w:tcPr>
          <w:p w14:paraId="374DE6F1" w14:textId="77777777" w:rsidR="00B04760" w:rsidRPr="00E41667" w:rsidRDefault="00B04760" w:rsidP="00E73ED3">
            <w:pPr>
              <w:jc w:val="center"/>
              <w:rPr>
                <w:color w:val="000000"/>
                <w:sz w:val="20"/>
                <w:szCs w:val="20"/>
              </w:rPr>
            </w:pPr>
            <w:r w:rsidRPr="00E41667">
              <w:rPr>
                <w:color w:val="000000"/>
                <w:sz w:val="20"/>
                <w:szCs w:val="20"/>
              </w:rPr>
              <w:t>10</w:t>
            </w:r>
          </w:p>
        </w:tc>
        <w:tc>
          <w:tcPr>
            <w:tcW w:w="716" w:type="dxa"/>
            <w:shd w:val="clear" w:color="auto" w:fill="auto"/>
            <w:noWrap/>
            <w:vAlign w:val="bottom"/>
            <w:hideMark/>
          </w:tcPr>
          <w:p w14:paraId="42A18E15" w14:textId="77777777" w:rsidR="00B04760" w:rsidRPr="00E41667" w:rsidRDefault="00B04760" w:rsidP="00E73ED3">
            <w:pPr>
              <w:jc w:val="center"/>
              <w:rPr>
                <w:color w:val="000000"/>
                <w:sz w:val="20"/>
                <w:szCs w:val="20"/>
              </w:rPr>
            </w:pPr>
            <w:r w:rsidRPr="00E41667">
              <w:rPr>
                <w:color w:val="000000"/>
                <w:sz w:val="20"/>
                <w:szCs w:val="20"/>
              </w:rPr>
              <w:t>3</w:t>
            </w:r>
          </w:p>
        </w:tc>
        <w:tc>
          <w:tcPr>
            <w:tcW w:w="594" w:type="dxa"/>
            <w:shd w:val="clear" w:color="auto" w:fill="auto"/>
            <w:noWrap/>
            <w:vAlign w:val="bottom"/>
            <w:hideMark/>
          </w:tcPr>
          <w:p w14:paraId="4AD48FFF"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57A517B5" w14:textId="77777777" w:rsidR="00B04760" w:rsidRPr="00E41667" w:rsidRDefault="00B04760" w:rsidP="00E73ED3">
            <w:pPr>
              <w:jc w:val="center"/>
              <w:rPr>
                <w:color w:val="000000"/>
                <w:sz w:val="20"/>
                <w:szCs w:val="20"/>
              </w:rPr>
            </w:pPr>
            <w:r w:rsidRPr="00E41667">
              <w:rPr>
                <w:color w:val="000000"/>
                <w:sz w:val="20"/>
                <w:szCs w:val="20"/>
              </w:rPr>
              <w:t>7</w:t>
            </w:r>
          </w:p>
        </w:tc>
        <w:tc>
          <w:tcPr>
            <w:tcW w:w="716" w:type="dxa"/>
            <w:shd w:val="clear" w:color="auto" w:fill="auto"/>
            <w:noWrap/>
            <w:vAlign w:val="bottom"/>
            <w:hideMark/>
          </w:tcPr>
          <w:p w14:paraId="738B4E12" w14:textId="77777777" w:rsidR="00B04760" w:rsidRPr="00E41667" w:rsidRDefault="00B04760" w:rsidP="00E73ED3">
            <w:pPr>
              <w:jc w:val="center"/>
              <w:rPr>
                <w:color w:val="000000"/>
                <w:sz w:val="20"/>
                <w:szCs w:val="20"/>
              </w:rPr>
            </w:pPr>
            <w:r w:rsidRPr="00E41667">
              <w:rPr>
                <w:color w:val="000000"/>
                <w:sz w:val="20"/>
                <w:szCs w:val="20"/>
              </w:rPr>
              <w:t>9</w:t>
            </w:r>
          </w:p>
        </w:tc>
        <w:tc>
          <w:tcPr>
            <w:tcW w:w="516" w:type="dxa"/>
            <w:shd w:val="clear" w:color="auto" w:fill="auto"/>
            <w:noWrap/>
            <w:vAlign w:val="bottom"/>
            <w:hideMark/>
          </w:tcPr>
          <w:p w14:paraId="423F0824" w14:textId="77777777" w:rsidR="00B04760" w:rsidRPr="00E41667" w:rsidRDefault="00B04760" w:rsidP="00E73ED3">
            <w:pPr>
              <w:jc w:val="center"/>
              <w:rPr>
                <w:color w:val="000000"/>
                <w:sz w:val="20"/>
                <w:szCs w:val="20"/>
              </w:rPr>
            </w:pPr>
            <w:r w:rsidRPr="00E41667">
              <w:rPr>
                <w:color w:val="000000"/>
                <w:sz w:val="20"/>
                <w:szCs w:val="20"/>
              </w:rPr>
              <w:t>1</w:t>
            </w:r>
          </w:p>
        </w:tc>
        <w:tc>
          <w:tcPr>
            <w:tcW w:w="838" w:type="dxa"/>
            <w:shd w:val="clear" w:color="auto" w:fill="auto"/>
            <w:noWrap/>
            <w:vAlign w:val="bottom"/>
            <w:hideMark/>
          </w:tcPr>
          <w:p w14:paraId="072833CF" w14:textId="77777777" w:rsidR="00B04760" w:rsidRPr="00E41667" w:rsidRDefault="00B04760" w:rsidP="00E73ED3">
            <w:pPr>
              <w:jc w:val="center"/>
              <w:rPr>
                <w:color w:val="000000"/>
                <w:sz w:val="20"/>
                <w:szCs w:val="20"/>
              </w:rPr>
            </w:pPr>
            <w:r w:rsidRPr="00E41667">
              <w:rPr>
                <w:color w:val="000000"/>
                <w:sz w:val="20"/>
                <w:szCs w:val="20"/>
              </w:rPr>
              <w:t>1</w:t>
            </w:r>
          </w:p>
        </w:tc>
        <w:tc>
          <w:tcPr>
            <w:tcW w:w="650" w:type="dxa"/>
            <w:shd w:val="clear" w:color="auto" w:fill="auto"/>
            <w:noWrap/>
            <w:vAlign w:val="bottom"/>
            <w:hideMark/>
          </w:tcPr>
          <w:p w14:paraId="2C5840CD" w14:textId="77777777" w:rsidR="00B04760" w:rsidRPr="00E41667" w:rsidRDefault="00B04760" w:rsidP="00E73ED3">
            <w:pPr>
              <w:jc w:val="center"/>
              <w:rPr>
                <w:color w:val="000000"/>
                <w:sz w:val="20"/>
                <w:szCs w:val="20"/>
              </w:rPr>
            </w:pPr>
            <w:r w:rsidRPr="00E41667">
              <w:rPr>
                <w:color w:val="000000"/>
                <w:sz w:val="20"/>
                <w:szCs w:val="20"/>
              </w:rPr>
              <w:t>9</w:t>
            </w:r>
          </w:p>
        </w:tc>
      </w:tr>
      <w:tr w:rsidR="00B04760" w:rsidRPr="00E41667" w14:paraId="41786695" w14:textId="77777777" w:rsidTr="00E73ED3">
        <w:trPr>
          <w:trHeight w:val="240"/>
        </w:trPr>
        <w:tc>
          <w:tcPr>
            <w:tcW w:w="539" w:type="dxa"/>
            <w:shd w:val="clear" w:color="auto" w:fill="auto"/>
            <w:noWrap/>
            <w:vAlign w:val="bottom"/>
            <w:hideMark/>
          </w:tcPr>
          <w:p w14:paraId="27547911" w14:textId="77777777" w:rsidR="00B04760" w:rsidRPr="00E41667" w:rsidRDefault="00B04760" w:rsidP="00E73ED3">
            <w:pPr>
              <w:jc w:val="right"/>
              <w:rPr>
                <w:color w:val="000000"/>
                <w:sz w:val="20"/>
                <w:szCs w:val="20"/>
              </w:rPr>
            </w:pPr>
            <w:r w:rsidRPr="00E41667">
              <w:rPr>
                <w:color w:val="000000"/>
                <w:sz w:val="20"/>
                <w:szCs w:val="20"/>
              </w:rPr>
              <w:t>59</w:t>
            </w:r>
          </w:p>
        </w:tc>
        <w:tc>
          <w:tcPr>
            <w:tcW w:w="2185" w:type="dxa"/>
            <w:shd w:val="clear" w:color="auto" w:fill="auto"/>
            <w:noWrap/>
            <w:vAlign w:val="bottom"/>
            <w:hideMark/>
          </w:tcPr>
          <w:p w14:paraId="6EB55505" w14:textId="77777777" w:rsidR="00B04760" w:rsidRPr="00E41667" w:rsidRDefault="00B04760" w:rsidP="00E73ED3">
            <w:pPr>
              <w:rPr>
                <w:i/>
                <w:iCs/>
                <w:color w:val="000000"/>
                <w:sz w:val="20"/>
                <w:szCs w:val="20"/>
              </w:rPr>
            </w:pPr>
            <w:r w:rsidRPr="00E41667">
              <w:rPr>
                <w:i/>
                <w:iCs/>
                <w:color w:val="000000"/>
                <w:sz w:val="20"/>
                <w:szCs w:val="20"/>
              </w:rPr>
              <w:t xml:space="preserve">Coelioxys </w:t>
            </w:r>
            <w:proofErr w:type="spellStart"/>
            <w:r w:rsidRPr="00E41667">
              <w:rPr>
                <w:i/>
                <w:iCs/>
                <w:color w:val="000000"/>
                <w:sz w:val="20"/>
                <w:szCs w:val="20"/>
              </w:rPr>
              <w:t>sodalis</w:t>
            </w:r>
            <w:proofErr w:type="spellEnd"/>
          </w:p>
        </w:tc>
        <w:tc>
          <w:tcPr>
            <w:tcW w:w="1231" w:type="dxa"/>
            <w:shd w:val="clear" w:color="auto" w:fill="auto"/>
            <w:noWrap/>
            <w:vAlign w:val="bottom"/>
            <w:hideMark/>
          </w:tcPr>
          <w:p w14:paraId="3D8B8479" w14:textId="77777777" w:rsidR="00B04760" w:rsidRPr="00E41667" w:rsidRDefault="00B04760" w:rsidP="00E73ED3">
            <w:pPr>
              <w:rPr>
                <w:color w:val="000000"/>
                <w:sz w:val="20"/>
                <w:szCs w:val="20"/>
              </w:rPr>
            </w:pPr>
            <w:r w:rsidRPr="00E41667">
              <w:rPr>
                <w:color w:val="000000"/>
                <w:sz w:val="20"/>
                <w:szCs w:val="20"/>
              </w:rPr>
              <w:t>crKING</w:t>
            </w:r>
          </w:p>
        </w:tc>
        <w:tc>
          <w:tcPr>
            <w:tcW w:w="716" w:type="dxa"/>
            <w:shd w:val="clear" w:color="auto" w:fill="auto"/>
            <w:noWrap/>
            <w:vAlign w:val="bottom"/>
            <w:hideMark/>
          </w:tcPr>
          <w:p w14:paraId="2C65DFEA" w14:textId="77777777" w:rsidR="00B04760" w:rsidRPr="00E41667" w:rsidRDefault="00B04760" w:rsidP="00E73ED3">
            <w:pPr>
              <w:jc w:val="center"/>
              <w:rPr>
                <w:color w:val="000000"/>
                <w:sz w:val="20"/>
                <w:szCs w:val="20"/>
              </w:rPr>
            </w:pPr>
            <w:r w:rsidRPr="00E41667">
              <w:rPr>
                <w:color w:val="000000"/>
                <w:sz w:val="20"/>
                <w:szCs w:val="20"/>
              </w:rPr>
              <w:t>9</w:t>
            </w:r>
          </w:p>
        </w:tc>
        <w:tc>
          <w:tcPr>
            <w:tcW w:w="716" w:type="dxa"/>
            <w:shd w:val="clear" w:color="auto" w:fill="auto"/>
            <w:noWrap/>
            <w:vAlign w:val="bottom"/>
            <w:hideMark/>
          </w:tcPr>
          <w:p w14:paraId="5B4BD232" w14:textId="77777777" w:rsidR="00B04760" w:rsidRPr="00E41667" w:rsidRDefault="00B04760" w:rsidP="00E73ED3">
            <w:pPr>
              <w:jc w:val="center"/>
              <w:rPr>
                <w:color w:val="000000"/>
                <w:sz w:val="20"/>
                <w:szCs w:val="20"/>
              </w:rPr>
            </w:pPr>
            <w:r w:rsidRPr="00E41667">
              <w:rPr>
                <w:color w:val="000000"/>
                <w:sz w:val="20"/>
                <w:szCs w:val="20"/>
              </w:rPr>
              <w:t>9</w:t>
            </w:r>
          </w:p>
        </w:tc>
        <w:tc>
          <w:tcPr>
            <w:tcW w:w="594" w:type="dxa"/>
            <w:shd w:val="clear" w:color="auto" w:fill="auto"/>
            <w:noWrap/>
            <w:vAlign w:val="bottom"/>
            <w:hideMark/>
          </w:tcPr>
          <w:p w14:paraId="06CBBF3B"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5173DF99"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6555CE04" w14:textId="77777777" w:rsidR="00B04760" w:rsidRPr="00E41667" w:rsidRDefault="00B04760" w:rsidP="00E73ED3">
            <w:pPr>
              <w:jc w:val="center"/>
              <w:rPr>
                <w:color w:val="000000"/>
                <w:sz w:val="20"/>
                <w:szCs w:val="20"/>
              </w:rPr>
            </w:pPr>
            <w:r w:rsidRPr="00E41667">
              <w:rPr>
                <w:color w:val="000000"/>
                <w:sz w:val="20"/>
                <w:szCs w:val="20"/>
              </w:rPr>
              <w:t>9</w:t>
            </w:r>
          </w:p>
        </w:tc>
        <w:tc>
          <w:tcPr>
            <w:tcW w:w="516" w:type="dxa"/>
            <w:shd w:val="clear" w:color="auto" w:fill="auto"/>
            <w:noWrap/>
            <w:vAlign w:val="bottom"/>
            <w:hideMark/>
          </w:tcPr>
          <w:p w14:paraId="27CD5CB3"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0C6A126D" w14:textId="77777777" w:rsidR="00B04760" w:rsidRPr="00E41667" w:rsidRDefault="00B04760" w:rsidP="00E73ED3">
            <w:pPr>
              <w:jc w:val="center"/>
              <w:rPr>
                <w:color w:val="000000"/>
                <w:sz w:val="20"/>
                <w:szCs w:val="20"/>
              </w:rPr>
            </w:pPr>
            <w:r w:rsidRPr="00E41667">
              <w:rPr>
                <w:color w:val="000000"/>
                <w:sz w:val="20"/>
                <w:szCs w:val="20"/>
              </w:rPr>
              <w:t>3</w:t>
            </w:r>
          </w:p>
        </w:tc>
        <w:tc>
          <w:tcPr>
            <w:tcW w:w="650" w:type="dxa"/>
            <w:shd w:val="clear" w:color="auto" w:fill="auto"/>
            <w:noWrap/>
            <w:vAlign w:val="bottom"/>
            <w:hideMark/>
          </w:tcPr>
          <w:p w14:paraId="5C519971" w14:textId="77777777" w:rsidR="00B04760" w:rsidRPr="00E41667" w:rsidRDefault="00B04760" w:rsidP="00E73ED3">
            <w:pPr>
              <w:jc w:val="center"/>
              <w:rPr>
                <w:color w:val="000000"/>
                <w:sz w:val="20"/>
                <w:szCs w:val="20"/>
              </w:rPr>
            </w:pPr>
            <w:r w:rsidRPr="00E41667">
              <w:rPr>
                <w:color w:val="000000"/>
                <w:sz w:val="20"/>
                <w:szCs w:val="20"/>
              </w:rPr>
              <w:t>6</w:t>
            </w:r>
          </w:p>
        </w:tc>
      </w:tr>
      <w:tr w:rsidR="00B04760" w:rsidRPr="00E41667" w14:paraId="1F99C9F8" w14:textId="77777777" w:rsidTr="00E73ED3">
        <w:trPr>
          <w:trHeight w:val="240"/>
        </w:trPr>
        <w:tc>
          <w:tcPr>
            <w:tcW w:w="539" w:type="dxa"/>
            <w:shd w:val="clear" w:color="auto" w:fill="auto"/>
            <w:noWrap/>
            <w:vAlign w:val="bottom"/>
            <w:hideMark/>
          </w:tcPr>
          <w:p w14:paraId="43043680" w14:textId="77777777" w:rsidR="00B04760" w:rsidRPr="00E41667" w:rsidRDefault="00B04760" w:rsidP="00E73ED3">
            <w:pPr>
              <w:jc w:val="right"/>
              <w:rPr>
                <w:color w:val="000000"/>
                <w:sz w:val="20"/>
                <w:szCs w:val="20"/>
              </w:rPr>
            </w:pPr>
            <w:r w:rsidRPr="00E41667">
              <w:rPr>
                <w:color w:val="000000"/>
                <w:sz w:val="20"/>
                <w:szCs w:val="20"/>
              </w:rPr>
              <w:t>60</w:t>
            </w:r>
          </w:p>
        </w:tc>
        <w:tc>
          <w:tcPr>
            <w:tcW w:w="2185" w:type="dxa"/>
            <w:shd w:val="clear" w:color="auto" w:fill="auto"/>
            <w:noWrap/>
            <w:vAlign w:val="bottom"/>
            <w:hideMark/>
          </w:tcPr>
          <w:p w14:paraId="13AB9436" w14:textId="77777777" w:rsidR="00B04760" w:rsidRPr="00E41667" w:rsidRDefault="00B04760" w:rsidP="00E73ED3">
            <w:pPr>
              <w:rPr>
                <w:i/>
                <w:iCs/>
                <w:color w:val="000000"/>
                <w:sz w:val="20"/>
                <w:szCs w:val="20"/>
              </w:rPr>
            </w:pPr>
            <w:r w:rsidRPr="00E41667">
              <w:rPr>
                <w:i/>
                <w:iCs/>
                <w:color w:val="000000"/>
                <w:sz w:val="20"/>
                <w:szCs w:val="20"/>
              </w:rPr>
              <w:t xml:space="preserve">Lasioglossum </w:t>
            </w:r>
            <w:proofErr w:type="spellStart"/>
            <w:r w:rsidRPr="00E41667">
              <w:rPr>
                <w:i/>
                <w:iCs/>
                <w:color w:val="000000"/>
                <w:sz w:val="20"/>
                <w:szCs w:val="20"/>
              </w:rPr>
              <w:t>buccale</w:t>
            </w:r>
            <w:proofErr w:type="spellEnd"/>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38618893" w14:textId="77777777" w:rsidR="00B04760" w:rsidRPr="00E41667" w:rsidRDefault="00B04760" w:rsidP="00E73ED3">
            <w:pPr>
              <w:rPr>
                <w:color w:val="000000"/>
                <w:sz w:val="20"/>
                <w:szCs w:val="20"/>
              </w:rPr>
            </w:pPr>
            <w:r w:rsidRPr="00E41667">
              <w:rPr>
                <w:color w:val="000000"/>
                <w:sz w:val="20"/>
                <w:szCs w:val="20"/>
              </w:rPr>
              <w:t>crKING : crSNO</w:t>
            </w:r>
          </w:p>
        </w:tc>
        <w:tc>
          <w:tcPr>
            <w:tcW w:w="716" w:type="dxa"/>
            <w:shd w:val="clear" w:color="auto" w:fill="auto"/>
            <w:noWrap/>
            <w:vAlign w:val="bottom"/>
            <w:hideMark/>
          </w:tcPr>
          <w:p w14:paraId="10C148A5" w14:textId="77777777" w:rsidR="00B04760" w:rsidRPr="00E41667" w:rsidRDefault="00B04760" w:rsidP="00E73ED3">
            <w:pPr>
              <w:jc w:val="center"/>
              <w:rPr>
                <w:color w:val="000000"/>
                <w:sz w:val="20"/>
                <w:szCs w:val="20"/>
              </w:rPr>
            </w:pPr>
            <w:r w:rsidRPr="00E41667">
              <w:rPr>
                <w:color w:val="000000"/>
                <w:sz w:val="20"/>
                <w:szCs w:val="20"/>
              </w:rPr>
              <w:t>8</w:t>
            </w:r>
          </w:p>
        </w:tc>
        <w:tc>
          <w:tcPr>
            <w:tcW w:w="716" w:type="dxa"/>
            <w:shd w:val="clear" w:color="auto" w:fill="auto"/>
            <w:noWrap/>
            <w:vAlign w:val="bottom"/>
            <w:hideMark/>
          </w:tcPr>
          <w:p w14:paraId="620CA23A" w14:textId="77777777" w:rsidR="00B04760" w:rsidRPr="00E41667" w:rsidRDefault="00B04760" w:rsidP="00E73ED3">
            <w:pPr>
              <w:jc w:val="center"/>
              <w:rPr>
                <w:color w:val="000000"/>
                <w:sz w:val="20"/>
                <w:szCs w:val="20"/>
              </w:rPr>
            </w:pPr>
            <w:r w:rsidRPr="00E41667">
              <w:rPr>
                <w:color w:val="000000"/>
                <w:sz w:val="20"/>
                <w:szCs w:val="20"/>
              </w:rPr>
              <w:t>4</w:t>
            </w:r>
          </w:p>
        </w:tc>
        <w:tc>
          <w:tcPr>
            <w:tcW w:w="594" w:type="dxa"/>
            <w:shd w:val="clear" w:color="auto" w:fill="auto"/>
            <w:noWrap/>
            <w:vAlign w:val="bottom"/>
            <w:hideMark/>
          </w:tcPr>
          <w:p w14:paraId="19B8856E" w14:textId="77777777" w:rsidR="00B04760" w:rsidRPr="00E41667" w:rsidRDefault="00B04760" w:rsidP="00E73ED3">
            <w:pPr>
              <w:jc w:val="center"/>
              <w:rPr>
                <w:color w:val="000000"/>
                <w:sz w:val="20"/>
                <w:szCs w:val="20"/>
              </w:rPr>
            </w:pPr>
            <w:r w:rsidRPr="00E41667">
              <w:rPr>
                <w:color w:val="000000"/>
                <w:sz w:val="20"/>
                <w:szCs w:val="20"/>
              </w:rPr>
              <w:t>1</w:t>
            </w:r>
          </w:p>
        </w:tc>
        <w:tc>
          <w:tcPr>
            <w:tcW w:w="606" w:type="dxa"/>
            <w:shd w:val="clear" w:color="auto" w:fill="auto"/>
            <w:noWrap/>
            <w:vAlign w:val="bottom"/>
            <w:hideMark/>
          </w:tcPr>
          <w:p w14:paraId="56E39830" w14:textId="77777777" w:rsidR="00B04760" w:rsidRPr="00E41667" w:rsidRDefault="00B04760" w:rsidP="00E73ED3">
            <w:pPr>
              <w:jc w:val="center"/>
              <w:rPr>
                <w:color w:val="000000"/>
                <w:sz w:val="20"/>
                <w:szCs w:val="20"/>
              </w:rPr>
            </w:pPr>
            <w:r w:rsidRPr="00E41667">
              <w:rPr>
                <w:color w:val="000000"/>
                <w:sz w:val="20"/>
                <w:szCs w:val="20"/>
              </w:rPr>
              <w:t>3</w:t>
            </w:r>
          </w:p>
        </w:tc>
        <w:tc>
          <w:tcPr>
            <w:tcW w:w="716" w:type="dxa"/>
            <w:shd w:val="clear" w:color="auto" w:fill="auto"/>
            <w:noWrap/>
            <w:vAlign w:val="bottom"/>
            <w:hideMark/>
          </w:tcPr>
          <w:p w14:paraId="7452515C" w14:textId="77777777" w:rsidR="00B04760" w:rsidRPr="00E41667" w:rsidRDefault="00B04760" w:rsidP="00E73ED3">
            <w:pPr>
              <w:jc w:val="center"/>
              <w:rPr>
                <w:color w:val="000000"/>
                <w:sz w:val="20"/>
                <w:szCs w:val="20"/>
              </w:rPr>
            </w:pPr>
            <w:r w:rsidRPr="00E41667">
              <w:rPr>
                <w:color w:val="000000"/>
                <w:sz w:val="20"/>
                <w:szCs w:val="20"/>
              </w:rPr>
              <w:t>8</w:t>
            </w:r>
          </w:p>
        </w:tc>
        <w:tc>
          <w:tcPr>
            <w:tcW w:w="516" w:type="dxa"/>
            <w:shd w:val="clear" w:color="auto" w:fill="auto"/>
            <w:noWrap/>
            <w:vAlign w:val="bottom"/>
            <w:hideMark/>
          </w:tcPr>
          <w:p w14:paraId="15083428"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76C58E36" w14:textId="77777777" w:rsidR="00B04760" w:rsidRPr="00E41667" w:rsidRDefault="00B04760" w:rsidP="00E73ED3">
            <w:pPr>
              <w:jc w:val="center"/>
              <w:rPr>
                <w:color w:val="000000"/>
                <w:sz w:val="20"/>
                <w:szCs w:val="20"/>
              </w:rPr>
            </w:pPr>
            <w:r w:rsidRPr="00E41667">
              <w:rPr>
                <w:color w:val="000000"/>
                <w:sz w:val="20"/>
                <w:szCs w:val="20"/>
              </w:rPr>
              <w:t>7</w:t>
            </w:r>
          </w:p>
        </w:tc>
        <w:tc>
          <w:tcPr>
            <w:tcW w:w="650" w:type="dxa"/>
            <w:shd w:val="clear" w:color="auto" w:fill="auto"/>
            <w:noWrap/>
            <w:vAlign w:val="bottom"/>
            <w:hideMark/>
          </w:tcPr>
          <w:p w14:paraId="13EDA9DA" w14:textId="77777777" w:rsidR="00B04760" w:rsidRPr="00E41667" w:rsidRDefault="00B04760" w:rsidP="00E73ED3">
            <w:pPr>
              <w:jc w:val="center"/>
              <w:rPr>
                <w:color w:val="000000"/>
                <w:sz w:val="20"/>
                <w:szCs w:val="20"/>
              </w:rPr>
            </w:pPr>
            <w:r w:rsidRPr="00E41667">
              <w:rPr>
                <w:color w:val="000000"/>
                <w:sz w:val="20"/>
                <w:szCs w:val="20"/>
              </w:rPr>
              <w:t>1</w:t>
            </w:r>
          </w:p>
        </w:tc>
      </w:tr>
      <w:tr w:rsidR="00B04760" w:rsidRPr="00E41667" w14:paraId="2CFBB432" w14:textId="77777777" w:rsidTr="00E73ED3">
        <w:trPr>
          <w:trHeight w:val="240"/>
        </w:trPr>
        <w:tc>
          <w:tcPr>
            <w:tcW w:w="539" w:type="dxa"/>
            <w:shd w:val="clear" w:color="auto" w:fill="auto"/>
            <w:noWrap/>
            <w:vAlign w:val="bottom"/>
            <w:hideMark/>
          </w:tcPr>
          <w:p w14:paraId="69E5E44A" w14:textId="77777777" w:rsidR="00B04760" w:rsidRPr="00E41667" w:rsidRDefault="00B04760" w:rsidP="00E73ED3">
            <w:pPr>
              <w:jc w:val="right"/>
              <w:rPr>
                <w:color w:val="000000"/>
                <w:sz w:val="20"/>
                <w:szCs w:val="20"/>
              </w:rPr>
            </w:pPr>
            <w:r w:rsidRPr="00E41667">
              <w:rPr>
                <w:color w:val="000000"/>
                <w:sz w:val="20"/>
                <w:szCs w:val="20"/>
              </w:rPr>
              <w:t>61</w:t>
            </w:r>
          </w:p>
        </w:tc>
        <w:tc>
          <w:tcPr>
            <w:tcW w:w="2185" w:type="dxa"/>
            <w:shd w:val="clear" w:color="auto" w:fill="auto"/>
            <w:noWrap/>
            <w:vAlign w:val="bottom"/>
            <w:hideMark/>
          </w:tcPr>
          <w:p w14:paraId="3373E9BD" w14:textId="77777777" w:rsidR="00B04760" w:rsidRPr="00E41667" w:rsidRDefault="00B04760" w:rsidP="00E73ED3">
            <w:pPr>
              <w:rPr>
                <w:i/>
                <w:iCs/>
                <w:color w:val="000000"/>
                <w:sz w:val="20"/>
                <w:szCs w:val="20"/>
              </w:rPr>
            </w:pPr>
            <w:r w:rsidRPr="00E41667">
              <w:rPr>
                <w:i/>
                <w:iCs/>
                <w:color w:val="000000"/>
                <w:sz w:val="20"/>
                <w:szCs w:val="20"/>
              </w:rPr>
              <w:t xml:space="preserve">Lasioglossum </w:t>
            </w:r>
            <w:proofErr w:type="spellStart"/>
            <w:r w:rsidRPr="00E41667">
              <w:rPr>
                <w:i/>
                <w:iCs/>
                <w:color w:val="000000"/>
                <w:sz w:val="20"/>
                <w:szCs w:val="20"/>
              </w:rPr>
              <w:t>inconditum</w:t>
            </w:r>
            <w:proofErr w:type="spellEnd"/>
          </w:p>
        </w:tc>
        <w:tc>
          <w:tcPr>
            <w:tcW w:w="1231" w:type="dxa"/>
            <w:shd w:val="clear" w:color="auto" w:fill="auto"/>
            <w:noWrap/>
            <w:vAlign w:val="bottom"/>
            <w:hideMark/>
          </w:tcPr>
          <w:p w14:paraId="00DABEFF" w14:textId="77777777" w:rsidR="00B04760" w:rsidRPr="00E41667" w:rsidRDefault="00B04760" w:rsidP="00E73ED3">
            <w:pPr>
              <w:rPr>
                <w:color w:val="000000"/>
                <w:sz w:val="20"/>
                <w:szCs w:val="20"/>
              </w:rPr>
            </w:pPr>
            <w:r w:rsidRPr="00E41667">
              <w:rPr>
                <w:color w:val="000000"/>
                <w:sz w:val="20"/>
                <w:szCs w:val="20"/>
              </w:rPr>
              <w:t>crSNO</w:t>
            </w:r>
          </w:p>
        </w:tc>
        <w:tc>
          <w:tcPr>
            <w:tcW w:w="716" w:type="dxa"/>
            <w:shd w:val="clear" w:color="auto" w:fill="auto"/>
            <w:noWrap/>
            <w:vAlign w:val="bottom"/>
            <w:hideMark/>
          </w:tcPr>
          <w:p w14:paraId="62DDED1D" w14:textId="77777777" w:rsidR="00B04760" w:rsidRPr="00E41667" w:rsidRDefault="00B04760" w:rsidP="00E73ED3">
            <w:pPr>
              <w:jc w:val="center"/>
              <w:rPr>
                <w:color w:val="000000"/>
                <w:sz w:val="20"/>
                <w:szCs w:val="20"/>
              </w:rPr>
            </w:pPr>
            <w:r w:rsidRPr="00E41667">
              <w:rPr>
                <w:color w:val="000000"/>
                <w:sz w:val="20"/>
                <w:szCs w:val="20"/>
              </w:rPr>
              <w:t>8</w:t>
            </w:r>
          </w:p>
        </w:tc>
        <w:tc>
          <w:tcPr>
            <w:tcW w:w="716" w:type="dxa"/>
            <w:shd w:val="clear" w:color="auto" w:fill="auto"/>
            <w:noWrap/>
            <w:vAlign w:val="bottom"/>
            <w:hideMark/>
          </w:tcPr>
          <w:p w14:paraId="76DE5F61" w14:textId="77777777" w:rsidR="00B04760" w:rsidRPr="00E41667" w:rsidRDefault="00B04760" w:rsidP="00E73ED3">
            <w:pPr>
              <w:jc w:val="center"/>
              <w:rPr>
                <w:color w:val="000000"/>
                <w:sz w:val="20"/>
                <w:szCs w:val="20"/>
              </w:rPr>
            </w:pPr>
            <w:r w:rsidRPr="00E41667">
              <w:rPr>
                <w:color w:val="000000"/>
                <w:sz w:val="20"/>
                <w:szCs w:val="20"/>
              </w:rPr>
              <w:t>1</w:t>
            </w:r>
          </w:p>
        </w:tc>
        <w:tc>
          <w:tcPr>
            <w:tcW w:w="594" w:type="dxa"/>
            <w:shd w:val="clear" w:color="auto" w:fill="auto"/>
            <w:noWrap/>
            <w:vAlign w:val="bottom"/>
            <w:hideMark/>
          </w:tcPr>
          <w:p w14:paraId="4BFDFC7B" w14:textId="77777777" w:rsidR="00B04760" w:rsidRPr="00E41667" w:rsidRDefault="00B04760" w:rsidP="00E73ED3">
            <w:pPr>
              <w:jc w:val="center"/>
              <w:rPr>
                <w:color w:val="000000"/>
                <w:sz w:val="20"/>
                <w:szCs w:val="20"/>
              </w:rPr>
            </w:pPr>
            <w:r w:rsidRPr="00E41667">
              <w:rPr>
                <w:color w:val="000000"/>
                <w:sz w:val="20"/>
                <w:szCs w:val="20"/>
              </w:rPr>
              <w:t>7</w:t>
            </w:r>
          </w:p>
        </w:tc>
        <w:tc>
          <w:tcPr>
            <w:tcW w:w="606" w:type="dxa"/>
            <w:shd w:val="clear" w:color="auto" w:fill="auto"/>
            <w:noWrap/>
            <w:vAlign w:val="bottom"/>
            <w:hideMark/>
          </w:tcPr>
          <w:p w14:paraId="69CBD86B"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4C3A63A0" w14:textId="77777777" w:rsidR="00B04760" w:rsidRPr="00E41667" w:rsidRDefault="00B04760" w:rsidP="00E73ED3">
            <w:pPr>
              <w:jc w:val="center"/>
              <w:rPr>
                <w:color w:val="000000"/>
                <w:sz w:val="20"/>
                <w:szCs w:val="20"/>
              </w:rPr>
            </w:pPr>
            <w:r w:rsidRPr="00E41667">
              <w:rPr>
                <w:color w:val="000000"/>
                <w:sz w:val="20"/>
                <w:szCs w:val="20"/>
              </w:rPr>
              <w:t>8</w:t>
            </w:r>
          </w:p>
        </w:tc>
        <w:tc>
          <w:tcPr>
            <w:tcW w:w="516" w:type="dxa"/>
            <w:shd w:val="clear" w:color="auto" w:fill="auto"/>
            <w:noWrap/>
            <w:vAlign w:val="bottom"/>
            <w:hideMark/>
          </w:tcPr>
          <w:p w14:paraId="770CDA65"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43235CC3" w14:textId="77777777" w:rsidR="00B04760" w:rsidRPr="00E41667" w:rsidRDefault="00B04760" w:rsidP="00E73ED3">
            <w:pPr>
              <w:jc w:val="center"/>
              <w:rPr>
                <w:color w:val="000000"/>
                <w:sz w:val="20"/>
                <w:szCs w:val="20"/>
              </w:rPr>
            </w:pPr>
            <w:r w:rsidRPr="00E41667">
              <w:rPr>
                <w:color w:val="000000"/>
                <w:sz w:val="20"/>
                <w:szCs w:val="20"/>
              </w:rPr>
              <w:t>7</w:t>
            </w:r>
          </w:p>
        </w:tc>
        <w:tc>
          <w:tcPr>
            <w:tcW w:w="650" w:type="dxa"/>
            <w:shd w:val="clear" w:color="auto" w:fill="auto"/>
            <w:noWrap/>
            <w:vAlign w:val="bottom"/>
            <w:hideMark/>
          </w:tcPr>
          <w:p w14:paraId="3EAA7949" w14:textId="77777777" w:rsidR="00B04760" w:rsidRPr="00E41667" w:rsidRDefault="00B04760" w:rsidP="00E73ED3">
            <w:pPr>
              <w:jc w:val="center"/>
              <w:rPr>
                <w:color w:val="000000"/>
                <w:sz w:val="20"/>
                <w:szCs w:val="20"/>
              </w:rPr>
            </w:pPr>
            <w:r w:rsidRPr="00E41667">
              <w:rPr>
                <w:color w:val="000000"/>
                <w:sz w:val="20"/>
                <w:szCs w:val="20"/>
              </w:rPr>
              <w:t>1</w:t>
            </w:r>
          </w:p>
        </w:tc>
      </w:tr>
      <w:tr w:rsidR="00B04760" w:rsidRPr="00E41667" w14:paraId="3D316E40" w14:textId="77777777" w:rsidTr="00E73ED3">
        <w:trPr>
          <w:trHeight w:val="240"/>
        </w:trPr>
        <w:tc>
          <w:tcPr>
            <w:tcW w:w="539" w:type="dxa"/>
            <w:shd w:val="clear" w:color="auto" w:fill="auto"/>
            <w:noWrap/>
            <w:vAlign w:val="bottom"/>
            <w:hideMark/>
          </w:tcPr>
          <w:p w14:paraId="4F3CB15D" w14:textId="77777777" w:rsidR="00B04760" w:rsidRPr="00E41667" w:rsidRDefault="00B04760" w:rsidP="00E73ED3">
            <w:pPr>
              <w:jc w:val="right"/>
              <w:rPr>
                <w:color w:val="000000"/>
                <w:sz w:val="20"/>
                <w:szCs w:val="20"/>
              </w:rPr>
            </w:pPr>
            <w:r w:rsidRPr="00E41667">
              <w:rPr>
                <w:color w:val="000000"/>
                <w:sz w:val="20"/>
                <w:szCs w:val="20"/>
              </w:rPr>
              <w:t>62</w:t>
            </w:r>
          </w:p>
        </w:tc>
        <w:tc>
          <w:tcPr>
            <w:tcW w:w="2185" w:type="dxa"/>
            <w:shd w:val="clear" w:color="auto" w:fill="auto"/>
            <w:noWrap/>
            <w:vAlign w:val="bottom"/>
            <w:hideMark/>
          </w:tcPr>
          <w:p w14:paraId="666D1666" w14:textId="77777777" w:rsidR="00B04760" w:rsidRPr="00E41667" w:rsidRDefault="00B04760" w:rsidP="00E73ED3">
            <w:pPr>
              <w:rPr>
                <w:i/>
                <w:iCs/>
                <w:color w:val="000000"/>
                <w:sz w:val="20"/>
                <w:szCs w:val="20"/>
              </w:rPr>
            </w:pPr>
            <w:r w:rsidRPr="00E41667">
              <w:rPr>
                <w:i/>
                <w:iCs/>
                <w:color w:val="000000"/>
                <w:sz w:val="20"/>
                <w:szCs w:val="20"/>
              </w:rPr>
              <w:t xml:space="preserve">Osmia </w:t>
            </w:r>
            <w:proofErr w:type="spellStart"/>
            <w:r w:rsidRPr="00E41667">
              <w:rPr>
                <w:i/>
                <w:iCs/>
                <w:color w:val="000000"/>
                <w:sz w:val="20"/>
                <w:szCs w:val="20"/>
              </w:rPr>
              <w:t>tristella</w:t>
            </w:r>
            <w:proofErr w:type="spellEnd"/>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02012A30" w14:textId="77777777" w:rsidR="00B04760" w:rsidRPr="00E41667" w:rsidRDefault="00B04760" w:rsidP="00E73ED3">
            <w:pPr>
              <w:rPr>
                <w:color w:val="000000"/>
                <w:sz w:val="20"/>
                <w:szCs w:val="20"/>
              </w:rPr>
            </w:pPr>
            <w:r w:rsidRPr="00E41667">
              <w:rPr>
                <w:color w:val="000000"/>
                <w:sz w:val="20"/>
                <w:szCs w:val="20"/>
              </w:rPr>
              <w:t>crSNO</w:t>
            </w:r>
          </w:p>
        </w:tc>
        <w:tc>
          <w:tcPr>
            <w:tcW w:w="716" w:type="dxa"/>
            <w:shd w:val="clear" w:color="auto" w:fill="auto"/>
            <w:noWrap/>
            <w:vAlign w:val="bottom"/>
            <w:hideMark/>
          </w:tcPr>
          <w:p w14:paraId="01BC32D5" w14:textId="77777777" w:rsidR="00B04760" w:rsidRPr="00E41667" w:rsidRDefault="00B04760" w:rsidP="00E73ED3">
            <w:pPr>
              <w:jc w:val="center"/>
              <w:rPr>
                <w:color w:val="000000"/>
                <w:sz w:val="20"/>
                <w:szCs w:val="20"/>
              </w:rPr>
            </w:pPr>
            <w:r w:rsidRPr="00E41667">
              <w:rPr>
                <w:color w:val="000000"/>
                <w:sz w:val="20"/>
                <w:szCs w:val="20"/>
              </w:rPr>
              <w:t>8</w:t>
            </w:r>
          </w:p>
        </w:tc>
        <w:tc>
          <w:tcPr>
            <w:tcW w:w="716" w:type="dxa"/>
            <w:shd w:val="clear" w:color="auto" w:fill="auto"/>
            <w:noWrap/>
            <w:vAlign w:val="bottom"/>
            <w:hideMark/>
          </w:tcPr>
          <w:p w14:paraId="2BF6BC1F" w14:textId="77777777" w:rsidR="00B04760" w:rsidRPr="00E41667" w:rsidRDefault="00B04760" w:rsidP="00E73ED3">
            <w:pPr>
              <w:jc w:val="center"/>
              <w:rPr>
                <w:color w:val="000000"/>
                <w:sz w:val="20"/>
                <w:szCs w:val="20"/>
              </w:rPr>
            </w:pPr>
            <w:r w:rsidRPr="00E41667">
              <w:rPr>
                <w:color w:val="000000"/>
                <w:sz w:val="20"/>
                <w:szCs w:val="20"/>
              </w:rPr>
              <w:t>6</w:t>
            </w:r>
          </w:p>
        </w:tc>
        <w:tc>
          <w:tcPr>
            <w:tcW w:w="594" w:type="dxa"/>
            <w:shd w:val="clear" w:color="auto" w:fill="auto"/>
            <w:noWrap/>
            <w:vAlign w:val="bottom"/>
            <w:hideMark/>
          </w:tcPr>
          <w:p w14:paraId="339BB837" w14:textId="77777777" w:rsidR="00B04760" w:rsidRPr="00E41667" w:rsidRDefault="00B04760" w:rsidP="00E73ED3">
            <w:pPr>
              <w:jc w:val="center"/>
              <w:rPr>
                <w:color w:val="000000"/>
                <w:sz w:val="20"/>
                <w:szCs w:val="20"/>
              </w:rPr>
            </w:pPr>
            <w:r w:rsidRPr="00E41667">
              <w:rPr>
                <w:color w:val="000000"/>
                <w:sz w:val="20"/>
                <w:szCs w:val="20"/>
              </w:rPr>
              <w:t>1</w:t>
            </w:r>
          </w:p>
        </w:tc>
        <w:tc>
          <w:tcPr>
            <w:tcW w:w="606" w:type="dxa"/>
            <w:shd w:val="clear" w:color="auto" w:fill="auto"/>
            <w:noWrap/>
            <w:vAlign w:val="bottom"/>
            <w:hideMark/>
          </w:tcPr>
          <w:p w14:paraId="77F6E8B3"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564A093F" w14:textId="77777777" w:rsidR="00B04760" w:rsidRPr="00E41667" w:rsidRDefault="00B04760" w:rsidP="00E73ED3">
            <w:pPr>
              <w:jc w:val="center"/>
              <w:rPr>
                <w:color w:val="000000"/>
                <w:sz w:val="20"/>
                <w:szCs w:val="20"/>
              </w:rPr>
            </w:pPr>
            <w:r w:rsidRPr="00E41667">
              <w:rPr>
                <w:color w:val="000000"/>
                <w:sz w:val="20"/>
                <w:szCs w:val="20"/>
              </w:rPr>
              <w:t>6</w:t>
            </w:r>
          </w:p>
        </w:tc>
        <w:tc>
          <w:tcPr>
            <w:tcW w:w="516" w:type="dxa"/>
            <w:shd w:val="clear" w:color="auto" w:fill="auto"/>
            <w:noWrap/>
            <w:vAlign w:val="bottom"/>
            <w:hideMark/>
          </w:tcPr>
          <w:p w14:paraId="71519737" w14:textId="77777777" w:rsidR="00B04760" w:rsidRPr="00E41667" w:rsidRDefault="00B04760" w:rsidP="00E73ED3">
            <w:pPr>
              <w:jc w:val="center"/>
              <w:rPr>
                <w:color w:val="000000"/>
                <w:sz w:val="20"/>
                <w:szCs w:val="20"/>
              </w:rPr>
            </w:pPr>
            <w:r w:rsidRPr="00E41667">
              <w:rPr>
                <w:color w:val="000000"/>
                <w:sz w:val="20"/>
                <w:szCs w:val="20"/>
              </w:rPr>
              <w:t>2</w:t>
            </w:r>
          </w:p>
        </w:tc>
        <w:tc>
          <w:tcPr>
            <w:tcW w:w="838" w:type="dxa"/>
            <w:shd w:val="clear" w:color="auto" w:fill="auto"/>
            <w:noWrap/>
            <w:vAlign w:val="bottom"/>
            <w:hideMark/>
          </w:tcPr>
          <w:p w14:paraId="6223174F" w14:textId="77777777" w:rsidR="00B04760" w:rsidRPr="00E41667" w:rsidRDefault="00B04760" w:rsidP="00E73ED3">
            <w:pPr>
              <w:jc w:val="center"/>
              <w:rPr>
                <w:color w:val="000000"/>
                <w:sz w:val="20"/>
                <w:szCs w:val="20"/>
              </w:rPr>
            </w:pPr>
            <w:r w:rsidRPr="00E41667">
              <w:rPr>
                <w:color w:val="000000"/>
                <w:sz w:val="20"/>
                <w:szCs w:val="20"/>
              </w:rPr>
              <w:t>6</w:t>
            </w:r>
          </w:p>
        </w:tc>
        <w:tc>
          <w:tcPr>
            <w:tcW w:w="650" w:type="dxa"/>
            <w:shd w:val="clear" w:color="auto" w:fill="auto"/>
            <w:noWrap/>
            <w:vAlign w:val="bottom"/>
            <w:hideMark/>
          </w:tcPr>
          <w:p w14:paraId="77421520" w14:textId="77777777" w:rsidR="00B04760" w:rsidRPr="00E41667" w:rsidRDefault="00B04760" w:rsidP="00E73ED3">
            <w:pPr>
              <w:jc w:val="center"/>
              <w:rPr>
                <w:color w:val="000000"/>
                <w:sz w:val="20"/>
                <w:szCs w:val="20"/>
              </w:rPr>
            </w:pPr>
            <w:r w:rsidRPr="00E41667">
              <w:rPr>
                <w:color w:val="000000"/>
                <w:sz w:val="20"/>
                <w:szCs w:val="20"/>
              </w:rPr>
              <w:t>2</w:t>
            </w:r>
          </w:p>
        </w:tc>
      </w:tr>
      <w:tr w:rsidR="00B04760" w:rsidRPr="00E41667" w14:paraId="616B3962" w14:textId="77777777" w:rsidTr="00E73ED3">
        <w:trPr>
          <w:trHeight w:val="240"/>
        </w:trPr>
        <w:tc>
          <w:tcPr>
            <w:tcW w:w="539" w:type="dxa"/>
            <w:shd w:val="clear" w:color="auto" w:fill="auto"/>
            <w:noWrap/>
            <w:vAlign w:val="bottom"/>
            <w:hideMark/>
          </w:tcPr>
          <w:p w14:paraId="2C5F7062" w14:textId="77777777" w:rsidR="00B04760" w:rsidRPr="00E41667" w:rsidRDefault="00B04760" w:rsidP="00E73ED3">
            <w:pPr>
              <w:jc w:val="right"/>
              <w:rPr>
                <w:color w:val="000000"/>
                <w:sz w:val="20"/>
                <w:szCs w:val="20"/>
              </w:rPr>
            </w:pPr>
            <w:r w:rsidRPr="00E41667">
              <w:rPr>
                <w:color w:val="000000"/>
                <w:sz w:val="20"/>
                <w:szCs w:val="20"/>
              </w:rPr>
              <w:t>63</w:t>
            </w:r>
          </w:p>
        </w:tc>
        <w:tc>
          <w:tcPr>
            <w:tcW w:w="2185" w:type="dxa"/>
            <w:shd w:val="clear" w:color="auto" w:fill="auto"/>
            <w:noWrap/>
            <w:vAlign w:val="bottom"/>
            <w:hideMark/>
          </w:tcPr>
          <w:p w14:paraId="64671EFD" w14:textId="77777777" w:rsidR="00B04760" w:rsidRPr="00E41667" w:rsidRDefault="00B04760" w:rsidP="00E73ED3">
            <w:pPr>
              <w:rPr>
                <w:i/>
                <w:iCs/>
                <w:color w:val="000000"/>
                <w:sz w:val="20"/>
                <w:szCs w:val="20"/>
              </w:rPr>
            </w:pPr>
            <w:r w:rsidRPr="00E41667">
              <w:rPr>
                <w:i/>
                <w:iCs/>
                <w:color w:val="000000"/>
                <w:sz w:val="20"/>
                <w:szCs w:val="20"/>
              </w:rPr>
              <w:t xml:space="preserve">Lasioglossum </w:t>
            </w:r>
            <w:proofErr w:type="spellStart"/>
            <w:r w:rsidRPr="00E41667">
              <w:rPr>
                <w:i/>
                <w:iCs/>
                <w:color w:val="000000"/>
                <w:sz w:val="20"/>
                <w:szCs w:val="20"/>
              </w:rPr>
              <w:t>zephyrus</w:t>
            </w:r>
            <w:proofErr w:type="spellEnd"/>
            <w:r>
              <w:rPr>
                <w:i/>
                <w:iCs/>
                <w:color w:val="000000"/>
                <w:sz w:val="20"/>
                <w:szCs w:val="20"/>
              </w:rPr>
              <w:t xml:space="preserve"> </w:t>
            </w:r>
            <w:r w:rsidRPr="00BC6812">
              <w:rPr>
                <w:bCs/>
                <w:sz w:val="22"/>
                <w:szCs w:val="22"/>
              </w:rPr>
              <w:t>§</w:t>
            </w:r>
          </w:p>
        </w:tc>
        <w:tc>
          <w:tcPr>
            <w:tcW w:w="1231" w:type="dxa"/>
            <w:shd w:val="clear" w:color="auto" w:fill="auto"/>
            <w:noWrap/>
            <w:vAlign w:val="bottom"/>
            <w:hideMark/>
          </w:tcPr>
          <w:p w14:paraId="631CC35F" w14:textId="77777777" w:rsidR="00B04760" w:rsidRPr="00E41667" w:rsidRDefault="00B04760" w:rsidP="00E73ED3">
            <w:pPr>
              <w:rPr>
                <w:color w:val="000000"/>
                <w:sz w:val="20"/>
                <w:szCs w:val="20"/>
              </w:rPr>
            </w:pPr>
            <w:r w:rsidRPr="00E41667">
              <w:rPr>
                <w:color w:val="000000"/>
                <w:sz w:val="20"/>
                <w:szCs w:val="20"/>
              </w:rPr>
              <w:t>crKING</w:t>
            </w:r>
          </w:p>
        </w:tc>
        <w:tc>
          <w:tcPr>
            <w:tcW w:w="716" w:type="dxa"/>
            <w:shd w:val="clear" w:color="auto" w:fill="auto"/>
            <w:noWrap/>
            <w:vAlign w:val="bottom"/>
            <w:hideMark/>
          </w:tcPr>
          <w:p w14:paraId="61801031" w14:textId="77777777" w:rsidR="00B04760" w:rsidRPr="00E41667" w:rsidRDefault="00B04760" w:rsidP="00E73ED3">
            <w:pPr>
              <w:jc w:val="center"/>
              <w:rPr>
                <w:color w:val="000000"/>
                <w:sz w:val="20"/>
                <w:szCs w:val="20"/>
              </w:rPr>
            </w:pPr>
            <w:r w:rsidRPr="00E41667">
              <w:rPr>
                <w:color w:val="000000"/>
                <w:sz w:val="20"/>
                <w:szCs w:val="20"/>
              </w:rPr>
              <w:t>7</w:t>
            </w:r>
          </w:p>
        </w:tc>
        <w:tc>
          <w:tcPr>
            <w:tcW w:w="716" w:type="dxa"/>
            <w:shd w:val="clear" w:color="auto" w:fill="auto"/>
            <w:noWrap/>
            <w:vAlign w:val="bottom"/>
            <w:hideMark/>
          </w:tcPr>
          <w:p w14:paraId="08FA0B3C" w14:textId="77777777" w:rsidR="00B04760" w:rsidRPr="00E41667" w:rsidRDefault="00B04760" w:rsidP="00E73ED3">
            <w:pPr>
              <w:jc w:val="center"/>
              <w:rPr>
                <w:color w:val="000000"/>
                <w:sz w:val="20"/>
                <w:szCs w:val="20"/>
              </w:rPr>
            </w:pPr>
            <w:r w:rsidRPr="00E41667">
              <w:rPr>
                <w:color w:val="000000"/>
                <w:sz w:val="20"/>
                <w:szCs w:val="20"/>
              </w:rPr>
              <w:t>0</w:t>
            </w:r>
          </w:p>
        </w:tc>
        <w:tc>
          <w:tcPr>
            <w:tcW w:w="594" w:type="dxa"/>
            <w:shd w:val="clear" w:color="auto" w:fill="auto"/>
            <w:noWrap/>
            <w:vAlign w:val="bottom"/>
            <w:hideMark/>
          </w:tcPr>
          <w:p w14:paraId="7B8DB1B1"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05E6DCA6" w14:textId="77777777" w:rsidR="00B04760" w:rsidRPr="00E41667" w:rsidRDefault="00B04760" w:rsidP="00E73ED3">
            <w:pPr>
              <w:jc w:val="center"/>
              <w:rPr>
                <w:color w:val="000000"/>
                <w:sz w:val="20"/>
                <w:szCs w:val="20"/>
              </w:rPr>
            </w:pPr>
            <w:r w:rsidRPr="00E41667">
              <w:rPr>
                <w:color w:val="000000"/>
                <w:sz w:val="20"/>
                <w:szCs w:val="20"/>
              </w:rPr>
              <w:t>7</w:t>
            </w:r>
          </w:p>
        </w:tc>
        <w:tc>
          <w:tcPr>
            <w:tcW w:w="716" w:type="dxa"/>
            <w:shd w:val="clear" w:color="auto" w:fill="auto"/>
            <w:noWrap/>
            <w:vAlign w:val="bottom"/>
            <w:hideMark/>
          </w:tcPr>
          <w:p w14:paraId="04AB7DD6" w14:textId="77777777" w:rsidR="00B04760" w:rsidRPr="00E41667" w:rsidRDefault="00B04760" w:rsidP="00E73ED3">
            <w:pPr>
              <w:jc w:val="center"/>
              <w:rPr>
                <w:color w:val="000000"/>
                <w:sz w:val="20"/>
                <w:szCs w:val="20"/>
              </w:rPr>
            </w:pPr>
            <w:r w:rsidRPr="00E41667">
              <w:rPr>
                <w:color w:val="000000"/>
                <w:sz w:val="20"/>
                <w:szCs w:val="20"/>
              </w:rPr>
              <w:t>7</w:t>
            </w:r>
          </w:p>
        </w:tc>
        <w:tc>
          <w:tcPr>
            <w:tcW w:w="516" w:type="dxa"/>
            <w:shd w:val="clear" w:color="auto" w:fill="auto"/>
            <w:noWrap/>
            <w:vAlign w:val="bottom"/>
            <w:hideMark/>
          </w:tcPr>
          <w:p w14:paraId="420730B1"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28E3C7C0" w14:textId="77777777" w:rsidR="00B04760" w:rsidRPr="00E41667" w:rsidRDefault="00B04760" w:rsidP="00E73ED3">
            <w:pPr>
              <w:jc w:val="center"/>
              <w:rPr>
                <w:color w:val="000000"/>
                <w:sz w:val="20"/>
                <w:szCs w:val="20"/>
              </w:rPr>
            </w:pPr>
            <w:r w:rsidRPr="00E41667">
              <w:rPr>
                <w:color w:val="000000"/>
                <w:sz w:val="20"/>
                <w:szCs w:val="20"/>
              </w:rPr>
              <w:t>7</w:t>
            </w:r>
          </w:p>
        </w:tc>
        <w:tc>
          <w:tcPr>
            <w:tcW w:w="650" w:type="dxa"/>
            <w:shd w:val="clear" w:color="auto" w:fill="auto"/>
            <w:noWrap/>
            <w:vAlign w:val="bottom"/>
            <w:hideMark/>
          </w:tcPr>
          <w:p w14:paraId="4572D53C" w14:textId="77777777" w:rsidR="00B04760" w:rsidRPr="00E41667" w:rsidRDefault="00B04760" w:rsidP="00E73ED3">
            <w:pPr>
              <w:jc w:val="center"/>
              <w:rPr>
                <w:color w:val="000000"/>
                <w:sz w:val="20"/>
                <w:szCs w:val="20"/>
              </w:rPr>
            </w:pPr>
            <w:r w:rsidRPr="00E41667">
              <w:rPr>
                <w:color w:val="000000"/>
                <w:sz w:val="20"/>
                <w:szCs w:val="20"/>
              </w:rPr>
              <w:t>0</w:t>
            </w:r>
          </w:p>
        </w:tc>
      </w:tr>
      <w:tr w:rsidR="00B04760" w:rsidRPr="00E41667" w14:paraId="25ECA6D7" w14:textId="77777777" w:rsidTr="00E73ED3">
        <w:trPr>
          <w:trHeight w:val="240"/>
        </w:trPr>
        <w:tc>
          <w:tcPr>
            <w:tcW w:w="539" w:type="dxa"/>
            <w:shd w:val="clear" w:color="auto" w:fill="auto"/>
            <w:noWrap/>
            <w:vAlign w:val="bottom"/>
            <w:hideMark/>
          </w:tcPr>
          <w:p w14:paraId="69855597" w14:textId="77777777" w:rsidR="00B04760" w:rsidRPr="00E41667" w:rsidRDefault="00B04760" w:rsidP="00E73ED3">
            <w:pPr>
              <w:jc w:val="right"/>
              <w:rPr>
                <w:color w:val="000000"/>
                <w:sz w:val="20"/>
                <w:szCs w:val="20"/>
              </w:rPr>
            </w:pPr>
            <w:r w:rsidRPr="00E41667">
              <w:rPr>
                <w:color w:val="000000"/>
                <w:sz w:val="20"/>
                <w:szCs w:val="20"/>
              </w:rPr>
              <w:lastRenderedPageBreak/>
              <w:t>64</w:t>
            </w:r>
          </w:p>
        </w:tc>
        <w:tc>
          <w:tcPr>
            <w:tcW w:w="2185" w:type="dxa"/>
            <w:shd w:val="clear" w:color="auto" w:fill="auto"/>
            <w:noWrap/>
            <w:vAlign w:val="bottom"/>
            <w:hideMark/>
          </w:tcPr>
          <w:p w14:paraId="3B317EC3" w14:textId="77777777" w:rsidR="00B04760" w:rsidRPr="00E41667" w:rsidRDefault="00B04760" w:rsidP="00E73ED3">
            <w:pPr>
              <w:rPr>
                <w:i/>
                <w:iCs/>
                <w:color w:val="000000"/>
                <w:sz w:val="20"/>
                <w:szCs w:val="20"/>
              </w:rPr>
            </w:pPr>
            <w:r w:rsidRPr="00E41667">
              <w:rPr>
                <w:i/>
                <w:iCs/>
                <w:color w:val="000000"/>
                <w:sz w:val="20"/>
                <w:szCs w:val="20"/>
              </w:rPr>
              <w:t xml:space="preserve">Megachile </w:t>
            </w:r>
            <w:proofErr w:type="spellStart"/>
            <w:r w:rsidRPr="00E41667">
              <w:rPr>
                <w:i/>
                <w:iCs/>
                <w:color w:val="000000"/>
                <w:sz w:val="20"/>
                <w:szCs w:val="20"/>
              </w:rPr>
              <w:t>rotundata</w:t>
            </w:r>
            <w:proofErr w:type="spellEnd"/>
          </w:p>
        </w:tc>
        <w:tc>
          <w:tcPr>
            <w:tcW w:w="1231" w:type="dxa"/>
            <w:shd w:val="clear" w:color="auto" w:fill="auto"/>
            <w:noWrap/>
            <w:vAlign w:val="bottom"/>
            <w:hideMark/>
          </w:tcPr>
          <w:p w14:paraId="74D8D0CF" w14:textId="77777777" w:rsidR="00B04760" w:rsidRPr="00E41667" w:rsidRDefault="00B04760" w:rsidP="00E73ED3">
            <w:pPr>
              <w:rPr>
                <w:color w:val="000000"/>
                <w:sz w:val="20"/>
                <w:szCs w:val="20"/>
              </w:rPr>
            </w:pPr>
            <w:r w:rsidRPr="00E41667">
              <w:rPr>
                <w:color w:val="000000"/>
                <w:sz w:val="20"/>
                <w:szCs w:val="20"/>
              </w:rPr>
              <w:t>crSNO</w:t>
            </w:r>
          </w:p>
        </w:tc>
        <w:tc>
          <w:tcPr>
            <w:tcW w:w="716" w:type="dxa"/>
            <w:shd w:val="clear" w:color="auto" w:fill="auto"/>
            <w:noWrap/>
            <w:vAlign w:val="bottom"/>
            <w:hideMark/>
          </w:tcPr>
          <w:p w14:paraId="3CCF8A76" w14:textId="77777777" w:rsidR="00B04760" w:rsidRPr="00E41667" w:rsidRDefault="00B04760" w:rsidP="00E73ED3">
            <w:pPr>
              <w:jc w:val="center"/>
              <w:rPr>
                <w:color w:val="000000"/>
                <w:sz w:val="20"/>
                <w:szCs w:val="20"/>
              </w:rPr>
            </w:pPr>
            <w:r w:rsidRPr="00E41667">
              <w:rPr>
                <w:color w:val="000000"/>
                <w:sz w:val="20"/>
                <w:szCs w:val="20"/>
              </w:rPr>
              <w:t>7</w:t>
            </w:r>
          </w:p>
        </w:tc>
        <w:tc>
          <w:tcPr>
            <w:tcW w:w="716" w:type="dxa"/>
            <w:shd w:val="clear" w:color="auto" w:fill="auto"/>
            <w:noWrap/>
            <w:vAlign w:val="bottom"/>
            <w:hideMark/>
          </w:tcPr>
          <w:p w14:paraId="00FFB50D" w14:textId="77777777" w:rsidR="00B04760" w:rsidRPr="00E41667" w:rsidRDefault="00B04760" w:rsidP="00E73ED3">
            <w:pPr>
              <w:jc w:val="center"/>
              <w:rPr>
                <w:color w:val="000000"/>
                <w:sz w:val="20"/>
                <w:szCs w:val="20"/>
              </w:rPr>
            </w:pPr>
            <w:r w:rsidRPr="00E41667">
              <w:rPr>
                <w:color w:val="000000"/>
                <w:sz w:val="20"/>
                <w:szCs w:val="20"/>
              </w:rPr>
              <w:t>0</w:t>
            </w:r>
          </w:p>
        </w:tc>
        <w:tc>
          <w:tcPr>
            <w:tcW w:w="594" w:type="dxa"/>
            <w:shd w:val="clear" w:color="auto" w:fill="auto"/>
            <w:noWrap/>
            <w:vAlign w:val="bottom"/>
            <w:hideMark/>
          </w:tcPr>
          <w:p w14:paraId="6CD16194" w14:textId="77777777" w:rsidR="00B04760" w:rsidRPr="00E41667" w:rsidRDefault="00B04760" w:rsidP="00E73ED3">
            <w:pPr>
              <w:jc w:val="center"/>
              <w:rPr>
                <w:color w:val="000000"/>
                <w:sz w:val="20"/>
                <w:szCs w:val="20"/>
              </w:rPr>
            </w:pPr>
            <w:r w:rsidRPr="00E41667">
              <w:rPr>
                <w:color w:val="000000"/>
                <w:sz w:val="20"/>
                <w:szCs w:val="20"/>
              </w:rPr>
              <w:t>2</w:t>
            </w:r>
          </w:p>
        </w:tc>
        <w:tc>
          <w:tcPr>
            <w:tcW w:w="606" w:type="dxa"/>
            <w:shd w:val="clear" w:color="auto" w:fill="auto"/>
            <w:noWrap/>
            <w:vAlign w:val="bottom"/>
            <w:hideMark/>
          </w:tcPr>
          <w:p w14:paraId="37994AE7" w14:textId="77777777" w:rsidR="00B04760" w:rsidRPr="00E41667" w:rsidRDefault="00B04760" w:rsidP="00E73ED3">
            <w:pPr>
              <w:jc w:val="center"/>
              <w:rPr>
                <w:color w:val="000000"/>
                <w:sz w:val="20"/>
                <w:szCs w:val="20"/>
              </w:rPr>
            </w:pPr>
            <w:r w:rsidRPr="00E41667">
              <w:rPr>
                <w:color w:val="000000"/>
                <w:sz w:val="20"/>
                <w:szCs w:val="20"/>
              </w:rPr>
              <w:t>5</w:t>
            </w:r>
          </w:p>
        </w:tc>
        <w:tc>
          <w:tcPr>
            <w:tcW w:w="716" w:type="dxa"/>
            <w:shd w:val="clear" w:color="auto" w:fill="auto"/>
            <w:noWrap/>
            <w:vAlign w:val="bottom"/>
            <w:hideMark/>
          </w:tcPr>
          <w:p w14:paraId="0EDB40BC" w14:textId="77777777" w:rsidR="00B04760" w:rsidRPr="00E41667" w:rsidRDefault="00B04760" w:rsidP="00E73ED3">
            <w:pPr>
              <w:jc w:val="center"/>
              <w:rPr>
                <w:color w:val="000000"/>
                <w:sz w:val="20"/>
                <w:szCs w:val="20"/>
              </w:rPr>
            </w:pPr>
            <w:r w:rsidRPr="00E41667">
              <w:rPr>
                <w:color w:val="000000"/>
                <w:sz w:val="20"/>
                <w:szCs w:val="20"/>
              </w:rPr>
              <w:t>7</w:t>
            </w:r>
          </w:p>
        </w:tc>
        <w:tc>
          <w:tcPr>
            <w:tcW w:w="516" w:type="dxa"/>
            <w:shd w:val="clear" w:color="auto" w:fill="auto"/>
            <w:noWrap/>
            <w:vAlign w:val="bottom"/>
            <w:hideMark/>
          </w:tcPr>
          <w:p w14:paraId="0C4F2459"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533218B6" w14:textId="77777777" w:rsidR="00B04760" w:rsidRPr="00E41667" w:rsidRDefault="00B04760" w:rsidP="00E73ED3">
            <w:pPr>
              <w:jc w:val="center"/>
              <w:rPr>
                <w:color w:val="000000"/>
                <w:sz w:val="20"/>
                <w:szCs w:val="20"/>
              </w:rPr>
            </w:pPr>
            <w:r w:rsidRPr="00E41667">
              <w:rPr>
                <w:color w:val="000000"/>
                <w:sz w:val="20"/>
                <w:szCs w:val="20"/>
              </w:rPr>
              <w:t>3</w:t>
            </w:r>
          </w:p>
        </w:tc>
        <w:tc>
          <w:tcPr>
            <w:tcW w:w="650" w:type="dxa"/>
            <w:shd w:val="clear" w:color="auto" w:fill="auto"/>
            <w:noWrap/>
            <w:vAlign w:val="bottom"/>
            <w:hideMark/>
          </w:tcPr>
          <w:p w14:paraId="43EAE8AA" w14:textId="77777777" w:rsidR="00B04760" w:rsidRPr="00E41667" w:rsidRDefault="00B04760" w:rsidP="00E73ED3">
            <w:pPr>
              <w:jc w:val="center"/>
              <w:rPr>
                <w:color w:val="000000"/>
                <w:sz w:val="20"/>
                <w:szCs w:val="20"/>
              </w:rPr>
            </w:pPr>
            <w:r w:rsidRPr="00E41667">
              <w:rPr>
                <w:color w:val="000000"/>
                <w:sz w:val="20"/>
                <w:szCs w:val="20"/>
              </w:rPr>
              <w:t>4</w:t>
            </w:r>
          </w:p>
        </w:tc>
      </w:tr>
      <w:tr w:rsidR="00B04760" w:rsidRPr="00E41667" w14:paraId="24520503" w14:textId="77777777" w:rsidTr="00E73ED3">
        <w:trPr>
          <w:trHeight w:val="240"/>
        </w:trPr>
        <w:tc>
          <w:tcPr>
            <w:tcW w:w="539" w:type="dxa"/>
            <w:shd w:val="clear" w:color="auto" w:fill="auto"/>
            <w:noWrap/>
            <w:vAlign w:val="bottom"/>
            <w:hideMark/>
          </w:tcPr>
          <w:p w14:paraId="02C93ADC" w14:textId="77777777" w:rsidR="00B04760" w:rsidRPr="00E41667" w:rsidRDefault="00B04760" w:rsidP="00E73ED3">
            <w:pPr>
              <w:jc w:val="right"/>
              <w:rPr>
                <w:color w:val="000000"/>
                <w:sz w:val="20"/>
                <w:szCs w:val="20"/>
              </w:rPr>
            </w:pPr>
            <w:r w:rsidRPr="00E41667">
              <w:rPr>
                <w:color w:val="000000"/>
                <w:sz w:val="20"/>
                <w:szCs w:val="20"/>
              </w:rPr>
              <w:t>65</w:t>
            </w:r>
          </w:p>
        </w:tc>
        <w:tc>
          <w:tcPr>
            <w:tcW w:w="2185" w:type="dxa"/>
            <w:shd w:val="clear" w:color="auto" w:fill="auto"/>
            <w:noWrap/>
            <w:vAlign w:val="bottom"/>
            <w:hideMark/>
          </w:tcPr>
          <w:p w14:paraId="7CE3B899" w14:textId="77777777" w:rsidR="00B04760" w:rsidRPr="00E41667" w:rsidRDefault="00B04760" w:rsidP="00E73ED3">
            <w:pPr>
              <w:rPr>
                <w:i/>
                <w:iCs/>
                <w:color w:val="000000"/>
                <w:sz w:val="20"/>
                <w:szCs w:val="20"/>
              </w:rPr>
            </w:pPr>
            <w:r w:rsidRPr="00E41667">
              <w:rPr>
                <w:i/>
                <w:iCs/>
                <w:color w:val="000000"/>
                <w:sz w:val="20"/>
                <w:szCs w:val="20"/>
              </w:rPr>
              <w:t xml:space="preserve">Andrena </w:t>
            </w:r>
            <w:proofErr w:type="spellStart"/>
            <w:r w:rsidRPr="00E41667">
              <w:rPr>
                <w:i/>
                <w:iCs/>
                <w:color w:val="000000"/>
                <w:sz w:val="20"/>
                <w:szCs w:val="20"/>
              </w:rPr>
              <w:t>piperi</w:t>
            </w:r>
            <w:proofErr w:type="spellEnd"/>
            <w:r>
              <w:rPr>
                <w:i/>
                <w:iCs/>
                <w:color w:val="000000"/>
                <w:sz w:val="20"/>
                <w:szCs w:val="20"/>
              </w:rPr>
              <w:t xml:space="preserve"> </w:t>
            </w:r>
            <w:r>
              <w:rPr>
                <w:bCs/>
                <w:sz w:val="22"/>
                <w:szCs w:val="22"/>
              </w:rPr>
              <w:t>◊</w:t>
            </w:r>
            <w:r w:rsidRPr="00BC6812">
              <w:rPr>
                <w:bCs/>
                <w:sz w:val="22"/>
                <w:szCs w:val="22"/>
              </w:rPr>
              <w:t>§</w:t>
            </w:r>
          </w:p>
        </w:tc>
        <w:tc>
          <w:tcPr>
            <w:tcW w:w="1231" w:type="dxa"/>
            <w:shd w:val="clear" w:color="auto" w:fill="auto"/>
            <w:noWrap/>
            <w:vAlign w:val="bottom"/>
            <w:hideMark/>
          </w:tcPr>
          <w:p w14:paraId="472DCC01" w14:textId="77777777" w:rsidR="00B04760" w:rsidRPr="00E41667" w:rsidRDefault="00B04760" w:rsidP="00E73ED3">
            <w:pPr>
              <w:rPr>
                <w:color w:val="000000"/>
                <w:sz w:val="20"/>
                <w:szCs w:val="20"/>
              </w:rPr>
            </w:pPr>
            <w:r w:rsidRPr="00E41667">
              <w:rPr>
                <w:color w:val="000000"/>
                <w:sz w:val="20"/>
                <w:szCs w:val="20"/>
              </w:rPr>
              <w:t>crKING</w:t>
            </w:r>
          </w:p>
        </w:tc>
        <w:tc>
          <w:tcPr>
            <w:tcW w:w="716" w:type="dxa"/>
            <w:shd w:val="clear" w:color="auto" w:fill="auto"/>
            <w:noWrap/>
            <w:vAlign w:val="bottom"/>
            <w:hideMark/>
          </w:tcPr>
          <w:p w14:paraId="42F82E09" w14:textId="77777777" w:rsidR="00B04760" w:rsidRPr="00E41667" w:rsidRDefault="00B04760" w:rsidP="00E73ED3">
            <w:pPr>
              <w:jc w:val="center"/>
              <w:rPr>
                <w:color w:val="000000"/>
                <w:sz w:val="20"/>
                <w:szCs w:val="20"/>
              </w:rPr>
            </w:pPr>
            <w:r w:rsidRPr="00E41667">
              <w:rPr>
                <w:color w:val="000000"/>
                <w:sz w:val="20"/>
                <w:szCs w:val="20"/>
              </w:rPr>
              <w:t>6</w:t>
            </w:r>
          </w:p>
        </w:tc>
        <w:tc>
          <w:tcPr>
            <w:tcW w:w="716" w:type="dxa"/>
            <w:shd w:val="clear" w:color="auto" w:fill="auto"/>
            <w:noWrap/>
            <w:vAlign w:val="bottom"/>
            <w:hideMark/>
          </w:tcPr>
          <w:p w14:paraId="460AE9C8" w14:textId="77777777" w:rsidR="00B04760" w:rsidRPr="00E41667" w:rsidRDefault="00B04760" w:rsidP="00E73ED3">
            <w:pPr>
              <w:jc w:val="center"/>
              <w:rPr>
                <w:color w:val="000000"/>
                <w:sz w:val="20"/>
                <w:szCs w:val="20"/>
              </w:rPr>
            </w:pPr>
            <w:r w:rsidRPr="00E41667">
              <w:rPr>
                <w:color w:val="000000"/>
                <w:sz w:val="20"/>
                <w:szCs w:val="20"/>
              </w:rPr>
              <w:t>6</w:t>
            </w:r>
          </w:p>
        </w:tc>
        <w:tc>
          <w:tcPr>
            <w:tcW w:w="594" w:type="dxa"/>
            <w:shd w:val="clear" w:color="auto" w:fill="auto"/>
            <w:noWrap/>
            <w:vAlign w:val="bottom"/>
            <w:hideMark/>
          </w:tcPr>
          <w:p w14:paraId="2BB787AE"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3ADCF8E0"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4A447AF9" w14:textId="77777777" w:rsidR="00B04760" w:rsidRPr="00E41667" w:rsidRDefault="00B04760" w:rsidP="00E73ED3">
            <w:pPr>
              <w:jc w:val="center"/>
              <w:rPr>
                <w:color w:val="000000"/>
                <w:sz w:val="20"/>
                <w:szCs w:val="20"/>
              </w:rPr>
            </w:pPr>
            <w:r w:rsidRPr="00E41667">
              <w:rPr>
                <w:color w:val="000000"/>
                <w:sz w:val="20"/>
                <w:szCs w:val="20"/>
              </w:rPr>
              <w:t>0</w:t>
            </w:r>
          </w:p>
        </w:tc>
        <w:tc>
          <w:tcPr>
            <w:tcW w:w="516" w:type="dxa"/>
            <w:shd w:val="clear" w:color="auto" w:fill="auto"/>
            <w:noWrap/>
            <w:vAlign w:val="bottom"/>
            <w:hideMark/>
          </w:tcPr>
          <w:p w14:paraId="402E74E1" w14:textId="77777777" w:rsidR="00B04760" w:rsidRPr="00E41667" w:rsidRDefault="00B04760" w:rsidP="00E73ED3">
            <w:pPr>
              <w:jc w:val="center"/>
              <w:rPr>
                <w:color w:val="000000"/>
                <w:sz w:val="20"/>
                <w:szCs w:val="20"/>
              </w:rPr>
            </w:pPr>
            <w:r w:rsidRPr="00E41667">
              <w:rPr>
                <w:color w:val="000000"/>
                <w:sz w:val="20"/>
                <w:szCs w:val="20"/>
              </w:rPr>
              <w:t>6</w:t>
            </w:r>
          </w:p>
        </w:tc>
        <w:tc>
          <w:tcPr>
            <w:tcW w:w="838" w:type="dxa"/>
            <w:shd w:val="clear" w:color="auto" w:fill="auto"/>
            <w:noWrap/>
            <w:vAlign w:val="bottom"/>
            <w:hideMark/>
          </w:tcPr>
          <w:p w14:paraId="5146AE15" w14:textId="77777777" w:rsidR="00B04760" w:rsidRPr="00E41667" w:rsidRDefault="00B04760" w:rsidP="00E73ED3">
            <w:pPr>
              <w:jc w:val="center"/>
              <w:rPr>
                <w:color w:val="000000"/>
                <w:sz w:val="20"/>
                <w:szCs w:val="20"/>
              </w:rPr>
            </w:pPr>
            <w:r w:rsidRPr="00E41667">
              <w:rPr>
                <w:color w:val="000000"/>
                <w:sz w:val="20"/>
                <w:szCs w:val="20"/>
              </w:rPr>
              <w:t>6</w:t>
            </w:r>
          </w:p>
        </w:tc>
        <w:tc>
          <w:tcPr>
            <w:tcW w:w="650" w:type="dxa"/>
            <w:shd w:val="clear" w:color="auto" w:fill="auto"/>
            <w:noWrap/>
            <w:vAlign w:val="bottom"/>
            <w:hideMark/>
          </w:tcPr>
          <w:p w14:paraId="1F914D5F" w14:textId="77777777" w:rsidR="00B04760" w:rsidRPr="00E41667" w:rsidRDefault="00B04760" w:rsidP="00E73ED3">
            <w:pPr>
              <w:jc w:val="center"/>
              <w:rPr>
                <w:color w:val="000000"/>
                <w:sz w:val="20"/>
                <w:szCs w:val="20"/>
              </w:rPr>
            </w:pPr>
            <w:r w:rsidRPr="00E41667">
              <w:rPr>
                <w:color w:val="000000"/>
                <w:sz w:val="20"/>
                <w:szCs w:val="20"/>
              </w:rPr>
              <w:t>0</w:t>
            </w:r>
          </w:p>
        </w:tc>
      </w:tr>
      <w:tr w:rsidR="00B04760" w:rsidRPr="00E41667" w14:paraId="3F3F9F3E" w14:textId="77777777" w:rsidTr="00E73ED3">
        <w:trPr>
          <w:trHeight w:val="240"/>
        </w:trPr>
        <w:tc>
          <w:tcPr>
            <w:tcW w:w="539" w:type="dxa"/>
            <w:shd w:val="clear" w:color="auto" w:fill="auto"/>
            <w:noWrap/>
            <w:vAlign w:val="bottom"/>
            <w:hideMark/>
          </w:tcPr>
          <w:p w14:paraId="79971336" w14:textId="77777777" w:rsidR="00B04760" w:rsidRPr="00E41667" w:rsidRDefault="00B04760" w:rsidP="00E73ED3">
            <w:pPr>
              <w:jc w:val="right"/>
              <w:rPr>
                <w:color w:val="000000"/>
                <w:sz w:val="20"/>
                <w:szCs w:val="20"/>
              </w:rPr>
            </w:pPr>
            <w:r w:rsidRPr="00E41667">
              <w:rPr>
                <w:color w:val="000000"/>
                <w:sz w:val="20"/>
                <w:szCs w:val="20"/>
              </w:rPr>
              <w:t>66</w:t>
            </w:r>
          </w:p>
        </w:tc>
        <w:tc>
          <w:tcPr>
            <w:tcW w:w="2185" w:type="dxa"/>
            <w:shd w:val="clear" w:color="auto" w:fill="auto"/>
            <w:noWrap/>
            <w:vAlign w:val="bottom"/>
            <w:hideMark/>
          </w:tcPr>
          <w:p w14:paraId="33C8F7A1" w14:textId="77777777" w:rsidR="00B04760" w:rsidRPr="00E41667" w:rsidRDefault="00B04760" w:rsidP="00E73ED3">
            <w:pPr>
              <w:rPr>
                <w:i/>
                <w:iCs/>
                <w:color w:val="000000"/>
                <w:sz w:val="20"/>
                <w:szCs w:val="20"/>
              </w:rPr>
            </w:pPr>
            <w:r w:rsidRPr="00E41667">
              <w:rPr>
                <w:i/>
                <w:iCs/>
                <w:color w:val="000000"/>
                <w:sz w:val="20"/>
                <w:szCs w:val="20"/>
              </w:rPr>
              <w:t xml:space="preserve">Bombus </w:t>
            </w:r>
            <w:proofErr w:type="spellStart"/>
            <w:r w:rsidRPr="00E41667">
              <w:rPr>
                <w:i/>
                <w:iCs/>
                <w:color w:val="000000"/>
                <w:sz w:val="20"/>
                <w:szCs w:val="20"/>
              </w:rPr>
              <w:t>sitkensis</w:t>
            </w:r>
            <w:proofErr w:type="spellEnd"/>
            <w:r>
              <w:rPr>
                <w:i/>
                <w:iCs/>
                <w:color w:val="000000"/>
                <w:sz w:val="20"/>
                <w:szCs w:val="20"/>
              </w:rPr>
              <w:t xml:space="preserve"> </w:t>
            </w:r>
            <w:r w:rsidRPr="000E2FC1">
              <w:rPr>
                <w:color w:val="000000"/>
                <w:sz w:val="20"/>
                <w:szCs w:val="20"/>
              </w:rPr>
              <w:t>†</w:t>
            </w:r>
          </w:p>
        </w:tc>
        <w:tc>
          <w:tcPr>
            <w:tcW w:w="1231" w:type="dxa"/>
            <w:shd w:val="clear" w:color="auto" w:fill="auto"/>
            <w:noWrap/>
            <w:vAlign w:val="bottom"/>
            <w:hideMark/>
          </w:tcPr>
          <w:p w14:paraId="3FD09C74" w14:textId="77777777" w:rsidR="00B04760" w:rsidRPr="00E41667" w:rsidRDefault="00B04760" w:rsidP="00E73ED3">
            <w:pPr>
              <w:rPr>
                <w:color w:val="000000"/>
                <w:sz w:val="20"/>
                <w:szCs w:val="20"/>
              </w:rPr>
            </w:pPr>
          </w:p>
        </w:tc>
        <w:tc>
          <w:tcPr>
            <w:tcW w:w="716" w:type="dxa"/>
            <w:shd w:val="clear" w:color="auto" w:fill="auto"/>
            <w:noWrap/>
            <w:vAlign w:val="bottom"/>
            <w:hideMark/>
          </w:tcPr>
          <w:p w14:paraId="410ED420" w14:textId="77777777" w:rsidR="00B04760" w:rsidRPr="00E41667" w:rsidRDefault="00B04760" w:rsidP="00E73ED3">
            <w:pPr>
              <w:jc w:val="center"/>
              <w:rPr>
                <w:color w:val="000000"/>
                <w:sz w:val="20"/>
                <w:szCs w:val="20"/>
              </w:rPr>
            </w:pPr>
            <w:r w:rsidRPr="00E41667">
              <w:rPr>
                <w:color w:val="000000"/>
                <w:sz w:val="20"/>
                <w:szCs w:val="20"/>
              </w:rPr>
              <w:t>6</w:t>
            </w:r>
          </w:p>
        </w:tc>
        <w:tc>
          <w:tcPr>
            <w:tcW w:w="716" w:type="dxa"/>
            <w:shd w:val="clear" w:color="auto" w:fill="auto"/>
            <w:noWrap/>
            <w:vAlign w:val="bottom"/>
            <w:hideMark/>
          </w:tcPr>
          <w:p w14:paraId="70EC9C20" w14:textId="77777777" w:rsidR="00B04760" w:rsidRPr="00E41667" w:rsidRDefault="00B04760" w:rsidP="00E73ED3">
            <w:pPr>
              <w:jc w:val="center"/>
              <w:rPr>
                <w:color w:val="000000"/>
                <w:sz w:val="20"/>
                <w:szCs w:val="20"/>
              </w:rPr>
            </w:pPr>
            <w:r w:rsidRPr="00E41667">
              <w:rPr>
                <w:color w:val="000000"/>
                <w:sz w:val="20"/>
                <w:szCs w:val="20"/>
              </w:rPr>
              <w:t>1</w:t>
            </w:r>
          </w:p>
        </w:tc>
        <w:tc>
          <w:tcPr>
            <w:tcW w:w="594" w:type="dxa"/>
            <w:shd w:val="clear" w:color="auto" w:fill="auto"/>
            <w:noWrap/>
            <w:vAlign w:val="bottom"/>
            <w:hideMark/>
          </w:tcPr>
          <w:p w14:paraId="402E62EC" w14:textId="77777777" w:rsidR="00B04760" w:rsidRPr="00E41667" w:rsidRDefault="00B04760" w:rsidP="00E73ED3">
            <w:pPr>
              <w:jc w:val="center"/>
              <w:rPr>
                <w:color w:val="000000"/>
                <w:sz w:val="20"/>
                <w:szCs w:val="20"/>
              </w:rPr>
            </w:pPr>
            <w:r w:rsidRPr="00E41667">
              <w:rPr>
                <w:color w:val="000000"/>
                <w:sz w:val="20"/>
                <w:szCs w:val="20"/>
              </w:rPr>
              <w:t>3</w:t>
            </w:r>
          </w:p>
        </w:tc>
        <w:tc>
          <w:tcPr>
            <w:tcW w:w="606" w:type="dxa"/>
            <w:shd w:val="clear" w:color="auto" w:fill="auto"/>
            <w:noWrap/>
            <w:vAlign w:val="bottom"/>
            <w:hideMark/>
          </w:tcPr>
          <w:p w14:paraId="4E95D5C5" w14:textId="77777777" w:rsidR="00B04760" w:rsidRPr="00E41667" w:rsidRDefault="00B04760" w:rsidP="00E73ED3">
            <w:pPr>
              <w:jc w:val="center"/>
              <w:rPr>
                <w:color w:val="000000"/>
                <w:sz w:val="20"/>
                <w:szCs w:val="20"/>
              </w:rPr>
            </w:pPr>
            <w:r w:rsidRPr="00E41667">
              <w:rPr>
                <w:color w:val="000000"/>
                <w:sz w:val="20"/>
                <w:szCs w:val="20"/>
              </w:rPr>
              <w:t>2</w:t>
            </w:r>
          </w:p>
        </w:tc>
        <w:tc>
          <w:tcPr>
            <w:tcW w:w="716" w:type="dxa"/>
            <w:shd w:val="clear" w:color="auto" w:fill="auto"/>
            <w:noWrap/>
            <w:vAlign w:val="bottom"/>
            <w:hideMark/>
          </w:tcPr>
          <w:p w14:paraId="6536BED4" w14:textId="77777777" w:rsidR="00B04760" w:rsidRPr="00E41667" w:rsidRDefault="00B04760" w:rsidP="00E73ED3">
            <w:pPr>
              <w:jc w:val="center"/>
              <w:rPr>
                <w:color w:val="000000"/>
                <w:sz w:val="20"/>
                <w:szCs w:val="20"/>
              </w:rPr>
            </w:pPr>
            <w:r w:rsidRPr="00E41667">
              <w:rPr>
                <w:color w:val="000000"/>
                <w:sz w:val="20"/>
                <w:szCs w:val="20"/>
              </w:rPr>
              <w:t>6</w:t>
            </w:r>
          </w:p>
        </w:tc>
        <w:tc>
          <w:tcPr>
            <w:tcW w:w="516" w:type="dxa"/>
            <w:shd w:val="clear" w:color="auto" w:fill="auto"/>
            <w:noWrap/>
            <w:vAlign w:val="bottom"/>
            <w:hideMark/>
          </w:tcPr>
          <w:p w14:paraId="0043CA2C"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43AFB6D4" w14:textId="77777777" w:rsidR="00B04760" w:rsidRPr="00E41667" w:rsidRDefault="00B04760" w:rsidP="00E73ED3">
            <w:pPr>
              <w:jc w:val="center"/>
              <w:rPr>
                <w:color w:val="000000"/>
                <w:sz w:val="20"/>
                <w:szCs w:val="20"/>
              </w:rPr>
            </w:pPr>
            <w:r w:rsidRPr="00E41667">
              <w:rPr>
                <w:color w:val="000000"/>
                <w:sz w:val="20"/>
                <w:szCs w:val="20"/>
              </w:rPr>
              <w:t>2</w:t>
            </w:r>
          </w:p>
        </w:tc>
        <w:tc>
          <w:tcPr>
            <w:tcW w:w="650" w:type="dxa"/>
            <w:shd w:val="clear" w:color="auto" w:fill="auto"/>
            <w:noWrap/>
            <w:vAlign w:val="bottom"/>
            <w:hideMark/>
          </w:tcPr>
          <w:p w14:paraId="4705A960" w14:textId="77777777" w:rsidR="00B04760" w:rsidRPr="00E41667" w:rsidRDefault="00B04760" w:rsidP="00E73ED3">
            <w:pPr>
              <w:jc w:val="center"/>
              <w:rPr>
                <w:color w:val="000000"/>
                <w:sz w:val="20"/>
                <w:szCs w:val="20"/>
              </w:rPr>
            </w:pPr>
            <w:r w:rsidRPr="00E41667">
              <w:rPr>
                <w:color w:val="000000"/>
                <w:sz w:val="20"/>
                <w:szCs w:val="20"/>
              </w:rPr>
              <w:t>4</w:t>
            </w:r>
          </w:p>
        </w:tc>
      </w:tr>
      <w:tr w:rsidR="00B04760" w:rsidRPr="00E41667" w14:paraId="7319F4E7" w14:textId="77777777" w:rsidTr="00E73ED3">
        <w:trPr>
          <w:trHeight w:val="240"/>
        </w:trPr>
        <w:tc>
          <w:tcPr>
            <w:tcW w:w="539" w:type="dxa"/>
            <w:shd w:val="clear" w:color="auto" w:fill="auto"/>
            <w:noWrap/>
            <w:vAlign w:val="bottom"/>
            <w:hideMark/>
          </w:tcPr>
          <w:p w14:paraId="06CCDF6D" w14:textId="77777777" w:rsidR="00B04760" w:rsidRPr="00E41667" w:rsidRDefault="00B04760" w:rsidP="00E73ED3">
            <w:pPr>
              <w:jc w:val="right"/>
              <w:rPr>
                <w:color w:val="000000"/>
                <w:sz w:val="20"/>
                <w:szCs w:val="20"/>
              </w:rPr>
            </w:pPr>
            <w:r w:rsidRPr="00E41667">
              <w:rPr>
                <w:color w:val="000000"/>
                <w:sz w:val="20"/>
                <w:szCs w:val="20"/>
              </w:rPr>
              <w:t>67</w:t>
            </w:r>
          </w:p>
        </w:tc>
        <w:tc>
          <w:tcPr>
            <w:tcW w:w="2185" w:type="dxa"/>
            <w:shd w:val="clear" w:color="auto" w:fill="auto"/>
            <w:noWrap/>
            <w:vAlign w:val="bottom"/>
            <w:hideMark/>
          </w:tcPr>
          <w:p w14:paraId="7CA3FA2A" w14:textId="77777777" w:rsidR="00B04760" w:rsidRPr="00E41667" w:rsidRDefault="00B04760" w:rsidP="00E73ED3">
            <w:pPr>
              <w:rPr>
                <w:i/>
                <w:iCs/>
                <w:color w:val="000000"/>
                <w:sz w:val="20"/>
                <w:szCs w:val="20"/>
              </w:rPr>
            </w:pPr>
            <w:r w:rsidRPr="00E41667">
              <w:rPr>
                <w:i/>
                <w:iCs/>
                <w:color w:val="000000"/>
                <w:sz w:val="20"/>
                <w:szCs w:val="20"/>
              </w:rPr>
              <w:t xml:space="preserve">Coelioxys </w:t>
            </w:r>
            <w:proofErr w:type="spellStart"/>
            <w:r w:rsidRPr="00E41667">
              <w:rPr>
                <w:i/>
                <w:iCs/>
                <w:color w:val="000000"/>
                <w:sz w:val="20"/>
                <w:szCs w:val="20"/>
              </w:rPr>
              <w:t>porterae</w:t>
            </w:r>
            <w:proofErr w:type="spellEnd"/>
          </w:p>
        </w:tc>
        <w:tc>
          <w:tcPr>
            <w:tcW w:w="1231" w:type="dxa"/>
            <w:shd w:val="clear" w:color="auto" w:fill="auto"/>
            <w:noWrap/>
            <w:vAlign w:val="bottom"/>
            <w:hideMark/>
          </w:tcPr>
          <w:p w14:paraId="39C1057C" w14:textId="77777777" w:rsidR="00B04760" w:rsidRPr="00E41667" w:rsidRDefault="00B04760" w:rsidP="00E73ED3">
            <w:pPr>
              <w:rPr>
                <w:color w:val="000000"/>
                <w:sz w:val="20"/>
                <w:szCs w:val="20"/>
              </w:rPr>
            </w:pPr>
            <w:r w:rsidRPr="00E41667">
              <w:rPr>
                <w:color w:val="000000"/>
                <w:sz w:val="20"/>
                <w:szCs w:val="20"/>
              </w:rPr>
              <w:t>crKING : sr</w:t>
            </w:r>
          </w:p>
        </w:tc>
        <w:tc>
          <w:tcPr>
            <w:tcW w:w="716" w:type="dxa"/>
            <w:shd w:val="clear" w:color="auto" w:fill="auto"/>
            <w:noWrap/>
            <w:vAlign w:val="bottom"/>
            <w:hideMark/>
          </w:tcPr>
          <w:p w14:paraId="3CFC3300" w14:textId="77777777" w:rsidR="00B04760" w:rsidRPr="00E41667" w:rsidRDefault="00B04760" w:rsidP="00E73ED3">
            <w:pPr>
              <w:jc w:val="center"/>
              <w:rPr>
                <w:color w:val="000000"/>
                <w:sz w:val="20"/>
                <w:szCs w:val="20"/>
              </w:rPr>
            </w:pPr>
            <w:r w:rsidRPr="00E41667">
              <w:rPr>
                <w:color w:val="000000"/>
                <w:sz w:val="20"/>
                <w:szCs w:val="20"/>
              </w:rPr>
              <w:t>6</w:t>
            </w:r>
          </w:p>
        </w:tc>
        <w:tc>
          <w:tcPr>
            <w:tcW w:w="716" w:type="dxa"/>
            <w:shd w:val="clear" w:color="auto" w:fill="auto"/>
            <w:noWrap/>
            <w:vAlign w:val="bottom"/>
            <w:hideMark/>
          </w:tcPr>
          <w:p w14:paraId="323D4F62" w14:textId="77777777" w:rsidR="00B04760" w:rsidRPr="00E41667" w:rsidRDefault="00B04760" w:rsidP="00E73ED3">
            <w:pPr>
              <w:jc w:val="center"/>
              <w:rPr>
                <w:color w:val="000000"/>
                <w:sz w:val="20"/>
                <w:szCs w:val="20"/>
              </w:rPr>
            </w:pPr>
            <w:r w:rsidRPr="00E41667">
              <w:rPr>
                <w:color w:val="000000"/>
                <w:sz w:val="20"/>
                <w:szCs w:val="20"/>
              </w:rPr>
              <w:t>5</w:t>
            </w:r>
          </w:p>
        </w:tc>
        <w:tc>
          <w:tcPr>
            <w:tcW w:w="594" w:type="dxa"/>
            <w:shd w:val="clear" w:color="auto" w:fill="auto"/>
            <w:noWrap/>
            <w:vAlign w:val="bottom"/>
            <w:hideMark/>
          </w:tcPr>
          <w:p w14:paraId="751B27E8"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2DD6F029"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29C8188E" w14:textId="77777777" w:rsidR="00B04760" w:rsidRPr="00E41667" w:rsidRDefault="00B04760" w:rsidP="00E73ED3">
            <w:pPr>
              <w:jc w:val="center"/>
              <w:rPr>
                <w:color w:val="000000"/>
                <w:sz w:val="20"/>
                <w:szCs w:val="20"/>
              </w:rPr>
            </w:pPr>
            <w:r w:rsidRPr="00E41667">
              <w:rPr>
                <w:color w:val="000000"/>
                <w:sz w:val="20"/>
                <w:szCs w:val="20"/>
              </w:rPr>
              <w:t>6</w:t>
            </w:r>
          </w:p>
        </w:tc>
        <w:tc>
          <w:tcPr>
            <w:tcW w:w="516" w:type="dxa"/>
            <w:shd w:val="clear" w:color="auto" w:fill="auto"/>
            <w:noWrap/>
            <w:vAlign w:val="bottom"/>
            <w:hideMark/>
          </w:tcPr>
          <w:p w14:paraId="7C62DA3F"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775B9AD8" w14:textId="77777777" w:rsidR="00B04760" w:rsidRPr="00E41667" w:rsidRDefault="00B04760" w:rsidP="00E73ED3">
            <w:pPr>
              <w:jc w:val="center"/>
              <w:rPr>
                <w:color w:val="000000"/>
                <w:sz w:val="20"/>
                <w:szCs w:val="20"/>
              </w:rPr>
            </w:pPr>
            <w:r w:rsidRPr="00E41667">
              <w:rPr>
                <w:color w:val="000000"/>
                <w:sz w:val="20"/>
                <w:szCs w:val="20"/>
              </w:rPr>
              <w:t>1</w:t>
            </w:r>
          </w:p>
        </w:tc>
        <w:tc>
          <w:tcPr>
            <w:tcW w:w="650" w:type="dxa"/>
            <w:shd w:val="clear" w:color="auto" w:fill="auto"/>
            <w:noWrap/>
            <w:vAlign w:val="bottom"/>
            <w:hideMark/>
          </w:tcPr>
          <w:p w14:paraId="10504955" w14:textId="77777777" w:rsidR="00B04760" w:rsidRPr="00E41667" w:rsidRDefault="00B04760" w:rsidP="00E73ED3">
            <w:pPr>
              <w:jc w:val="center"/>
              <w:rPr>
                <w:color w:val="000000"/>
                <w:sz w:val="20"/>
                <w:szCs w:val="20"/>
              </w:rPr>
            </w:pPr>
            <w:r w:rsidRPr="00E41667">
              <w:rPr>
                <w:color w:val="000000"/>
                <w:sz w:val="20"/>
                <w:szCs w:val="20"/>
              </w:rPr>
              <w:t>5</w:t>
            </w:r>
          </w:p>
        </w:tc>
      </w:tr>
      <w:tr w:rsidR="00B04760" w:rsidRPr="00E41667" w14:paraId="307AC2A8" w14:textId="77777777" w:rsidTr="00E73ED3">
        <w:trPr>
          <w:trHeight w:val="240"/>
        </w:trPr>
        <w:tc>
          <w:tcPr>
            <w:tcW w:w="539" w:type="dxa"/>
            <w:shd w:val="clear" w:color="auto" w:fill="auto"/>
            <w:noWrap/>
            <w:vAlign w:val="bottom"/>
            <w:hideMark/>
          </w:tcPr>
          <w:p w14:paraId="45D53682" w14:textId="77777777" w:rsidR="00B04760" w:rsidRPr="00E41667" w:rsidRDefault="00B04760" w:rsidP="00E73ED3">
            <w:pPr>
              <w:jc w:val="right"/>
              <w:rPr>
                <w:color w:val="000000"/>
                <w:sz w:val="20"/>
                <w:szCs w:val="20"/>
              </w:rPr>
            </w:pPr>
            <w:r w:rsidRPr="00E41667">
              <w:rPr>
                <w:color w:val="000000"/>
                <w:sz w:val="20"/>
                <w:szCs w:val="20"/>
              </w:rPr>
              <w:t>68</w:t>
            </w:r>
          </w:p>
        </w:tc>
        <w:tc>
          <w:tcPr>
            <w:tcW w:w="2185" w:type="dxa"/>
            <w:shd w:val="clear" w:color="auto" w:fill="auto"/>
            <w:noWrap/>
            <w:vAlign w:val="bottom"/>
            <w:hideMark/>
          </w:tcPr>
          <w:p w14:paraId="1F98E4FB" w14:textId="77777777" w:rsidR="00B04760" w:rsidRPr="00E41667" w:rsidRDefault="00B04760" w:rsidP="00E73ED3">
            <w:pPr>
              <w:rPr>
                <w:i/>
                <w:iCs/>
                <w:color w:val="000000"/>
                <w:sz w:val="20"/>
                <w:szCs w:val="20"/>
              </w:rPr>
            </w:pPr>
            <w:r w:rsidRPr="00E41667">
              <w:rPr>
                <w:i/>
                <w:iCs/>
                <w:color w:val="000000"/>
                <w:sz w:val="20"/>
                <w:szCs w:val="20"/>
              </w:rPr>
              <w:t>Epeolus compactus</w:t>
            </w:r>
          </w:p>
        </w:tc>
        <w:tc>
          <w:tcPr>
            <w:tcW w:w="1231" w:type="dxa"/>
            <w:shd w:val="clear" w:color="auto" w:fill="auto"/>
            <w:noWrap/>
            <w:vAlign w:val="bottom"/>
            <w:hideMark/>
          </w:tcPr>
          <w:p w14:paraId="47953D29" w14:textId="77777777" w:rsidR="00B04760" w:rsidRPr="00E41667" w:rsidRDefault="00B04760" w:rsidP="00E73ED3">
            <w:pPr>
              <w:rPr>
                <w:color w:val="000000"/>
                <w:sz w:val="20"/>
                <w:szCs w:val="20"/>
              </w:rPr>
            </w:pPr>
          </w:p>
        </w:tc>
        <w:tc>
          <w:tcPr>
            <w:tcW w:w="716" w:type="dxa"/>
            <w:shd w:val="clear" w:color="auto" w:fill="auto"/>
            <w:noWrap/>
            <w:vAlign w:val="bottom"/>
            <w:hideMark/>
          </w:tcPr>
          <w:p w14:paraId="43582EC7" w14:textId="77777777" w:rsidR="00B04760" w:rsidRPr="00E41667" w:rsidRDefault="00B04760" w:rsidP="00E73ED3">
            <w:pPr>
              <w:jc w:val="center"/>
              <w:rPr>
                <w:color w:val="000000"/>
                <w:sz w:val="20"/>
                <w:szCs w:val="20"/>
              </w:rPr>
            </w:pPr>
            <w:r w:rsidRPr="00E41667">
              <w:rPr>
                <w:color w:val="000000"/>
                <w:sz w:val="20"/>
                <w:szCs w:val="20"/>
              </w:rPr>
              <w:t>6</w:t>
            </w:r>
          </w:p>
        </w:tc>
        <w:tc>
          <w:tcPr>
            <w:tcW w:w="716" w:type="dxa"/>
            <w:shd w:val="clear" w:color="auto" w:fill="auto"/>
            <w:noWrap/>
            <w:vAlign w:val="bottom"/>
            <w:hideMark/>
          </w:tcPr>
          <w:p w14:paraId="29075CD0" w14:textId="77777777" w:rsidR="00B04760" w:rsidRPr="00E41667" w:rsidRDefault="00B04760" w:rsidP="00E73ED3">
            <w:pPr>
              <w:jc w:val="center"/>
              <w:rPr>
                <w:color w:val="000000"/>
                <w:sz w:val="20"/>
                <w:szCs w:val="20"/>
              </w:rPr>
            </w:pPr>
            <w:r w:rsidRPr="00E41667">
              <w:rPr>
                <w:color w:val="000000"/>
                <w:sz w:val="20"/>
                <w:szCs w:val="20"/>
              </w:rPr>
              <w:t>5</w:t>
            </w:r>
          </w:p>
        </w:tc>
        <w:tc>
          <w:tcPr>
            <w:tcW w:w="594" w:type="dxa"/>
            <w:shd w:val="clear" w:color="auto" w:fill="auto"/>
            <w:noWrap/>
            <w:vAlign w:val="bottom"/>
            <w:hideMark/>
          </w:tcPr>
          <w:p w14:paraId="1A806D35"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4BEA5555"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77D877DD" w14:textId="77777777" w:rsidR="00B04760" w:rsidRPr="00E41667" w:rsidRDefault="00B04760" w:rsidP="00E73ED3">
            <w:pPr>
              <w:jc w:val="center"/>
              <w:rPr>
                <w:color w:val="000000"/>
                <w:sz w:val="20"/>
                <w:szCs w:val="20"/>
              </w:rPr>
            </w:pPr>
            <w:r w:rsidRPr="00E41667">
              <w:rPr>
                <w:color w:val="000000"/>
                <w:sz w:val="20"/>
                <w:szCs w:val="20"/>
              </w:rPr>
              <w:t>4</w:t>
            </w:r>
          </w:p>
        </w:tc>
        <w:tc>
          <w:tcPr>
            <w:tcW w:w="516" w:type="dxa"/>
            <w:shd w:val="clear" w:color="auto" w:fill="auto"/>
            <w:noWrap/>
            <w:vAlign w:val="bottom"/>
            <w:hideMark/>
          </w:tcPr>
          <w:p w14:paraId="467B5F42" w14:textId="77777777" w:rsidR="00B04760" w:rsidRPr="00E41667" w:rsidRDefault="00B04760" w:rsidP="00E73ED3">
            <w:pPr>
              <w:jc w:val="center"/>
              <w:rPr>
                <w:color w:val="000000"/>
                <w:sz w:val="20"/>
                <w:szCs w:val="20"/>
              </w:rPr>
            </w:pPr>
            <w:r w:rsidRPr="00E41667">
              <w:rPr>
                <w:color w:val="000000"/>
                <w:sz w:val="20"/>
                <w:szCs w:val="20"/>
              </w:rPr>
              <w:t>2</w:t>
            </w:r>
          </w:p>
        </w:tc>
        <w:tc>
          <w:tcPr>
            <w:tcW w:w="838" w:type="dxa"/>
            <w:shd w:val="clear" w:color="auto" w:fill="auto"/>
            <w:noWrap/>
            <w:vAlign w:val="bottom"/>
            <w:hideMark/>
          </w:tcPr>
          <w:p w14:paraId="06023821" w14:textId="77777777" w:rsidR="00B04760" w:rsidRPr="00E41667" w:rsidRDefault="00B04760" w:rsidP="00E73ED3">
            <w:pPr>
              <w:jc w:val="center"/>
              <w:rPr>
                <w:color w:val="000000"/>
                <w:sz w:val="20"/>
                <w:szCs w:val="20"/>
              </w:rPr>
            </w:pPr>
            <w:r w:rsidRPr="00E41667">
              <w:rPr>
                <w:color w:val="000000"/>
                <w:sz w:val="20"/>
                <w:szCs w:val="20"/>
              </w:rPr>
              <w:t>0</w:t>
            </w:r>
          </w:p>
        </w:tc>
        <w:tc>
          <w:tcPr>
            <w:tcW w:w="650" w:type="dxa"/>
            <w:shd w:val="clear" w:color="auto" w:fill="auto"/>
            <w:noWrap/>
            <w:vAlign w:val="bottom"/>
            <w:hideMark/>
          </w:tcPr>
          <w:p w14:paraId="1E2FF29A" w14:textId="77777777" w:rsidR="00B04760" w:rsidRPr="00E41667" w:rsidRDefault="00B04760" w:rsidP="00E73ED3">
            <w:pPr>
              <w:jc w:val="center"/>
              <w:rPr>
                <w:color w:val="000000"/>
                <w:sz w:val="20"/>
                <w:szCs w:val="20"/>
              </w:rPr>
            </w:pPr>
            <w:r w:rsidRPr="00E41667">
              <w:rPr>
                <w:color w:val="000000"/>
                <w:sz w:val="20"/>
                <w:szCs w:val="20"/>
              </w:rPr>
              <w:t>6</w:t>
            </w:r>
          </w:p>
        </w:tc>
      </w:tr>
      <w:tr w:rsidR="00B04760" w:rsidRPr="00E41667" w14:paraId="1D8B1EAD" w14:textId="77777777" w:rsidTr="00E73ED3">
        <w:trPr>
          <w:trHeight w:val="240"/>
        </w:trPr>
        <w:tc>
          <w:tcPr>
            <w:tcW w:w="539" w:type="dxa"/>
            <w:shd w:val="clear" w:color="auto" w:fill="auto"/>
            <w:noWrap/>
            <w:vAlign w:val="bottom"/>
            <w:hideMark/>
          </w:tcPr>
          <w:p w14:paraId="708A7029" w14:textId="77777777" w:rsidR="00B04760" w:rsidRPr="00E41667" w:rsidRDefault="00B04760" w:rsidP="00E73ED3">
            <w:pPr>
              <w:jc w:val="right"/>
              <w:rPr>
                <w:color w:val="000000"/>
                <w:sz w:val="20"/>
                <w:szCs w:val="20"/>
              </w:rPr>
            </w:pPr>
            <w:r w:rsidRPr="00E41667">
              <w:rPr>
                <w:color w:val="000000"/>
                <w:sz w:val="20"/>
                <w:szCs w:val="20"/>
              </w:rPr>
              <w:t>69</w:t>
            </w:r>
          </w:p>
        </w:tc>
        <w:tc>
          <w:tcPr>
            <w:tcW w:w="2185" w:type="dxa"/>
            <w:shd w:val="clear" w:color="auto" w:fill="auto"/>
            <w:noWrap/>
            <w:vAlign w:val="bottom"/>
            <w:hideMark/>
          </w:tcPr>
          <w:p w14:paraId="09FDB987" w14:textId="77777777" w:rsidR="00B04760" w:rsidRPr="00E41667" w:rsidRDefault="00B04760" w:rsidP="00E73ED3">
            <w:pPr>
              <w:rPr>
                <w:i/>
                <w:iCs/>
                <w:color w:val="000000"/>
                <w:sz w:val="20"/>
                <w:szCs w:val="20"/>
              </w:rPr>
            </w:pPr>
            <w:proofErr w:type="spellStart"/>
            <w:r w:rsidRPr="00E41667">
              <w:rPr>
                <w:i/>
                <w:iCs/>
                <w:color w:val="000000"/>
                <w:sz w:val="20"/>
                <w:szCs w:val="20"/>
              </w:rPr>
              <w:t>Hoplitis</w:t>
            </w:r>
            <w:proofErr w:type="spellEnd"/>
            <w:r w:rsidRPr="00E41667">
              <w:rPr>
                <w:i/>
                <w:iCs/>
                <w:color w:val="000000"/>
                <w:sz w:val="20"/>
                <w:szCs w:val="20"/>
              </w:rPr>
              <w:t xml:space="preserve"> albifrons</w:t>
            </w:r>
            <w:r>
              <w:rPr>
                <w:i/>
                <w:iCs/>
                <w:color w:val="000000"/>
                <w:sz w:val="20"/>
                <w:szCs w:val="20"/>
              </w:rPr>
              <w:t xml:space="preserve"> </w:t>
            </w:r>
            <w:r w:rsidRPr="00BC6812">
              <w:rPr>
                <w:bCs/>
                <w:sz w:val="22"/>
                <w:szCs w:val="22"/>
              </w:rPr>
              <w:t>§</w:t>
            </w:r>
          </w:p>
        </w:tc>
        <w:tc>
          <w:tcPr>
            <w:tcW w:w="1231" w:type="dxa"/>
            <w:shd w:val="clear" w:color="auto" w:fill="auto"/>
            <w:noWrap/>
            <w:vAlign w:val="bottom"/>
            <w:hideMark/>
          </w:tcPr>
          <w:p w14:paraId="65C3216B" w14:textId="77777777" w:rsidR="00B04760" w:rsidRPr="00E41667" w:rsidRDefault="00B04760" w:rsidP="00E73ED3">
            <w:pPr>
              <w:rPr>
                <w:color w:val="000000"/>
                <w:sz w:val="20"/>
                <w:szCs w:val="20"/>
              </w:rPr>
            </w:pPr>
            <w:r w:rsidRPr="00E41667">
              <w:rPr>
                <w:color w:val="000000"/>
                <w:sz w:val="20"/>
                <w:szCs w:val="20"/>
              </w:rPr>
              <w:t>crKING_G : crSNO_G</w:t>
            </w:r>
          </w:p>
        </w:tc>
        <w:tc>
          <w:tcPr>
            <w:tcW w:w="716" w:type="dxa"/>
            <w:shd w:val="clear" w:color="auto" w:fill="auto"/>
            <w:noWrap/>
            <w:vAlign w:val="bottom"/>
            <w:hideMark/>
          </w:tcPr>
          <w:p w14:paraId="09E5FA9D" w14:textId="77777777" w:rsidR="00B04760" w:rsidRPr="00E41667" w:rsidRDefault="00B04760" w:rsidP="00E73ED3">
            <w:pPr>
              <w:jc w:val="center"/>
              <w:rPr>
                <w:color w:val="000000"/>
                <w:sz w:val="20"/>
                <w:szCs w:val="20"/>
              </w:rPr>
            </w:pPr>
            <w:r w:rsidRPr="00E41667">
              <w:rPr>
                <w:color w:val="000000"/>
                <w:sz w:val="20"/>
                <w:szCs w:val="20"/>
              </w:rPr>
              <w:t>6</w:t>
            </w:r>
          </w:p>
        </w:tc>
        <w:tc>
          <w:tcPr>
            <w:tcW w:w="716" w:type="dxa"/>
            <w:shd w:val="clear" w:color="auto" w:fill="auto"/>
            <w:noWrap/>
            <w:vAlign w:val="bottom"/>
            <w:hideMark/>
          </w:tcPr>
          <w:p w14:paraId="56CC0C5C" w14:textId="77777777" w:rsidR="00B04760" w:rsidRPr="00E41667" w:rsidRDefault="00B04760" w:rsidP="00E73ED3">
            <w:pPr>
              <w:jc w:val="center"/>
              <w:rPr>
                <w:color w:val="000000"/>
                <w:sz w:val="20"/>
                <w:szCs w:val="20"/>
              </w:rPr>
            </w:pPr>
            <w:r w:rsidRPr="00E41667">
              <w:rPr>
                <w:color w:val="000000"/>
                <w:sz w:val="20"/>
                <w:szCs w:val="20"/>
              </w:rPr>
              <w:t>3</w:t>
            </w:r>
          </w:p>
        </w:tc>
        <w:tc>
          <w:tcPr>
            <w:tcW w:w="594" w:type="dxa"/>
            <w:shd w:val="clear" w:color="auto" w:fill="auto"/>
            <w:noWrap/>
            <w:vAlign w:val="bottom"/>
            <w:hideMark/>
          </w:tcPr>
          <w:p w14:paraId="6D030F85" w14:textId="77777777" w:rsidR="00B04760" w:rsidRPr="00E41667" w:rsidRDefault="00B04760" w:rsidP="00E73ED3">
            <w:pPr>
              <w:jc w:val="center"/>
              <w:rPr>
                <w:color w:val="000000"/>
                <w:sz w:val="20"/>
                <w:szCs w:val="20"/>
              </w:rPr>
            </w:pPr>
            <w:r w:rsidRPr="00E41667">
              <w:rPr>
                <w:color w:val="000000"/>
                <w:sz w:val="20"/>
                <w:szCs w:val="20"/>
              </w:rPr>
              <w:t>3</w:t>
            </w:r>
          </w:p>
        </w:tc>
        <w:tc>
          <w:tcPr>
            <w:tcW w:w="606" w:type="dxa"/>
            <w:shd w:val="clear" w:color="auto" w:fill="auto"/>
            <w:noWrap/>
            <w:vAlign w:val="bottom"/>
            <w:hideMark/>
          </w:tcPr>
          <w:p w14:paraId="297742F3"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5F5031D4" w14:textId="77777777" w:rsidR="00B04760" w:rsidRPr="00E41667" w:rsidRDefault="00B04760" w:rsidP="00E73ED3">
            <w:pPr>
              <w:jc w:val="center"/>
              <w:rPr>
                <w:color w:val="000000"/>
                <w:sz w:val="20"/>
                <w:szCs w:val="20"/>
              </w:rPr>
            </w:pPr>
            <w:r w:rsidRPr="00E41667">
              <w:rPr>
                <w:color w:val="000000"/>
                <w:sz w:val="20"/>
                <w:szCs w:val="20"/>
              </w:rPr>
              <w:t>6</w:t>
            </w:r>
          </w:p>
        </w:tc>
        <w:tc>
          <w:tcPr>
            <w:tcW w:w="516" w:type="dxa"/>
            <w:shd w:val="clear" w:color="auto" w:fill="auto"/>
            <w:noWrap/>
            <w:vAlign w:val="bottom"/>
            <w:hideMark/>
          </w:tcPr>
          <w:p w14:paraId="22946BC8"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32F7A25C" w14:textId="77777777" w:rsidR="00B04760" w:rsidRPr="00E41667" w:rsidRDefault="00B04760" w:rsidP="00E73ED3">
            <w:pPr>
              <w:jc w:val="center"/>
              <w:rPr>
                <w:color w:val="000000"/>
                <w:sz w:val="20"/>
                <w:szCs w:val="20"/>
              </w:rPr>
            </w:pPr>
            <w:r w:rsidRPr="00E41667">
              <w:rPr>
                <w:color w:val="000000"/>
                <w:sz w:val="20"/>
                <w:szCs w:val="20"/>
              </w:rPr>
              <w:t>6</w:t>
            </w:r>
          </w:p>
        </w:tc>
        <w:tc>
          <w:tcPr>
            <w:tcW w:w="650" w:type="dxa"/>
            <w:shd w:val="clear" w:color="auto" w:fill="auto"/>
            <w:noWrap/>
            <w:vAlign w:val="bottom"/>
            <w:hideMark/>
          </w:tcPr>
          <w:p w14:paraId="611C80EE" w14:textId="77777777" w:rsidR="00B04760" w:rsidRPr="00E41667" w:rsidRDefault="00B04760" w:rsidP="00E73ED3">
            <w:pPr>
              <w:jc w:val="center"/>
              <w:rPr>
                <w:color w:val="000000"/>
                <w:sz w:val="20"/>
                <w:szCs w:val="20"/>
              </w:rPr>
            </w:pPr>
            <w:r w:rsidRPr="00E41667">
              <w:rPr>
                <w:color w:val="000000"/>
                <w:sz w:val="20"/>
                <w:szCs w:val="20"/>
              </w:rPr>
              <w:t>0</w:t>
            </w:r>
          </w:p>
        </w:tc>
      </w:tr>
      <w:tr w:rsidR="00B04760" w:rsidRPr="00E41667" w14:paraId="1061D4B6" w14:textId="77777777" w:rsidTr="00E73ED3">
        <w:trPr>
          <w:trHeight w:val="240"/>
        </w:trPr>
        <w:tc>
          <w:tcPr>
            <w:tcW w:w="539" w:type="dxa"/>
            <w:shd w:val="clear" w:color="auto" w:fill="auto"/>
            <w:noWrap/>
            <w:vAlign w:val="bottom"/>
            <w:hideMark/>
          </w:tcPr>
          <w:p w14:paraId="7D24A21E" w14:textId="77777777" w:rsidR="00B04760" w:rsidRPr="00E41667" w:rsidRDefault="00B04760" w:rsidP="00E73ED3">
            <w:pPr>
              <w:jc w:val="right"/>
              <w:rPr>
                <w:color w:val="000000"/>
                <w:sz w:val="20"/>
                <w:szCs w:val="20"/>
              </w:rPr>
            </w:pPr>
            <w:r w:rsidRPr="00E41667">
              <w:rPr>
                <w:color w:val="000000"/>
                <w:sz w:val="20"/>
                <w:szCs w:val="20"/>
              </w:rPr>
              <w:t>70</w:t>
            </w:r>
          </w:p>
        </w:tc>
        <w:tc>
          <w:tcPr>
            <w:tcW w:w="2185" w:type="dxa"/>
            <w:shd w:val="clear" w:color="auto" w:fill="auto"/>
            <w:noWrap/>
            <w:vAlign w:val="bottom"/>
            <w:hideMark/>
          </w:tcPr>
          <w:p w14:paraId="016C5FD9" w14:textId="77777777" w:rsidR="00B04760" w:rsidRPr="00E41667" w:rsidRDefault="00B04760" w:rsidP="00E73ED3">
            <w:pPr>
              <w:rPr>
                <w:i/>
                <w:iCs/>
                <w:color w:val="000000"/>
                <w:sz w:val="20"/>
                <w:szCs w:val="20"/>
              </w:rPr>
            </w:pPr>
            <w:r w:rsidRPr="00E41667">
              <w:rPr>
                <w:i/>
                <w:iCs/>
                <w:color w:val="000000"/>
                <w:sz w:val="20"/>
                <w:szCs w:val="20"/>
              </w:rPr>
              <w:t xml:space="preserve">Lasioglossum </w:t>
            </w:r>
            <w:proofErr w:type="spellStart"/>
            <w:r w:rsidRPr="00E41667">
              <w:rPr>
                <w:i/>
                <w:iCs/>
                <w:color w:val="000000"/>
                <w:sz w:val="20"/>
                <w:szCs w:val="20"/>
              </w:rPr>
              <w:t>ruidosense</w:t>
            </w:r>
            <w:proofErr w:type="spellEnd"/>
            <w:r>
              <w:rPr>
                <w:i/>
                <w:iCs/>
                <w:color w:val="000000"/>
                <w:sz w:val="20"/>
                <w:szCs w:val="20"/>
              </w:rPr>
              <w:t xml:space="preserve"> </w:t>
            </w:r>
            <w:r w:rsidRPr="000E2FC1">
              <w:rPr>
                <w:color w:val="000000"/>
                <w:sz w:val="20"/>
                <w:szCs w:val="20"/>
              </w:rPr>
              <w:t>†</w:t>
            </w:r>
            <w:r w:rsidRPr="00BC6812">
              <w:rPr>
                <w:bCs/>
                <w:sz w:val="22"/>
                <w:szCs w:val="22"/>
              </w:rPr>
              <w:t>§</w:t>
            </w:r>
          </w:p>
        </w:tc>
        <w:tc>
          <w:tcPr>
            <w:tcW w:w="1231" w:type="dxa"/>
            <w:shd w:val="clear" w:color="auto" w:fill="auto"/>
            <w:noWrap/>
            <w:vAlign w:val="bottom"/>
            <w:hideMark/>
          </w:tcPr>
          <w:p w14:paraId="35A5C08E" w14:textId="77777777" w:rsidR="00B04760" w:rsidRPr="00E41667" w:rsidRDefault="00B04760" w:rsidP="00E73ED3">
            <w:pPr>
              <w:rPr>
                <w:color w:val="000000"/>
                <w:sz w:val="20"/>
                <w:szCs w:val="20"/>
              </w:rPr>
            </w:pPr>
            <w:r w:rsidRPr="00E41667">
              <w:rPr>
                <w:color w:val="000000"/>
                <w:sz w:val="20"/>
                <w:szCs w:val="20"/>
              </w:rPr>
              <w:t>crKING : crSNO</w:t>
            </w:r>
          </w:p>
        </w:tc>
        <w:tc>
          <w:tcPr>
            <w:tcW w:w="716" w:type="dxa"/>
            <w:shd w:val="clear" w:color="auto" w:fill="auto"/>
            <w:noWrap/>
            <w:vAlign w:val="bottom"/>
            <w:hideMark/>
          </w:tcPr>
          <w:p w14:paraId="32D8CE52" w14:textId="77777777" w:rsidR="00B04760" w:rsidRPr="00E41667" w:rsidRDefault="00B04760" w:rsidP="00E73ED3">
            <w:pPr>
              <w:jc w:val="center"/>
              <w:rPr>
                <w:color w:val="000000"/>
                <w:sz w:val="20"/>
                <w:szCs w:val="20"/>
              </w:rPr>
            </w:pPr>
            <w:r w:rsidRPr="00E41667">
              <w:rPr>
                <w:color w:val="000000"/>
                <w:sz w:val="20"/>
                <w:szCs w:val="20"/>
              </w:rPr>
              <w:t>6</w:t>
            </w:r>
          </w:p>
        </w:tc>
        <w:tc>
          <w:tcPr>
            <w:tcW w:w="716" w:type="dxa"/>
            <w:shd w:val="clear" w:color="auto" w:fill="auto"/>
            <w:noWrap/>
            <w:vAlign w:val="bottom"/>
            <w:hideMark/>
          </w:tcPr>
          <w:p w14:paraId="426FF0B6" w14:textId="77777777" w:rsidR="00B04760" w:rsidRPr="00E41667" w:rsidRDefault="00B04760" w:rsidP="00E73ED3">
            <w:pPr>
              <w:jc w:val="center"/>
              <w:rPr>
                <w:color w:val="000000"/>
                <w:sz w:val="20"/>
                <w:szCs w:val="20"/>
              </w:rPr>
            </w:pPr>
            <w:r w:rsidRPr="00E41667">
              <w:rPr>
                <w:color w:val="000000"/>
                <w:sz w:val="20"/>
                <w:szCs w:val="20"/>
              </w:rPr>
              <w:t>1</w:t>
            </w:r>
          </w:p>
        </w:tc>
        <w:tc>
          <w:tcPr>
            <w:tcW w:w="594" w:type="dxa"/>
            <w:shd w:val="clear" w:color="auto" w:fill="auto"/>
            <w:noWrap/>
            <w:vAlign w:val="bottom"/>
            <w:hideMark/>
          </w:tcPr>
          <w:p w14:paraId="5B72568C" w14:textId="77777777" w:rsidR="00B04760" w:rsidRPr="00E41667" w:rsidRDefault="00B04760" w:rsidP="00E73ED3">
            <w:pPr>
              <w:jc w:val="center"/>
              <w:rPr>
                <w:color w:val="000000"/>
                <w:sz w:val="20"/>
                <w:szCs w:val="20"/>
              </w:rPr>
            </w:pPr>
            <w:r w:rsidRPr="00E41667">
              <w:rPr>
                <w:color w:val="000000"/>
                <w:sz w:val="20"/>
                <w:szCs w:val="20"/>
              </w:rPr>
              <w:t>4</w:t>
            </w:r>
          </w:p>
        </w:tc>
        <w:tc>
          <w:tcPr>
            <w:tcW w:w="606" w:type="dxa"/>
            <w:shd w:val="clear" w:color="auto" w:fill="auto"/>
            <w:noWrap/>
            <w:vAlign w:val="bottom"/>
            <w:hideMark/>
          </w:tcPr>
          <w:p w14:paraId="4C6F304B"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609C9B9D" w14:textId="77777777" w:rsidR="00B04760" w:rsidRPr="00E41667" w:rsidRDefault="00B04760" w:rsidP="00E73ED3">
            <w:pPr>
              <w:jc w:val="center"/>
              <w:rPr>
                <w:color w:val="000000"/>
                <w:sz w:val="20"/>
                <w:szCs w:val="20"/>
              </w:rPr>
            </w:pPr>
            <w:r w:rsidRPr="00E41667">
              <w:rPr>
                <w:color w:val="000000"/>
                <w:sz w:val="20"/>
                <w:szCs w:val="20"/>
              </w:rPr>
              <w:t>5</w:t>
            </w:r>
          </w:p>
        </w:tc>
        <w:tc>
          <w:tcPr>
            <w:tcW w:w="516" w:type="dxa"/>
            <w:shd w:val="clear" w:color="auto" w:fill="auto"/>
            <w:noWrap/>
            <w:vAlign w:val="bottom"/>
            <w:hideMark/>
          </w:tcPr>
          <w:p w14:paraId="730AC53A" w14:textId="77777777" w:rsidR="00B04760" w:rsidRPr="00E41667" w:rsidRDefault="00B04760" w:rsidP="00E73ED3">
            <w:pPr>
              <w:jc w:val="center"/>
              <w:rPr>
                <w:color w:val="000000"/>
                <w:sz w:val="20"/>
                <w:szCs w:val="20"/>
              </w:rPr>
            </w:pPr>
            <w:r w:rsidRPr="00E41667">
              <w:rPr>
                <w:color w:val="000000"/>
                <w:sz w:val="20"/>
                <w:szCs w:val="20"/>
              </w:rPr>
              <w:t>1</w:t>
            </w:r>
          </w:p>
        </w:tc>
        <w:tc>
          <w:tcPr>
            <w:tcW w:w="838" w:type="dxa"/>
            <w:shd w:val="clear" w:color="auto" w:fill="auto"/>
            <w:noWrap/>
            <w:vAlign w:val="bottom"/>
            <w:hideMark/>
          </w:tcPr>
          <w:p w14:paraId="7F3D312F" w14:textId="77777777" w:rsidR="00B04760" w:rsidRPr="00E41667" w:rsidRDefault="00B04760" w:rsidP="00E73ED3">
            <w:pPr>
              <w:jc w:val="center"/>
              <w:rPr>
                <w:color w:val="000000"/>
                <w:sz w:val="20"/>
                <w:szCs w:val="20"/>
              </w:rPr>
            </w:pPr>
            <w:r w:rsidRPr="00E41667">
              <w:rPr>
                <w:color w:val="000000"/>
                <w:sz w:val="20"/>
                <w:szCs w:val="20"/>
              </w:rPr>
              <w:t>6</w:t>
            </w:r>
          </w:p>
        </w:tc>
        <w:tc>
          <w:tcPr>
            <w:tcW w:w="650" w:type="dxa"/>
            <w:shd w:val="clear" w:color="auto" w:fill="auto"/>
            <w:noWrap/>
            <w:vAlign w:val="bottom"/>
            <w:hideMark/>
          </w:tcPr>
          <w:p w14:paraId="6994E6A9" w14:textId="77777777" w:rsidR="00B04760" w:rsidRPr="00E41667" w:rsidRDefault="00B04760" w:rsidP="00E73ED3">
            <w:pPr>
              <w:jc w:val="center"/>
              <w:rPr>
                <w:color w:val="000000"/>
                <w:sz w:val="20"/>
                <w:szCs w:val="20"/>
              </w:rPr>
            </w:pPr>
            <w:r w:rsidRPr="00E41667">
              <w:rPr>
                <w:color w:val="000000"/>
                <w:sz w:val="20"/>
                <w:szCs w:val="20"/>
              </w:rPr>
              <w:t>0</w:t>
            </w:r>
          </w:p>
        </w:tc>
      </w:tr>
      <w:tr w:rsidR="00B04760" w:rsidRPr="00E41667" w14:paraId="4914E4D2" w14:textId="77777777" w:rsidTr="00E73ED3">
        <w:trPr>
          <w:trHeight w:val="240"/>
        </w:trPr>
        <w:tc>
          <w:tcPr>
            <w:tcW w:w="539" w:type="dxa"/>
            <w:shd w:val="clear" w:color="auto" w:fill="auto"/>
            <w:noWrap/>
            <w:vAlign w:val="bottom"/>
            <w:hideMark/>
          </w:tcPr>
          <w:p w14:paraId="142A1280" w14:textId="77777777" w:rsidR="00B04760" w:rsidRPr="00E41667" w:rsidRDefault="00B04760" w:rsidP="00E73ED3">
            <w:pPr>
              <w:jc w:val="right"/>
              <w:rPr>
                <w:color w:val="000000"/>
                <w:sz w:val="20"/>
                <w:szCs w:val="20"/>
              </w:rPr>
            </w:pPr>
            <w:r w:rsidRPr="00E41667">
              <w:rPr>
                <w:color w:val="000000"/>
                <w:sz w:val="20"/>
                <w:szCs w:val="20"/>
              </w:rPr>
              <w:t>71</w:t>
            </w:r>
          </w:p>
        </w:tc>
        <w:tc>
          <w:tcPr>
            <w:tcW w:w="2185" w:type="dxa"/>
            <w:shd w:val="clear" w:color="auto" w:fill="auto"/>
            <w:noWrap/>
            <w:vAlign w:val="bottom"/>
            <w:hideMark/>
          </w:tcPr>
          <w:p w14:paraId="2D147DCF" w14:textId="77777777" w:rsidR="00B04760" w:rsidRPr="00E41667" w:rsidRDefault="00B04760" w:rsidP="00E73ED3">
            <w:pPr>
              <w:rPr>
                <w:i/>
                <w:iCs/>
                <w:color w:val="000000"/>
                <w:sz w:val="20"/>
                <w:szCs w:val="20"/>
              </w:rPr>
            </w:pPr>
            <w:r w:rsidRPr="00E41667">
              <w:rPr>
                <w:i/>
                <w:iCs/>
                <w:color w:val="000000"/>
                <w:sz w:val="20"/>
                <w:szCs w:val="20"/>
              </w:rPr>
              <w:t xml:space="preserve">Andrena </w:t>
            </w:r>
            <w:proofErr w:type="spellStart"/>
            <w:r w:rsidRPr="00E41667">
              <w:rPr>
                <w:i/>
                <w:iCs/>
                <w:color w:val="000000"/>
                <w:sz w:val="20"/>
                <w:szCs w:val="20"/>
              </w:rPr>
              <w:t>frigida</w:t>
            </w:r>
            <w:proofErr w:type="spellEnd"/>
          </w:p>
        </w:tc>
        <w:tc>
          <w:tcPr>
            <w:tcW w:w="1231" w:type="dxa"/>
            <w:shd w:val="clear" w:color="auto" w:fill="auto"/>
            <w:noWrap/>
            <w:vAlign w:val="bottom"/>
            <w:hideMark/>
          </w:tcPr>
          <w:p w14:paraId="062B48B7" w14:textId="77777777" w:rsidR="00B04760" w:rsidRPr="00E41667" w:rsidRDefault="00B04760" w:rsidP="00E73ED3">
            <w:pPr>
              <w:rPr>
                <w:color w:val="000000"/>
                <w:sz w:val="20"/>
                <w:szCs w:val="20"/>
              </w:rPr>
            </w:pPr>
          </w:p>
        </w:tc>
        <w:tc>
          <w:tcPr>
            <w:tcW w:w="716" w:type="dxa"/>
            <w:shd w:val="clear" w:color="auto" w:fill="auto"/>
            <w:noWrap/>
            <w:vAlign w:val="bottom"/>
            <w:hideMark/>
          </w:tcPr>
          <w:p w14:paraId="45915824" w14:textId="77777777" w:rsidR="00B04760" w:rsidRPr="00E41667" w:rsidRDefault="00B04760" w:rsidP="00E73ED3">
            <w:pPr>
              <w:jc w:val="center"/>
              <w:rPr>
                <w:color w:val="000000"/>
                <w:sz w:val="20"/>
                <w:szCs w:val="20"/>
              </w:rPr>
            </w:pPr>
            <w:r w:rsidRPr="00E41667">
              <w:rPr>
                <w:color w:val="000000"/>
                <w:sz w:val="20"/>
                <w:szCs w:val="20"/>
              </w:rPr>
              <w:t>5</w:t>
            </w:r>
          </w:p>
        </w:tc>
        <w:tc>
          <w:tcPr>
            <w:tcW w:w="716" w:type="dxa"/>
            <w:shd w:val="clear" w:color="auto" w:fill="auto"/>
            <w:noWrap/>
            <w:vAlign w:val="bottom"/>
            <w:hideMark/>
          </w:tcPr>
          <w:p w14:paraId="73EF37BD" w14:textId="77777777" w:rsidR="00B04760" w:rsidRPr="00E41667" w:rsidRDefault="00B04760" w:rsidP="00E73ED3">
            <w:pPr>
              <w:jc w:val="center"/>
              <w:rPr>
                <w:color w:val="000000"/>
                <w:sz w:val="20"/>
                <w:szCs w:val="20"/>
              </w:rPr>
            </w:pPr>
            <w:r w:rsidRPr="00E41667">
              <w:rPr>
                <w:color w:val="000000"/>
                <w:sz w:val="20"/>
                <w:szCs w:val="20"/>
              </w:rPr>
              <w:t>5</w:t>
            </w:r>
          </w:p>
        </w:tc>
        <w:tc>
          <w:tcPr>
            <w:tcW w:w="594" w:type="dxa"/>
            <w:shd w:val="clear" w:color="auto" w:fill="auto"/>
            <w:noWrap/>
            <w:vAlign w:val="bottom"/>
            <w:hideMark/>
          </w:tcPr>
          <w:p w14:paraId="3B3A459F"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458DB742"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68BC384A" w14:textId="77777777" w:rsidR="00B04760" w:rsidRPr="00E41667" w:rsidRDefault="00B04760" w:rsidP="00E73ED3">
            <w:pPr>
              <w:jc w:val="center"/>
              <w:rPr>
                <w:color w:val="000000"/>
                <w:sz w:val="20"/>
                <w:szCs w:val="20"/>
              </w:rPr>
            </w:pPr>
            <w:r w:rsidRPr="00E41667">
              <w:rPr>
                <w:color w:val="000000"/>
                <w:sz w:val="20"/>
                <w:szCs w:val="20"/>
              </w:rPr>
              <w:t>4</w:t>
            </w:r>
          </w:p>
        </w:tc>
        <w:tc>
          <w:tcPr>
            <w:tcW w:w="516" w:type="dxa"/>
            <w:shd w:val="clear" w:color="auto" w:fill="auto"/>
            <w:noWrap/>
            <w:vAlign w:val="bottom"/>
            <w:hideMark/>
          </w:tcPr>
          <w:p w14:paraId="17C85C81" w14:textId="77777777" w:rsidR="00B04760" w:rsidRPr="00E41667" w:rsidRDefault="00B04760" w:rsidP="00E73ED3">
            <w:pPr>
              <w:jc w:val="center"/>
              <w:rPr>
                <w:color w:val="000000"/>
                <w:sz w:val="20"/>
                <w:szCs w:val="20"/>
              </w:rPr>
            </w:pPr>
            <w:r w:rsidRPr="00E41667">
              <w:rPr>
                <w:color w:val="000000"/>
                <w:sz w:val="20"/>
                <w:szCs w:val="20"/>
              </w:rPr>
              <w:t>1</w:t>
            </w:r>
          </w:p>
        </w:tc>
        <w:tc>
          <w:tcPr>
            <w:tcW w:w="838" w:type="dxa"/>
            <w:shd w:val="clear" w:color="auto" w:fill="auto"/>
            <w:noWrap/>
            <w:vAlign w:val="bottom"/>
            <w:hideMark/>
          </w:tcPr>
          <w:p w14:paraId="7C9190BC" w14:textId="77777777" w:rsidR="00B04760" w:rsidRPr="00E41667" w:rsidRDefault="00B04760" w:rsidP="00E73ED3">
            <w:pPr>
              <w:jc w:val="center"/>
              <w:rPr>
                <w:color w:val="000000"/>
                <w:sz w:val="20"/>
                <w:szCs w:val="20"/>
              </w:rPr>
            </w:pPr>
            <w:r w:rsidRPr="00E41667">
              <w:rPr>
                <w:color w:val="000000"/>
                <w:sz w:val="20"/>
                <w:szCs w:val="20"/>
              </w:rPr>
              <w:t>2</w:t>
            </w:r>
          </w:p>
        </w:tc>
        <w:tc>
          <w:tcPr>
            <w:tcW w:w="650" w:type="dxa"/>
            <w:shd w:val="clear" w:color="auto" w:fill="auto"/>
            <w:noWrap/>
            <w:vAlign w:val="bottom"/>
            <w:hideMark/>
          </w:tcPr>
          <w:p w14:paraId="776A6E42" w14:textId="77777777" w:rsidR="00B04760" w:rsidRPr="00E41667" w:rsidRDefault="00B04760" w:rsidP="00E73ED3">
            <w:pPr>
              <w:jc w:val="center"/>
              <w:rPr>
                <w:color w:val="000000"/>
                <w:sz w:val="20"/>
                <w:szCs w:val="20"/>
              </w:rPr>
            </w:pPr>
            <w:r w:rsidRPr="00E41667">
              <w:rPr>
                <w:color w:val="000000"/>
                <w:sz w:val="20"/>
                <w:szCs w:val="20"/>
              </w:rPr>
              <w:t>3</w:t>
            </w:r>
          </w:p>
        </w:tc>
      </w:tr>
      <w:tr w:rsidR="00B04760" w:rsidRPr="00E41667" w14:paraId="34D76801" w14:textId="77777777" w:rsidTr="00E73ED3">
        <w:trPr>
          <w:trHeight w:val="240"/>
        </w:trPr>
        <w:tc>
          <w:tcPr>
            <w:tcW w:w="539" w:type="dxa"/>
            <w:shd w:val="clear" w:color="auto" w:fill="auto"/>
            <w:noWrap/>
            <w:vAlign w:val="bottom"/>
            <w:hideMark/>
          </w:tcPr>
          <w:p w14:paraId="419B1618" w14:textId="77777777" w:rsidR="00B04760" w:rsidRPr="00E41667" w:rsidRDefault="00B04760" w:rsidP="00E73ED3">
            <w:pPr>
              <w:jc w:val="right"/>
              <w:rPr>
                <w:color w:val="000000"/>
                <w:sz w:val="20"/>
                <w:szCs w:val="20"/>
              </w:rPr>
            </w:pPr>
            <w:r w:rsidRPr="00E41667">
              <w:rPr>
                <w:color w:val="000000"/>
                <w:sz w:val="20"/>
                <w:szCs w:val="20"/>
              </w:rPr>
              <w:t>72</w:t>
            </w:r>
          </w:p>
        </w:tc>
        <w:tc>
          <w:tcPr>
            <w:tcW w:w="2185" w:type="dxa"/>
            <w:shd w:val="clear" w:color="auto" w:fill="auto"/>
            <w:noWrap/>
            <w:vAlign w:val="bottom"/>
            <w:hideMark/>
          </w:tcPr>
          <w:p w14:paraId="75AB6D55" w14:textId="77777777" w:rsidR="00B04760" w:rsidRPr="00E41667" w:rsidRDefault="00B04760" w:rsidP="00E73ED3">
            <w:pPr>
              <w:rPr>
                <w:i/>
                <w:iCs/>
                <w:color w:val="000000"/>
                <w:sz w:val="20"/>
                <w:szCs w:val="20"/>
              </w:rPr>
            </w:pPr>
            <w:r w:rsidRPr="00E41667">
              <w:rPr>
                <w:i/>
                <w:iCs/>
                <w:color w:val="000000"/>
                <w:sz w:val="20"/>
                <w:szCs w:val="20"/>
              </w:rPr>
              <w:t xml:space="preserve">Andrena </w:t>
            </w:r>
            <w:proofErr w:type="spellStart"/>
            <w:r w:rsidRPr="00E41667">
              <w:rPr>
                <w:i/>
                <w:iCs/>
                <w:color w:val="000000"/>
                <w:sz w:val="20"/>
                <w:szCs w:val="20"/>
              </w:rPr>
              <w:t>knuthiana</w:t>
            </w:r>
            <w:proofErr w:type="spellEnd"/>
            <w:r>
              <w:rPr>
                <w:i/>
                <w:iCs/>
                <w:color w:val="000000"/>
                <w:sz w:val="20"/>
                <w:szCs w:val="20"/>
              </w:rPr>
              <w:t xml:space="preserve"> </w:t>
            </w:r>
            <w:r w:rsidRPr="00BC6812">
              <w:rPr>
                <w:bCs/>
                <w:sz w:val="22"/>
                <w:szCs w:val="22"/>
              </w:rPr>
              <w:t>§</w:t>
            </w:r>
          </w:p>
        </w:tc>
        <w:tc>
          <w:tcPr>
            <w:tcW w:w="1231" w:type="dxa"/>
            <w:shd w:val="clear" w:color="auto" w:fill="auto"/>
            <w:noWrap/>
            <w:vAlign w:val="bottom"/>
            <w:hideMark/>
          </w:tcPr>
          <w:p w14:paraId="4C8E552E" w14:textId="77777777" w:rsidR="00B04760" w:rsidRPr="00E41667" w:rsidRDefault="00B04760" w:rsidP="00E73ED3">
            <w:pPr>
              <w:rPr>
                <w:color w:val="000000"/>
                <w:sz w:val="20"/>
                <w:szCs w:val="20"/>
              </w:rPr>
            </w:pPr>
          </w:p>
        </w:tc>
        <w:tc>
          <w:tcPr>
            <w:tcW w:w="716" w:type="dxa"/>
            <w:shd w:val="clear" w:color="auto" w:fill="auto"/>
            <w:noWrap/>
            <w:vAlign w:val="bottom"/>
            <w:hideMark/>
          </w:tcPr>
          <w:p w14:paraId="0B66B6EE" w14:textId="77777777" w:rsidR="00B04760" w:rsidRPr="00E41667" w:rsidRDefault="00B04760" w:rsidP="00E73ED3">
            <w:pPr>
              <w:jc w:val="center"/>
              <w:rPr>
                <w:color w:val="000000"/>
                <w:sz w:val="20"/>
                <w:szCs w:val="20"/>
              </w:rPr>
            </w:pPr>
            <w:r w:rsidRPr="00E41667">
              <w:rPr>
                <w:color w:val="000000"/>
                <w:sz w:val="20"/>
                <w:szCs w:val="20"/>
              </w:rPr>
              <w:t>5</w:t>
            </w:r>
          </w:p>
        </w:tc>
        <w:tc>
          <w:tcPr>
            <w:tcW w:w="716" w:type="dxa"/>
            <w:shd w:val="clear" w:color="auto" w:fill="auto"/>
            <w:noWrap/>
            <w:vAlign w:val="bottom"/>
            <w:hideMark/>
          </w:tcPr>
          <w:p w14:paraId="7E848D8B" w14:textId="77777777" w:rsidR="00B04760" w:rsidRPr="00E41667" w:rsidRDefault="00B04760" w:rsidP="00E73ED3">
            <w:pPr>
              <w:jc w:val="center"/>
              <w:rPr>
                <w:color w:val="000000"/>
                <w:sz w:val="20"/>
                <w:szCs w:val="20"/>
              </w:rPr>
            </w:pPr>
            <w:r w:rsidRPr="00E41667">
              <w:rPr>
                <w:color w:val="000000"/>
                <w:sz w:val="20"/>
                <w:szCs w:val="20"/>
              </w:rPr>
              <w:t>5</w:t>
            </w:r>
          </w:p>
        </w:tc>
        <w:tc>
          <w:tcPr>
            <w:tcW w:w="594" w:type="dxa"/>
            <w:shd w:val="clear" w:color="auto" w:fill="auto"/>
            <w:noWrap/>
            <w:vAlign w:val="bottom"/>
            <w:hideMark/>
          </w:tcPr>
          <w:p w14:paraId="3E36F978"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5E0D40B1"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3D77A6CF" w14:textId="77777777" w:rsidR="00B04760" w:rsidRPr="00E41667" w:rsidRDefault="00B04760" w:rsidP="00E73ED3">
            <w:pPr>
              <w:jc w:val="center"/>
              <w:rPr>
                <w:color w:val="000000"/>
                <w:sz w:val="20"/>
                <w:szCs w:val="20"/>
              </w:rPr>
            </w:pPr>
            <w:r w:rsidRPr="00E41667">
              <w:rPr>
                <w:color w:val="000000"/>
                <w:sz w:val="20"/>
                <w:szCs w:val="20"/>
              </w:rPr>
              <w:t>3</w:t>
            </w:r>
          </w:p>
        </w:tc>
        <w:tc>
          <w:tcPr>
            <w:tcW w:w="516" w:type="dxa"/>
            <w:shd w:val="clear" w:color="auto" w:fill="auto"/>
            <w:noWrap/>
            <w:vAlign w:val="bottom"/>
            <w:hideMark/>
          </w:tcPr>
          <w:p w14:paraId="32472B3E" w14:textId="77777777" w:rsidR="00B04760" w:rsidRPr="00E41667" w:rsidRDefault="00B04760" w:rsidP="00E73ED3">
            <w:pPr>
              <w:jc w:val="center"/>
              <w:rPr>
                <w:color w:val="000000"/>
                <w:sz w:val="20"/>
                <w:szCs w:val="20"/>
              </w:rPr>
            </w:pPr>
            <w:r w:rsidRPr="00E41667">
              <w:rPr>
                <w:color w:val="000000"/>
                <w:sz w:val="20"/>
                <w:szCs w:val="20"/>
              </w:rPr>
              <w:t>2</w:t>
            </w:r>
          </w:p>
        </w:tc>
        <w:tc>
          <w:tcPr>
            <w:tcW w:w="838" w:type="dxa"/>
            <w:shd w:val="clear" w:color="auto" w:fill="auto"/>
            <w:noWrap/>
            <w:vAlign w:val="bottom"/>
            <w:hideMark/>
          </w:tcPr>
          <w:p w14:paraId="6F52AD68" w14:textId="77777777" w:rsidR="00B04760" w:rsidRPr="00E41667" w:rsidRDefault="00B04760" w:rsidP="00E73ED3">
            <w:pPr>
              <w:jc w:val="center"/>
              <w:rPr>
                <w:color w:val="000000"/>
                <w:sz w:val="20"/>
                <w:szCs w:val="20"/>
              </w:rPr>
            </w:pPr>
            <w:r w:rsidRPr="00E41667">
              <w:rPr>
                <w:color w:val="000000"/>
                <w:sz w:val="20"/>
                <w:szCs w:val="20"/>
              </w:rPr>
              <w:t>5</w:t>
            </w:r>
          </w:p>
        </w:tc>
        <w:tc>
          <w:tcPr>
            <w:tcW w:w="650" w:type="dxa"/>
            <w:shd w:val="clear" w:color="auto" w:fill="auto"/>
            <w:noWrap/>
            <w:vAlign w:val="bottom"/>
            <w:hideMark/>
          </w:tcPr>
          <w:p w14:paraId="51D35E59" w14:textId="77777777" w:rsidR="00B04760" w:rsidRPr="00E41667" w:rsidRDefault="00B04760" w:rsidP="00E73ED3">
            <w:pPr>
              <w:jc w:val="center"/>
              <w:rPr>
                <w:color w:val="000000"/>
                <w:sz w:val="20"/>
                <w:szCs w:val="20"/>
              </w:rPr>
            </w:pPr>
            <w:r w:rsidRPr="00E41667">
              <w:rPr>
                <w:color w:val="000000"/>
                <w:sz w:val="20"/>
                <w:szCs w:val="20"/>
              </w:rPr>
              <w:t>0</w:t>
            </w:r>
          </w:p>
        </w:tc>
      </w:tr>
      <w:tr w:rsidR="00B04760" w:rsidRPr="00E41667" w14:paraId="1B53894D" w14:textId="77777777" w:rsidTr="00E73ED3">
        <w:trPr>
          <w:trHeight w:val="240"/>
        </w:trPr>
        <w:tc>
          <w:tcPr>
            <w:tcW w:w="539" w:type="dxa"/>
            <w:shd w:val="clear" w:color="auto" w:fill="auto"/>
            <w:noWrap/>
            <w:vAlign w:val="bottom"/>
            <w:hideMark/>
          </w:tcPr>
          <w:p w14:paraId="46BDC8E0" w14:textId="77777777" w:rsidR="00B04760" w:rsidRPr="00E41667" w:rsidRDefault="00B04760" w:rsidP="00E73ED3">
            <w:pPr>
              <w:jc w:val="right"/>
              <w:rPr>
                <w:color w:val="000000"/>
                <w:sz w:val="20"/>
                <w:szCs w:val="20"/>
              </w:rPr>
            </w:pPr>
            <w:r w:rsidRPr="00E41667">
              <w:rPr>
                <w:color w:val="000000"/>
                <w:sz w:val="20"/>
                <w:szCs w:val="20"/>
              </w:rPr>
              <w:t>73</w:t>
            </w:r>
          </w:p>
        </w:tc>
        <w:tc>
          <w:tcPr>
            <w:tcW w:w="2185" w:type="dxa"/>
            <w:shd w:val="clear" w:color="auto" w:fill="auto"/>
            <w:noWrap/>
            <w:vAlign w:val="bottom"/>
            <w:hideMark/>
          </w:tcPr>
          <w:p w14:paraId="79D02365" w14:textId="77777777" w:rsidR="00B04760" w:rsidRPr="00E41667" w:rsidRDefault="00B04760" w:rsidP="00E73ED3">
            <w:pPr>
              <w:rPr>
                <w:i/>
                <w:iCs/>
                <w:color w:val="000000"/>
                <w:sz w:val="20"/>
                <w:szCs w:val="20"/>
              </w:rPr>
            </w:pPr>
            <w:r w:rsidRPr="00E41667">
              <w:rPr>
                <w:i/>
                <w:iCs/>
                <w:color w:val="000000"/>
                <w:sz w:val="20"/>
                <w:szCs w:val="20"/>
              </w:rPr>
              <w:t xml:space="preserve">Andrena </w:t>
            </w:r>
            <w:proofErr w:type="spellStart"/>
            <w:r w:rsidRPr="00E41667">
              <w:rPr>
                <w:i/>
                <w:iCs/>
                <w:color w:val="000000"/>
                <w:sz w:val="20"/>
                <w:szCs w:val="20"/>
              </w:rPr>
              <w:t>nigrocaerulea</w:t>
            </w:r>
            <w:proofErr w:type="spellEnd"/>
            <w:r>
              <w:rPr>
                <w:i/>
                <w:iCs/>
                <w:color w:val="000000"/>
                <w:sz w:val="20"/>
                <w:szCs w:val="20"/>
              </w:rPr>
              <w:t xml:space="preserve"> </w:t>
            </w:r>
            <w:r w:rsidRPr="00BC6812">
              <w:rPr>
                <w:bCs/>
                <w:sz w:val="22"/>
                <w:szCs w:val="22"/>
              </w:rPr>
              <w:t>§</w:t>
            </w:r>
          </w:p>
        </w:tc>
        <w:tc>
          <w:tcPr>
            <w:tcW w:w="1231" w:type="dxa"/>
            <w:shd w:val="clear" w:color="auto" w:fill="auto"/>
            <w:noWrap/>
            <w:vAlign w:val="bottom"/>
            <w:hideMark/>
          </w:tcPr>
          <w:p w14:paraId="40EADAB8" w14:textId="77777777" w:rsidR="00B04760" w:rsidRPr="00E41667" w:rsidRDefault="00B04760" w:rsidP="00E73ED3">
            <w:pPr>
              <w:rPr>
                <w:color w:val="000000"/>
                <w:sz w:val="20"/>
                <w:szCs w:val="20"/>
              </w:rPr>
            </w:pPr>
          </w:p>
        </w:tc>
        <w:tc>
          <w:tcPr>
            <w:tcW w:w="716" w:type="dxa"/>
            <w:shd w:val="clear" w:color="auto" w:fill="auto"/>
            <w:noWrap/>
            <w:vAlign w:val="bottom"/>
            <w:hideMark/>
          </w:tcPr>
          <w:p w14:paraId="0CD59698" w14:textId="77777777" w:rsidR="00B04760" w:rsidRPr="00E41667" w:rsidRDefault="00B04760" w:rsidP="00E73ED3">
            <w:pPr>
              <w:jc w:val="center"/>
              <w:rPr>
                <w:color w:val="000000"/>
                <w:sz w:val="20"/>
                <w:szCs w:val="20"/>
              </w:rPr>
            </w:pPr>
            <w:r w:rsidRPr="00E41667">
              <w:rPr>
                <w:color w:val="000000"/>
                <w:sz w:val="20"/>
                <w:szCs w:val="20"/>
              </w:rPr>
              <w:t>5</w:t>
            </w:r>
          </w:p>
        </w:tc>
        <w:tc>
          <w:tcPr>
            <w:tcW w:w="716" w:type="dxa"/>
            <w:shd w:val="clear" w:color="auto" w:fill="auto"/>
            <w:noWrap/>
            <w:vAlign w:val="bottom"/>
            <w:hideMark/>
          </w:tcPr>
          <w:p w14:paraId="78FEFF36" w14:textId="77777777" w:rsidR="00B04760" w:rsidRPr="00E41667" w:rsidRDefault="00B04760" w:rsidP="00E73ED3">
            <w:pPr>
              <w:jc w:val="center"/>
              <w:rPr>
                <w:color w:val="000000"/>
                <w:sz w:val="20"/>
                <w:szCs w:val="20"/>
              </w:rPr>
            </w:pPr>
            <w:r w:rsidRPr="00E41667">
              <w:rPr>
                <w:color w:val="000000"/>
                <w:sz w:val="20"/>
                <w:szCs w:val="20"/>
              </w:rPr>
              <w:t>5</w:t>
            </w:r>
          </w:p>
        </w:tc>
        <w:tc>
          <w:tcPr>
            <w:tcW w:w="594" w:type="dxa"/>
            <w:shd w:val="clear" w:color="auto" w:fill="auto"/>
            <w:noWrap/>
            <w:vAlign w:val="bottom"/>
            <w:hideMark/>
          </w:tcPr>
          <w:p w14:paraId="6991AB15"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145D3732"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571B4896" w14:textId="77777777" w:rsidR="00B04760" w:rsidRPr="00E41667" w:rsidRDefault="00B04760" w:rsidP="00E73ED3">
            <w:pPr>
              <w:jc w:val="center"/>
              <w:rPr>
                <w:color w:val="000000"/>
                <w:sz w:val="20"/>
                <w:szCs w:val="20"/>
              </w:rPr>
            </w:pPr>
            <w:r w:rsidRPr="00E41667">
              <w:rPr>
                <w:color w:val="000000"/>
                <w:sz w:val="20"/>
                <w:szCs w:val="20"/>
              </w:rPr>
              <w:t>5</w:t>
            </w:r>
          </w:p>
        </w:tc>
        <w:tc>
          <w:tcPr>
            <w:tcW w:w="516" w:type="dxa"/>
            <w:shd w:val="clear" w:color="auto" w:fill="auto"/>
            <w:noWrap/>
            <w:vAlign w:val="bottom"/>
            <w:hideMark/>
          </w:tcPr>
          <w:p w14:paraId="4CBC9103"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7913F6DB" w14:textId="77777777" w:rsidR="00B04760" w:rsidRPr="00E41667" w:rsidRDefault="00B04760" w:rsidP="00E73ED3">
            <w:pPr>
              <w:jc w:val="center"/>
              <w:rPr>
                <w:color w:val="000000"/>
                <w:sz w:val="20"/>
                <w:szCs w:val="20"/>
              </w:rPr>
            </w:pPr>
            <w:r w:rsidRPr="00E41667">
              <w:rPr>
                <w:color w:val="000000"/>
                <w:sz w:val="20"/>
                <w:szCs w:val="20"/>
              </w:rPr>
              <w:t>5</w:t>
            </w:r>
          </w:p>
        </w:tc>
        <w:tc>
          <w:tcPr>
            <w:tcW w:w="650" w:type="dxa"/>
            <w:shd w:val="clear" w:color="auto" w:fill="auto"/>
            <w:noWrap/>
            <w:vAlign w:val="bottom"/>
            <w:hideMark/>
          </w:tcPr>
          <w:p w14:paraId="0DF21670" w14:textId="77777777" w:rsidR="00B04760" w:rsidRPr="00E41667" w:rsidRDefault="00B04760" w:rsidP="00E73ED3">
            <w:pPr>
              <w:jc w:val="center"/>
              <w:rPr>
                <w:color w:val="000000"/>
                <w:sz w:val="20"/>
                <w:szCs w:val="20"/>
              </w:rPr>
            </w:pPr>
            <w:r w:rsidRPr="00E41667">
              <w:rPr>
                <w:color w:val="000000"/>
                <w:sz w:val="20"/>
                <w:szCs w:val="20"/>
              </w:rPr>
              <w:t>0</w:t>
            </w:r>
          </w:p>
        </w:tc>
      </w:tr>
      <w:tr w:rsidR="00B04760" w:rsidRPr="00E41667" w14:paraId="6123662D" w14:textId="77777777" w:rsidTr="00E73ED3">
        <w:trPr>
          <w:trHeight w:val="240"/>
        </w:trPr>
        <w:tc>
          <w:tcPr>
            <w:tcW w:w="539" w:type="dxa"/>
            <w:shd w:val="clear" w:color="auto" w:fill="auto"/>
            <w:noWrap/>
            <w:vAlign w:val="bottom"/>
            <w:hideMark/>
          </w:tcPr>
          <w:p w14:paraId="6EC714CE" w14:textId="77777777" w:rsidR="00B04760" w:rsidRPr="00E41667" w:rsidRDefault="00B04760" w:rsidP="00E73ED3">
            <w:pPr>
              <w:jc w:val="right"/>
              <w:rPr>
                <w:color w:val="000000"/>
                <w:sz w:val="20"/>
                <w:szCs w:val="20"/>
              </w:rPr>
            </w:pPr>
            <w:r w:rsidRPr="00E41667">
              <w:rPr>
                <w:color w:val="000000"/>
                <w:sz w:val="20"/>
                <w:szCs w:val="20"/>
              </w:rPr>
              <w:t>74</w:t>
            </w:r>
          </w:p>
        </w:tc>
        <w:tc>
          <w:tcPr>
            <w:tcW w:w="2185" w:type="dxa"/>
            <w:shd w:val="clear" w:color="auto" w:fill="auto"/>
            <w:noWrap/>
            <w:vAlign w:val="bottom"/>
            <w:hideMark/>
          </w:tcPr>
          <w:p w14:paraId="667607C3" w14:textId="77777777" w:rsidR="00B04760" w:rsidRPr="00E41667" w:rsidRDefault="00B04760" w:rsidP="00E73ED3">
            <w:pPr>
              <w:rPr>
                <w:i/>
                <w:iCs/>
                <w:color w:val="000000"/>
                <w:sz w:val="20"/>
                <w:szCs w:val="20"/>
              </w:rPr>
            </w:pPr>
            <w:r w:rsidRPr="00E41667">
              <w:rPr>
                <w:i/>
                <w:iCs/>
                <w:color w:val="000000"/>
                <w:sz w:val="20"/>
                <w:szCs w:val="20"/>
              </w:rPr>
              <w:t xml:space="preserve">Andrena </w:t>
            </w:r>
            <w:proofErr w:type="spellStart"/>
            <w:r w:rsidRPr="00E41667">
              <w:rPr>
                <w:i/>
                <w:iCs/>
                <w:color w:val="000000"/>
                <w:sz w:val="20"/>
                <w:szCs w:val="20"/>
              </w:rPr>
              <w:t>pallidifovea</w:t>
            </w:r>
            <w:proofErr w:type="spellEnd"/>
            <w:r>
              <w:rPr>
                <w:i/>
                <w:iCs/>
                <w:color w:val="000000"/>
                <w:sz w:val="20"/>
                <w:szCs w:val="20"/>
              </w:rPr>
              <w:t xml:space="preserve"> </w:t>
            </w:r>
            <w:r>
              <w:rPr>
                <w:bCs/>
                <w:sz w:val="22"/>
                <w:szCs w:val="22"/>
              </w:rPr>
              <w:t>◊</w:t>
            </w:r>
            <w:r w:rsidRPr="00BC6812">
              <w:rPr>
                <w:bCs/>
                <w:sz w:val="22"/>
                <w:szCs w:val="22"/>
              </w:rPr>
              <w:t>§</w:t>
            </w:r>
          </w:p>
        </w:tc>
        <w:tc>
          <w:tcPr>
            <w:tcW w:w="1231" w:type="dxa"/>
            <w:shd w:val="clear" w:color="auto" w:fill="auto"/>
            <w:noWrap/>
            <w:vAlign w:val="bottom"/>
            <w:hideMark/>
          </w:tcPr>
          <w:p w14:paraId="5914B774" w14:textId="77777777" w:rsidR="00B04760" w:rsidRPr="00E41667" w:rsidRDefault="00B04760" w:rsidP="00E73ED3">
            <w:pPr>
              <w:rPr>
                <w:color w:val="000000"/>
                <w:sz w:val="20"/>
                <w:szCs w:val="20"/>
              </w:rPr>
            </w:pPr>
            <w:r w:rsidRPr="00E41667">
              <w:rPr>
                <w:color w:val="000000"/>
                <w:sz w:val="20"/>
                <w:szCs w:val="20"/>
              </w:rPr>
              <w:t>crKING</w:t>
            </w:r>
          </w:p>
        </w:tc>
        <w:tc>
          <w:tcPr>
            <w:tcW w:w="716" w:type="dxa"/>
            <w:shd w:val="clear" w:color="auto" w:fill="auto"/>
            <w:noWrap/>
            <w:vAlign w:val="bottom"/>
            <w:hideMark/>
          </w:tcPr>
          <w:p w14:paraId="0ACEC166" w14:textId="77777777" w:rsidR="00B04760" w:rsidRPr="00E41667" w:rsidRDefault="00B04760" w:rsidP="00E73ED3">
            <w:pPr>
              <w:jc w:val="center"/>
              <w:rPr>
                <w:color w:val="000000"/>
                <w:sz w:val="20"/>
                <w:szCs w:val="20"/>
              </w:rPr>
            </w:pPr>
            <w:r w:rsidRPr="00E41667">
              <w:rPr>
                <w:color w:val="000000"/>
                <w:sz w:val="20"/>
                <w:szCs w:val="20"/>
              </w:rPr>
              <w:t>5</w:t>
            </w:r>
          </w:p>
        </w:tc>
        <w:tc>
          <w:tcPr>
            <w:tcW w:w="716" w:type="dxa"/>
            <w:shd w:val="clear" w:color="auto" w:fill="auto"/>
            <w:noWrap/>
            <w:vAlign w:val="bottom"/>
            <w:hideMark/>
          </w:tcPr>
          <w:p w14:paraId="38DE1AE1" w14:textId="77777777" w:rsidR="00B04760" w:rsidRPr="00E41667" w:rsidRDefault="00B04760" w:rsidP="00E73ED3">
            <w:pPr>
              <w:jc w:val="center"/>
              <w:rPr>
                <w:color w:val="000000"/>
                <w:sz w:val="20"/>
                <w:szCs w:val="20"/>
              </w:rPr>
            </w:pPr>
            <w:r w:rsidRPr="00E41667">
              <w:rPr>
                <w:color w:val="000000"/>
                <w:sz w:val="20"/>
                <w:szCs w:val="20"/>
              </w:rPr>
              <w:t>5</w:t>
            </w:r>
          </w:p>
        </w:tc>
        <w:tc>
          <w:tcPr>
            <w:tcW w:w="594" w:type="dxa"/>
            <w:shd w:val="clear" w:color="auto" w:fill="auto"/>
            <w:noWrap/>
            <w:vAlign w:val="bottom"/>
            <w:hideMark/>
          </w:tcPr>
          <w:p w14:paraId="3BBA05C0"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6A7B72AF"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1CEB9EE9" w14:textId="77777777" w:rsidR="00B04760" w:rsidRPr="00E41667" w:rsidRDefault="00B04760" w:rsidP="00E73ED3">
            <w:pPr>
              <w:jc w:val="center"/>
              <w:rPr>
                <w:color w:val="000000"/>
                <w:sz w:val="20"/>
                <w:szCs w:val="20"/>
              </w:rPr>
            </w:pPr>
            <w:r w:rsidRPr="00E41667">
              <w:rPr>
                <w:color w:val="000000"/>
                <w:sz w:val="20"/>
                <w:szCs w:val="20"/>
              </w:rPr>
              <w:t>0</w:t>
            </w:r>
          </w:p>
        </w:tc>
        <w:tc>
          <w:tcPr>
            <w:tcW w:w="516" w:type="dxa"/>
            <w:shd w:val="clear" w:color="auto" w:fill="auto"/>
            <w:noWrap/>
            <w:vAlign w:val="bottom"/>
            <w:hideMark/>
          </w:tcPr>
          <w:p w14:paraId="163C0360" w14:textId="77777777" w:rsidR="00B04760" w:rsidRPr="00E41667" w:rsidRDefault="00B04760" w:rsidP="00E73ED3">
            <w:pPr>
              <w:jc w:val="center"/>
              <w:rPr>
                <w:color w:val="000000"/>
                <w:sz w:val="20"/>
                <w:szCs w:val="20"/>
              </w:rPr>
            </w:pPr>
            <w:r w:rsidRPr="00E41667">
              <w:rPr>
                <w:color w:val="000000"/>
                <w:sz w:val="20"/>
                <w:szCs w:val="20"/>
              </w:rPr>
              <w:t>5</w:t>
            </w:r>
          </w:p>
        </w:tc>
        <w:tc>
          <w:tcPr>
            <w:tcW w:w="838" w:type="dxa"/>
            <w:shd w:val="clear" w:color="auto" w:fill="auto"/>
            <w:noWrap/>
            <w:vAlign w:val="bottom"/>
            <w:hideMark/>
          </w:tcPr>
          <w:p w14:paraId="175A2C3B" w14:textId="77777777" w:rsidR="00B04760" w:rsidRPr="00E41667" w:rsidRDefault="00B04760" w:rsidP="00E73ED3">
            <w:pPr>
              <w:jc w:val="center"/>
              <w:rPr>
                <w:color w:val="000000"/>
                <w:sz w:val="20"/>
                <w:szCs w:val="20"/>
              </w:rPr>
            </w:pPr>
            <w:r w:rsidRPr="00E41667">
              <w:rPr>
                <w:color w:val="000000"/>
                <w:sz w:val="20"/>
                <w:szCs w:val="20"/>
              </w:rPr>
              <w:t>5</w:t>
            </w:r>
          </w:p>
        </w:tc>
        <w:tc>
          <w:tcPr>
            <w:tcW w:w="650" w:type="dxa"/>
            <w:shd w:val="clear" w:color="auto" w:fill="auto"/>
            <w:noWrap/>
            <w:vAlign w:val="bottom"/>
            <w:hideMark/>
          </w:tcPr>
          <w:p w14:paraId="795F894E" w14:textId="77777777" w:rsidR="00B04760" w:rsidRPr="00E41667" w:rsidRDefault="00B04760" w:rsidP="00E73ED3">
            <w:pPr>
              <w:jc w:val="center"/>
              <w:rPr>
                <w:color w:val="000000"/>
                <w:sz w:val="20"/>
                <w:szCs w:val="20"/>
              </w:rPr>
            </w:pPr>
            <w:r w:rsidRPr="00E41667">
              <w:rPr>
                <w:color w:val="000000"/>
                <w:sz w:val="20"/>
                <w:szCs w:val="20"/>
              </w:rPr>
              <w:t>0</w:t>
            </w:r>
          </w:p>
        </w:tc>
      </w:tr>
      <w:tr w:rsidR="00B04760" w:rsidRPr="00E41667" w14:paraId="6B536F57" w14:textId="77777777" w:rsidTr="00E73ED3">
        <w:trPr>
          <w:trHeight w:val="240"/>
        </w:trPr>
        <w:tc>
          <w:tcPr>
            <w:tcW w:w="539" w:type="dxa"/>
            <w:shd w:val="clear" w:color="auto" w:fill="auto"/>
            <w:noWrap/>
            <w:vAlign w:val="bottom"/>
            <w:hideMark/>
          </w:tcPr>
          <w:p w14:paraId="2613BB78" w14:textId="77777777" w:rsidR="00B04760" w:rsidRPr="00E41667" w:rsidRDefault="00B04760" w:rsidP="00E73ED3">
            <w:pPr>
              <w:jc w:val="right"/>
              <w:rPr>
                <w:color w:val="000000"/>
                <w:sz w:val="20"/>
                <w:szCs w:val="20"/>
              </w:rPr>
            </w:pPr>
            <w:r w:rsidRPr="00E41667">
              <w:rPr>
                <w:color w:val="000000"/>
                <w:sz w:val="20"/>
                <w:szCs w:val="20"/>
              </w:rPr>
              <w:t>75</w:t>
            </w:r>
          </w:p>
        </w:tc>
        <w:tc>
          <w:tcPr>
            <w:tcW w:w="2185" w:type="dxa"/>
            <w:shd w:val="clear" w:color="auto" w:fill="auto"/>
            <w:noWrap/>
            <w:vAlign w:val="bottom"/>
            <w:hideMark/>
          </w:tcPr>
          <w:p w14:paraId="5E0BAC61" w14:textId="77777777" w:rsidR="00B04760" w:rsidRPr="00E41667" w:rsidRDefault="00B04760" w:rsidP="00E73ED3">
            <w:pPr>
              <w:rPr>
                <w:i/>
                <w:iCs/>
                <w:color w:val="000000"/>
                <w:sz w:val="20"/>
                <w:szCs w:val="20"/>
              </w:rPr>
            </w:pPr>
            <w:r w:rsidRPr="00E41667">
              <w:rPr>
                <w:i/>
                <w:iCs/>
                <w:color w:val="000000"/>
                <w:sz w:val="20"/>
                <w:szCs w:val="20"/>
              </w:rPr>
              <w:t xml:space="preserve">Andrena </w:t>
            </w:r>
            <w:proofErr w:type="spellStart"/>
            <w:r w:rsidRPr="00E41667">
              <w:rPr>
                <w:i/>
                <w:iCs/>
                <w:color w:val="000000"/>
                <w:sz w:val="20"/>
                <w:szCs w:val="20"/>
              </w:rPr>
              <w:t>vicina</w:t>
            </w:r>
            <w:proofErr w:type="spellEnd"/>
            <w:r>
              <w:rPr>
                <w:i/>
                <w:iCs/>
                <w:color w:val="000000"/>
                <w:sz w:val="20"/>
                <w:szCs w:val="20"/>
              </w:rPr>
              <w:t xml:space="preserve"> </w:t>
            </w:r>
            <w:r>
              <w:rPr>
                <w:bCs/>
                <w:sz w:val="22"/>
                <w:szCs w:val="22"/>
              </w:rPr>
              <w:t>◊</w:t>
            </w:r>
          </w:p>
        </w:tc>
        <w:tc>
          <w:tcPr>
            <w:tcW w:w="1231" w:type="dxa"/>
            <w:shd w:val="clear" w:color="auto" w:fill="auto"/>
            <w:noWrap/>
            <w:vAlign w:val="bottom"/>
            <w:hideMark/>
          </w:tcPr>
          <w:p w14:paraId="00E0F184" w14:textId="77777777" w:rsidR="00B04760" w:rsidRPr="00E41667" w:rsidRDefault="00B04760" w:rsidP="00E73ED3">
            <w:pPr>
              <w:rPr>
                <w:color w:val="000000"/>
                <w:sz w:val="20"/>
                <w:szCs w:val="20"/>
              </w:rPr>
            </w:pPr>
          </w:p>
        </w:tc>
        <w:tc>
          <w:tcPr>
            <w:tcW w:w="716" w:type="dxa"/>
            <w:shd w:val="clear" w:color="auto" w:fill="auto"/>
            <w:noWrap/>
            <w:vAlign w:val="bottom"/>
            <w:hideMark/>
          </w:tcPr>
          <w:p w14:paraId="509DF41F" w14:textId="77777777" w:rsidR="00B04760" w:rsidRPr="00E41667" w:rsidRDefault="00B04760" w:rsidP="00E73ED3">
            <w:pPr>
              <w:jc w:val="center"/>
              <w:rPr>
                <w:color w:val="000000"/>
                <w:sz w:val="20"/>
                <w:szCs w:val="20"/>
              </w:rPr>
            </w:pPr>
            <w:r w:rsidRPr="00E41667">
              <w:rPr>
                <w:color w:val="000000"/>
                <w:sz w:val="20"/>
                <w:szCs w:val="20"/>
              </w:rPr>
              <w:t>5</w:t>
            </w:r>
          </w:p>
        </w:tc>
        <w:tc>
          <w:tcPr>
            <w:tcW w:w="716" w:type="dxa"/>
            <w:shd w:val="clear" w:color="auto" w:fill="auto"/>
            <w:noWrap/>
            <w:vAlign w:val="bottom"/>
            <w:hideMark/>
          </w:tcPr>
          <w:p w14:paraId="56AB38AE" w14:textId="77777777" w:rsidR="00B04760" w:rsidRPr="00E41667" w:rsidRDefault="00B04760" w:rsidP="00E73ED3">
            <w:pPr>
              <w:jc w:val="center"/>
              <w:rPr>
                <w:color w:val="000000"/>
                <w:sz w:val="20"/>
                <w:szCs w:val="20"/>
              </w:rPr>
            </w:pPr>
            <w:r w:rsidRPr="00E41667">
              <w:rPr>
                <w:color w:val="000000"/>
                <w:sz w:val="20"/>
                <w:szCs w:val="20"/>
              </w:rPr>
              <w:t>5</w:t>
            </w:r>
          </w:p>
        </w:tc>
        <w:tc>
          <w:tcPr>
            <w:tcW w:w="594" w:type="dxa"/>
            <w:shd w:val="clear" w:color="auto" w:fill="auto"/>
            <w:noWrap/>
            <w:vAlign w:val="bottom"/>
            <w:hideMark/>
          </w:tcPr>
          <w:p w14:paraId="01AA5457"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7E723B02"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7F4EBEC6" w14:textId="77777777" w:rsidR="00B04760" w:rsidRPr="00E41667" w:rsidRDefault="00B04760" w:rsidP="00E73ED3">
            <w:pPr>
              <w:jc w:val="center"/>
              <w:rPr>
                <w:color w:val="000000"/>
                <w:sz w:val="20"/>
                <w:szCs w:val="20"/>
              </w:rPr>
            </w:pPr>
            <w:r w:rsidRPr="00E41667">
              <w:rPr>
                <w:color w:val="000000"/>
                <w:sz w:val="20"/>
                <w:szCs w:val="20"/>
              </w:rPr>
              <w:t>0</w:t>
            </w:r>
          </w:p>
        </w:tc>
        <w:tc>
          <w:tcPr>
            <w:tcW w:w="516" w:type="dxa"/>
            <w:shd w:val="clear" w:color="auto" w:fill="auto"/>
            <w:noWrap/>
            <w:vAlign w:val="bottom"/>
            <w:hideMark/>
          </w:tcPr>
          <w:p w14:paraId="0AF9B1D6" w14:textId="77777777" w:rsidR="00B04760" w:rsidRPr="00E41667" w:rsidRDefault="00B04760" w:rsidP="00E73ED3">
            <w:pPr>
              <w:jc w:val="center"/>
              <w:rPr>
                <w:color w:val="000000"/>
                <w:sz w:val="20"/>
                <w:szCs w:val="20"/>
              </w:rPr>
            </w:pPr>
            <w:r w:rsidRPr="00E41667">
              <w:rPr>
                <w:color w:val="000000"/>
                <w:sz w:val="20"/>
                <w:szCs w:val="20"/>
              </w:rPr>
              <w:t>5</w:t>
            </w:r>
          </w:p>
        </w:tc>
        <w:tc>
          <w:tcPr>
            <w:tcW w:w="838" w:type="dxa"/>
            <w:shd w:val="clear" w:color="auto" w:fill="auto"/>
            <w:noWrap/>
            <w:vAlign w:val="bottom"/>
            <w:hideMark/>
          </w:tcPr>
          <w:p w14:paraId="2828149E" w14:textId="77777777" w:rsidR="00B04760" w:rsidRPr="00E41667" w:rsidRDefault="00B04760" w:rsidP="00E73ED3">
            <w:pPr>
              <w:jc w:val="center"/>
              <w:rPr>
                <w:color w:val="000000"/>
                <w:sz w:val="20"/>
                <w:szCs w:val="20"/>
              </w:rPr>
            </w:pPr>
            <w:r w:rsidRPr="00E41667">
              <w:rPr>
                <w:color w:val="000000"/>
                <w:sz w:val="20"/>
                <w:szCs w:val="20"/>
              </w:rPr>
              <w:t>2</w:t>
            </w:r>
          </w:p>
        </w:tc>
        <w:tc>
          <w:tcPr>
            <w:tcW w:w="650" w:type="dxa"/>
            <w:shd w:val="clear" w:color="auto" w:fill="auto"/>
            <w:noWrap/>
            <w:vAlign w:val="bottom"/>
            <w:hideMark/>
          </w:tcPr>
          <w:p w14:paraId="24ABBBE1" w14:textId="77777777" w:rsidR="00B04760" w:rsidRPr="00E41667" w:rsidRDefault="00B04760" w:rsidP="00E73ED3">
            <w:pPr>
              <w:jc w:val="center"/>
              <w:rPr>
                <w:color w:val="000000"/>
                <w:sz w:val="20"/>
                <w:szCs w:val="20"/>
              </w:rPr>
            </w:pPr>
            <w:r w:rsidRPr="00E41667">
              <w:rPr>
                <w:color w:val="000000"/>
                <w:sz w:val="20"/>
                <w:szCs w:val="20"/>
              </w:rPr>
              <w:t>3</w:t>
            </w:r>
          </w:p>
        </w:tc>
      </w:tr>
      <w:tr w:rsidR="00B04760" w:rsidRPr="00E41667" w14:paraId="577506E9" w14:textId="77777777" w:rsidTr="00E73ED3">
        <w:trPr>
          <w:trHeight w:val="240"/>
        </w:trPr>
        <w:tc>
          <w:tcPr>
            <w:tcW w:w="539" w:type="dxa"/>
            <w:shd w:val="clear" w:color="auto" w:fill="auto"/>
            <w:noWrap/>
            <w:vAlign w:val="bottom"/>
            <w:hideMark/>
          </w:tcPr>
          <w:p w14:paraId="7AE35D2E" w14:textId="77777777" w:rsidR="00B04760" w:rsidRPr="00E41667" w:rsidRDefault="00B04760" w:rsidP="00E73ED3">
            <w:pPr>
              <w:jc w:val="right"/>
              <w:rPr>
                <w:color w:val="000000"/>
                <w:sz w:val="20"/>
                <w:szCs w:val="20"/>
              </w:rPr>
            </w:pPr>
            <w:r w:rsidRPr="00E41667">
              <w:rPr>
                <w:color w:val="000000"/>
                <w:sz w:val="20"/>
                <w:szCs w:val="20"/>
              </w:rPr>
              <w:t>76</w:t>
            </w:r>
          </w:p>
        </w:tc>
        <w:tc>
          <w:tcPr>
            <w:tcW w:w="2185" w:type="dxa"/>
            <w:shd w:val="clear" w:color="auto" w:fill="auto"/>
            <w:noWrap/>
            <w:vAlign w:val="bottom"/>
            <w:hideMark/>
          </w:tcPr>
          <w:p w14:paraId="7F7AA239" w14:textId="77777777" w:rsidR="00B04760" w:rsidRPr="00E41667" w:rsidRDefault="00B04760" w:rsidP="00E73ED3">
            <w:pPr>
              <w:rPr>
                <w:i/>
                <w:iCs/>
                <w:color w:val="000000"/>
                <w:sz w:val="20"/>
                <w:szCs w:val="20"/>
              </w:rPr>
            </w:pPr>
            <w:r w:rsidRPr="00E41667">
              <w:rPr>
                <w:i/>
                <w:iCs/>
                <w:color w:val="000000"/>
                <w:sz w:val="20"/>
                <w:szCs w:val="20"/>
              </w:rPr>
              <w:t xml:space="preserve">Andrena </w:t>
            </w:r>
            <w:proofErr w:type="spellStart"/>
            <w:r w:rsidRPr="00E41667">
              <w:rPr>
                <w:i/>
                <w:iCs/>
                <w:color w:val="000000"/>
                <w:sz w:val="20"/>
                <w:szCs w:val="20"/>
              </w:rPr>
              <w:t>thaspii</w:t>
            </w:r>
            <w:proofErr w:type="spellEnd"/>
            <w:r>
              <w:rPr>
                <w:i/>
                <w:iCs/>
                <w:color w:val="000000"/>
                <w:sz w:val="20"/>
                <w:szCs w:val="20"/>
              </w:rPr>
              <w:t xml:space="preserve"> </w:t>
            </w:r>
            <w:r w:rsidRPr="00BC6812">
              <w:rPr>
                <w:bCs/>
                <w:sz w:val="22"/>
                <w:szCs w:val="22"/>
              </w:rPr>
              <w:t>§</w:t>
            </w:r>
          </w:p>
        </w:tc>
        <w:tc>
          <w:tcPr>
            <w:tcW w:w="1231" w:type="dxa"/>
            <w:shd w:val="clear" w:color="auto" w:fill="auto"/>
            <w:noWrap/>
            <w:vAlign w:val="bottom"/>
            <w:hideMark/>
          </w:tcPr>
          <w:p w14:paraId="1EAE4FEF" w14:textId="77777777" w:rsidR="00B04760" w:rsidRPr="00E41667" w:rsidRDefault="00B04760" w:rsidP="00E73ED3">
            <w:pPr>
              <w:rPr>
                <w:color w:val="000000"/>
                <w:sz w:val="20"/>
                <w:szCs w:val="20"/>
              </w:rPr>
            </w:pPr>
          </w:p>
        </w:tc>
        <w:tc>
          <w:tcPr>
            <w:tcW w:w="716" w:type="dxa"/>
            <w:shd w:val="clear" w:color="auto" w:fill="auto"/>
            <w:noWrap/>
            <w:vAlign w:val="bottom"/>
            <w:hideMark/>
          </w:tcPr>
          <w:p w14:paraId="203D349B" w14:textId="77777777" w:rsidR="00B04760" w:rsidRPr="00E41667" w:rsidRDefault="00B04760" w:rsidP="00E73ED3">
            <w:pPr>
              <w:jc w:val="center"/>
              <w:rPr>
                <w:color w:val="000000"/>
                <w:sz w:val="20"/>
                <w:szCs w:val="20"/>
              </w:rPr>
            </w:pPr>
            <w:r w:rsidRPr="00E41667">
              <w:rPr>
                <w:color w:val="000000"/>
                <w:sz w:val="20"/>
                <w:szCs w:val="20"/>
              </w:rPr>
              <w:t>4</w:t>
            </w:r>
          </w:p>
        </w:tc>
        <w:tc>
          <w:tcPr>
            <w:tcW w:w="716" w:type="dxa"/>
            <w:shd w:val="clear" w:color="auto" w:fill="auto"/>
            <w:noWrap/>
            <w:vAlign w:val="bottom"/>
            <w:hideMark/>
          </w:tcPr>
          <w:p w14:paraId="6717DB4C" w14:textId="77777777" w:rsidR="00B04760" w:rsidRPr="00E41667" w:rsidRDefault="00B04760" w:rsidP="00E73ED3">
            <w:pPr>
              <w:jc w:val="center"/>
              <w:rPr>
                <w:color w:val="000000"/>
                <w:sz w:val="20"/>
                <w:szCs w:val="20"/>
              </w:rPr>
            </w:pPr>
            <w:r w:rsidRPr="00E41667">
              <w:rPr>
                <w:color w:val="000000"/>
                <w:sz w:val="20"/>
                <w:szCs w:val="20"/>
              </w:rPr>
              <w:t>3</w:t>
            </w:r>
          </w:p>
        </w:tc>
        <w:tc>
          <w:tcPr>
            <w:tcW w:w="594" w:type="dxa"/>
            <w:shd w:val="clear" w:color="auto" w:fill="auto"/>
            <w:noWrap/>
            <w:vAlign w:val="bottom"/>
            <w:hideMark/>
          </w:tcPr>
          <w:p w14:paraId="1944ED45" w14:textId="77777777" w:rsidR="00B04760" w:rsidRPr="00E41667" w:rsidRDefault="00B04760" w:rsidP="00E73ED3">
            <w:pPr>
              <w:jc w:val="center"/>
              <w:rPr>
                <w:color w:val="000000"/>
                <w:sz w:val="20"/>
                <w:szCs w:val="20"/>
              </w:rPr>
            </w:pPr>
            <w:r w:rsidRPr="00E41667">
              <w:rPr>
                <w:color w:val="000000"/>
                <w:sz w:val="20"/>
                <w:szCs w:val="20"/>
              </w:rPr>
              <w:t>1</w:t>
            </w:r>
          </w:p>
        </w:tc>
        <w:tc>
          <w:tcPr>
            <w:tcW w:w="606" w:type="dxa"/>
            <w:shd w:val="clear" w:color="auto" w:fill="auto"/>
            <w:noWrap/>
            <w:vAlign w:val="bottom"/>
            <w:hideMark/>
          </w:tcPr>
          <w:p w14:paraId="044F30CF"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6D102646" w14:textId="77777777" w:rsidR="00B04760" w:rsidRPr="00E41667" w:rsidRDefault="00B04760" w:rsidP="00E73ED3">
            <w:pPr>
              <w:jc w:val="center"/>
              <w:rPr>
                <w:color w:val="000000"/>
                <w:sz w:val="20"/>
                <w:szCs w:val="20"/>
              </w:rPr>
            </w:pPr>
            <w:r w:rsidRPr="00E41667">
              <w:rPr>
                <w:color w:val="000000"/>
                <w:sz w:val="20"/>
                <w:szCs w:val="20"/>
              </w:rPr>
              <w:t>3</w:t>
            </w:r>
          </w:p>
        </w:tc>
        <w:tc>
          <w:tcPr>
            <w:tcW w:w="516" w:type="dxa"/>
            <w:shd w:val="clear" w:color="auto" w:fill="auto"/>
            <w:noWrap/>
            <w:vAlign w:val="bottom"/>
            <w:hideMark/>
          </w:tcPr>
          <w:p w14:paraId="1F994AA9" w14:textId="77777777" w:rsidR="00B04760" w:rsidRPr="00E41667" w:rsidRDefault="00B04760" w:rsidP="00E73ED3">
            <w:pPr>
              <w:jc w:val="center"/>
              <w:rPr>
                <w:color w:val="000000"/>
                <w:sz w:val="20"/>
                <w:szCs w:val="20"/>
              </w:rPr>
            </w:pPr>
            <w:r w:rsidRPr="00E41667">
              <w:rPr>
                <w:color w:val="000000"/>
                <w:sz w:val="20"/>
                <w:szCs w:val="20"/>
              </w:rPr>
              <w:t>1</w:t>
            </w:r>
          </w:p>
        </w:tc>
        <w:tc>
          <w:tcPr>
            <w:tcW w:w="838" w:type="dxa"/>
            <w:shd w:val="clear" w:color="auto" w:fill="auto"/>
            <w:noWrap/>
            <w:vAlign w:val="bottom"/>
            <w:hideMark/>
          </w:tcPr>
          <w:p w14:paraId="56D1F95A" w14:textId="77777777" w:rsidR="00B04760" w:rsidRPr="00E41667" w:rsidRDefault="00B04760" w:rsidP="00E73ED3">
            <w:pPr>
              <w:jc w:val="center"/>
              <w:rPr>
                <w:color w:val="000000"/>
                <w:sz w:val="20"/>
                <w:szCs w:val="20"/>
              </w:rPr>
            </w:pPr>
            <w:r w:rsidRPr="00E41667">
              <w:rPr>
                <w:color w:val="000000"/>
                <w:sz w:val="20"/>
                <w:szCs w:val="20"/>
              </w:rPr>
              <w:t>4</w:t>
            </w:r>
          </w:p>
        </w:tc>
        <w:tc>
          <w:tcPr>
            <w:tcW w:w="650" w:type="dxa"/>
            <w:shd w:val="clear" w:color="auto" w:fill="auto"/>
            <w:noWrap/>
            <w:vAlign w:val="bottom"/>
            <w:hideMark/>
          </w:tcPr>
          <w:p w14:paraId="5057E83B" w14:textId="77777777" w:rsidR="00B04760" w:rsidRPr="00E41667" w:rsidRDefault="00B04760" w:rsidP="00E73ED3">
            <w:pPr>
              <w:jc w:val="center"/>
              <w:rPr>
                <w:color w:val="000000"/>
                <w:sz w:val="20"/>
                <w:szCs w:val="20"/>
              </w:rPr>
            </w:pPr>
            <w:r w:rsidRPr="00E41667">
              <w:rPr>
                <w:color w:val="000000"/>
                <w:sz w:val="20"/>
                <w:szCs w:val="20"/>
              </w:rPr>
              <w:t>0</w:t>
            </w:r>
          </w:p>
        </w:tc>
      </w:tr>
      <w:tr w:rsidR="00B04760" w:rsidRPr="00E41667" w14:paraId="68DDEAA0" w14:textId="77777777" w:rsidTr="00E73ED3">
        <w:trPr>
          <w:trHeight w:val="240"/>
        </w:trPr>
        <w:tc>
          <w:tcPr>
            <w:tcW w:w="539" w:type="dxa"/>
            <w:shd w:val="clear" w:color="auto" w:fill="auto"/>
            <w:noWrap/>
            <w:vAlign w:val="bottom"/>
            <w:hideMark/>
          </w:tcPr>
          <w:p w14:paraId="3F96EC91" w14:textId="77777777" w:rsidR="00B04760" w:rsidRPr="00E41667" w:rsidRDefault="00B04760" w:rsidP="00E73ED3">
            <w:pPr>
              <w:jc w:val="right"/>
              <w:rPr>
                <w:color w:val="000000"/>
                <w:sz w:val="20"/>
                <w:szCs w:val="20"/>
              </w:rPr>
            </w:pPr>
            <w:r w:rsidRPr="00E41667">
              <w:rPr>
                <w:color w:val="000000"/>
                <w:sz w:val="20"/>
                <w:szCs w:val="20"/>
              </w:rPr>
              <w:t>77</w:t>
            </w:r>
          </w:p>
        </w:tc>
        <w:tc>
          <w:tcPr>
            <w:tcW w:w="2185" w:type="dxa"/>
            <w:shd w:val="clear" w:color="auto" w:fill="auto"/>
            <w:noWrap/>
            <w:vAlign w:val="bottom"/>
            <w:hideMark/>
          </w:tcPr>
          <w:p w14:paraId="1BFE3AF0" w14:textId="77777777" w:rsidR="00B04760" w:rsidRPr="00E41667" w:rsidRDefault="00B04760" w:rsidP="00E73ED3">
            <w:pPr>
              <w:rPr>
                <w:i/>
                <w:iCs/>
                <w:color w:val="000000"/>
                <w:sz w:val="20"/>
                <w:szCs w:val="20"/>
              </w:rPr>
            </w:pPr>
            <w:proofErr w:type="spellStart"/>
            <w:r w:rsidRPr="00E41667">
              <w:rPr>
                <w:i/>
                <w:iCs/>
                <w:color w:val="000000"/>
                <w:sz w:val="20"/>
                <w:szCs w:val="20"/>
              </w:rPr>
              <w:t>Hylaeus</w:t>
            </w:r>
            <w:proofErr w:type="spellEnd"/>
            <w:r w:rsidRPr="00E41667">
              <w:rPr>
                <w:i/>
                <w:iCs/>
                <w:color w:val="000000"/>
                <w:sz w:val="20"/>
                <w:szCs w:val="20"/>
              </w:rPr>
              <w:t xml:space="preserve"> punctatus</w:t>
            </w:r>
            <w:r>
              <w:rPr>
                <w:i/>
                <w:iCs/>
                <w:color w:val="000000"/>
                <w:sz w:val="20"/>
                <w:szCs w:val="20"/>
              </w:rPr>
              <w:t xml:space="preserve"> </w:t>
            </w:r>
            <w:r w:rsidRPr="00BC6812">
              <w:rPr>
                <w:bCs/>
                <w:sz w:val="22"/>
                <w:szCs w:val="22"/>
              </w:rPr>
              <w:t>§</w:t>
            </w:r>
          </w:p>
        </w:tc>
        <w:tc>
          <w:tcPr>
            <w:tcW w:w="1231" w:type="dxa"/>
            <w:shd w:val="clear" w:color="auto" w:fill="auto"/>
            <w:noWrap/>
            <w:vAlign w:val="bottom"/>
            <w:hideMark/>
          </w:tcPr>
          <w:p w14:paraId="0327CEE0" w14:textId="77777777" w:rsidR="00B04760" w:rsidRPr="00E41667" w:rsidRDefault="00B04760" w:rsidP="00E73ED3">
            <w:pPr>
              <w:rPr>
                <w:color w:val="000000"/>
                <w:sz w:val="20"/>
                <w:szCs w:val="20"/>
              </w:rPr>
            </w:pPr>
            <w:r w:rsidRPr="00E41667">
              <w:rPr>
                <w:color w:val="000000"/>
                <w:sz w:val="20"/>
                <w:szCs w:val="20"/>
              </w:rPr>
              <w:t>crKING</w:t>
            </w:r>
          </w:p>
        </w:tc>
        <w:tc>
          <w:tcPr>
            <w:tcW w:w="716" w:type="dxa"/>
            <w:shd w:val="clear" w:color="auto" w:fill="auto"/>
            <w:noWrap/>
            <w:vAlign w:val="bottom"/>
            <w:hideMark/>
          </w:tcPr>
          <w:p w14:paraId="29381801" w14:textId="77777777" w:rsidR="00B04760" w:rsidRPr="00E41667" w:rsidRDefault="00B04760" w:rsidP="00E73ED3">
            <w:pPr>
              <w:jc w:val="center"/>
              <w:rPr>
                <w:color w:val="000000"/>
                <w:sz w:val="20"/>
                <w:szCs w:val="20"/>
              </w:rPr>
            </w:pPr>
            <w:r w:rsidRPr="00E41667">
              <w:rPr>
                <w:color w:val="000000"/>
                <w:sz w:val="20"/>
                <w:szCs w:val="20"/>
              </w:rPr>
              <w:t>4</w:t>
            </w:r>
          </w:p>
        </w:tc>
        <w:tc>
          <w:tcPr>
            <w:tcW w:w="716" w:type="dxa"/>
            <w:shd w:val="clear" w:color="auto" w:fill="auto"/>
            <w:noWrap/>
            <w:vAlign w:val="bottom"/>
            <w:hideMark/>
          </w:tcPr>
          <w:p w14:paraId="67FDB3C8" w14:textId="77777777" w:rsidR="00B04760" w:rsidRPr="00E41667" w:rsidRDefault="00B04760" w:rsidP="00E73ED3">
            <w:pPr>
              <w:jc w:val="center"/>
              <w:rPr>
                <w:color w:val="000000"/>
                <w:sz w:val="20"/>
                <w:szCs w:val="20"/>
              </w:rPr>
            </w:pPr>
            <w:r w:rsidRPr="00E41667">
              <w:rPr>
                <w:color w:val="000000"/>
                <w:sz w:val="20"/>
                <w:szCs w:val="20"/>
              </w:rPr>
              <w:t>3</w:t>
            </w:r>
          </w:p>
        </w:tc>
        <w:tc>
          <w:tcPr>
            <w:tcW w:w="594" w:type="dxa"/>
            <w:shd w:val="clear" w:color="auto" w:fill="auto"/>
            <w:noWrap/>
            <w:vAlign w:val="bottom"/>
            <w:hideMark/>
          </w:tcPr>
          <w:p w14:paraId="0AE6F333"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590CA273"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54C0F516" w14:textId="77777777" w:rsidR="00B04760" w:rsidRPr="00E41667" w:rsidRDefault="00B04760" w:rsidP="00E73ED3">
            <w:pPr>
              <w:jc w:val="center"/>
              <w:rPr>
                <w:color w:val="000000"/>
                <w:sz w:val="20"/>
                <w:szCs w:val="20"/>
              </w:rPr>
            </w:pPr>
            <w:r w:rsidRPr="00E41667">
              <w:rPr>
                <w:color w:val="000000"/>
                <w:sz w:val="20"/>
                <w:szCs w:val="20"/>
              </w:rPr>
              <w:t>1</w:t>
            </w:r>
          </w:p>
        </w:tc>
        <w:tc>
          <w:tcPr>
            <w:tcW w:w="516" w:type="dxa"/>
            <w:shd w:val="clear" w:color="auto" w:fill="auto"/>
            <w:noWrap/>
            <w:vAlign w:val="bottom"/>
            <w:hideMark/>
          </w:tcPr>
          <w:p w14:paraId="098728A2" w14:textId="77777777" w:rsidR="00B04760" w:rsidRPr="00E41667" w:rsidRDefault="00B04760" w:rsidP="00E73ED3">
            <w:pPr>
              <w:jc w:val="center"/>
              <w:rPr>
                <w:color w:val="000000"/>
                <w:sz w:val="20"/>
                <w:szCs w:val="20"/>
              </w:rPr>
            </w:pPr>
            <w:r w:rsidRPr="00E41667">
              <w:rPr>
                <w:color w:val="000000"/>
                <w:sz w:val="20"/>
                <w:szCs w:val="20"/>
              </w:rPr>
              <w:t>3</w:t>
            </w:r>
          </w:p>
        </w:tc>
        <w:tc>
          <w:tcPr>
            <w:tcW w:w="838" w:type="dxa"/>
            <w:shd w:val="clear" w:color="auto" w:fill="auto"/>
            <w:noWrap/>
            <w:vAlign w:val="bottom"/>
            <w:hideMark/>
          </w:tcPr>
          <w:p w14:paraId="212E87F3" w14:textId="77777777" w:rsidR="00B04760" w:rsidRPr="00E41667" w:rsidRDefault="00B04760" w:rsidP="00E73ED3">
            <w:pPr>
              <w:jc w:val="center"/>
              <w:rPr>
                <w:color w:val="000000"/>
                <w:sz w:val="20"/>
                <w:szCs w:val="20"/>
              </w:rPr>
            </w:pPr>
            <w:r w:rsidRPr="00E41667">
              <w:rPr>
                <w:color w:val="000000"/>
                <w:sz w:val="20"/>
                <w:szCs w:val="20"/>
              </w:rPr>
              <w:t>4</w:t>
            </w:r>
          </w:p>
        </w:tc>
        <w:tc>
          <w:tcPr>
            <w:tcW w:w="650" w:type="dxa"/>
            <w:shd w:val="clear" w:color="auto" w:fill="auto"/>
            <w:noWrap/>
            <w:vAlign w:val="bottom"/>
            <w:hideMark/>
          </w:tcPr>
          <w:p w14:paraId="1122387E" w14:textId="77777777" w:rsidR="00B04760" w:rsidRPr="00E41667" w:rsidRDefault="00B04760" w:rsidP="00E73ED3">
            <w:pPr>
              <w:jc w:val="center"/>
              <w:rPr>
                <w:color w:val="000000"/>
                <w:sz w:val="20"/>
                <w:szCs w:val="20"/>
              </w:rPr>
            </w:pPr>
            <w:r w:rsidRPr="00E41667">
              <w:rPr>
                <w:color w:val="000000"/>
                <w:sz w:val="20"/>
                <w:szCs w:val="20"/>
              </w:rPr>
              <w:t>0</w:t>
            </w:r>
          </w:p>
        </w:tc>
      </w:tr>
      <w:tr w:rsidR="00B04760" w:rsidRPr="00E41667" w14:paraId="407886D9" w14:textId="77777777" w:rsidTr="00E73ED3">
        <w:trPr>
          <w:trHeight w:val="240"/>
        </w:trPr>
        <w:tc>
          <w:tcPr>
            <w:tcW w:w="539" w:type="dxa"/>
            <w:shd w:val="clear" w:color="auto" w:fill="auto"/>
            <w:noWrap/>
            <w:vAlign w:val="bottom"/>
            <w:hideMark/>
          </w:tcPr>
          <w:p w14:paraId="247EE673" w14:textId="77777777" w:rsidR="00B04760" w:rsidRPr="00E41667" w:rsidRDefault="00B04760" w:rsidP="00E73ED3">
            <w:pPr>
              <w:jc w:val="right"/>
              <w:rPr>
                <w:color w:val="000000"/>
                <w:sz w:val="20"/>
                <w:szCs w:val="20"/>
              </w:rPr>
            </w:pPr>
            <w:r w:rsidRPr="00E41667">
              <w:rPr>
                <w:color w:val="000000"/>
                <w:sz w:val="20"/>
                <w:szCs w:val="20"/>
              </w:rPr>
              <w:t>78</w:t>
            </w:r>
          </w:p>
        </w:tc>
        <w:tc>
          <w:tcPr>
            <w:tcW w:w="2185" w:type="dxa"/>
            <w:shd w:val="clear" w:color="auto" w:fill="auto"/>
            <w:noWrap/>
            <w:vAlign w:val="bottom"/>
            <w:hideMark/>
          </w:tcPr>
          <w:p w14:paraId="335B99F4" w14:textId="77777777" w:rsidR="00B04760" w:rsidRPr="00E41667" w:rsidRDefault="00B04760" w:rsidP="00E73ED3">
            <w:pPr>
              <w:rPr>
                <w:i/>
                <w:iCs/>
                <w:color w:val="000000"/>
                <w:sz w:val="20"/>
                <w:szCs w:val="20"/>
              </w:rPr>
            </w:pPr>
            <w:r w:rsidRPr="00E41667">
              <w:rPr>
                <w:i/>
                <w:iCs/>
                <w:color w:val="000000"/>
                <w:sz w:val="20"/>
                <w:szCs w:val="20"/>
              </w:rPr>
              <w:t>Megachile lapponica</w:t>
            </w:r>
          </w:p>
        </w:tc>
        <w:tc>
          <w:tcPr>
            <w:tcW w:w="1231" w:type="dxa"/>
            <w:shd w:val="clear" w:color="auto" w:fill="auto"/>
            <w:noWrap/>
            <w:vAlign w:val="bottom"/>
            <w:hideMark/>
          </w:tcPr>
          <w:p w14:paraId="5C2DE6C0" w14:textId="77777777" w:rsidR="00B04760" w:rsidRPr="00E41667" w:rsidRDefault="00B04760" w:rsidP="00E73ED3">
            <w:pPr>
              <w:rPr>
                <w:color w:val="000000"/>
                <w:sz w:val="20"/>
                <w:szCs w:val="20"/>
              </w:rPr>
            </w:pPr>
            <w:r w:rsidRPr="00E41667">
              <w:rPr>
                <w:color w:val="000000"/>
                <w:sz w:val="20"/>
                <w:szCs w:val="20"/>
              </w:rPr>
              <w:t>crKING</w:t>
            </w:r>
          </w:p>
        </w:tc>
        <w:tc>
          <w:tcPr>
            <w:tcW w:w="716" w:type="dxa"/>
            <w:shd w:val="clear" w:color="auto" w:fill="auto"/>
            <w:noWrap/>
            <w:vAlign w:val="bottom"/>
            <w:hideMark/>
          </w:tcPr>
          <w:p w14:paraId="67FA4E08" w14:textId="77777777" w:rsidR="00B04760" w:rsidRPr="00E41667" w:rsidRDefault="00B04760" w:rsidP="00E73ED3">
            <w:pPr>
              <w:jc w:val="center"/>
              <w:rPr>
                <w:color w:val="000000"/>
                <w:sz w:val="20"/>
                <w:szCs w:val="20"/>
              </w:rPr>
            </w:pPr>
            <w:r w:rsidRPr="00E41667">
              <w:rPr>
                <w:color w:val="000000"/>
                <w:sz w:val="20"/>
                <w:szCs w:val="20"/>
              </w:rPr>
              <w:t>4</w:t>
            </w:r>
          </w:p>
        </w:tc>
        <w:tc>
          <w:tcPr>
            <w:tcW w:w="716" w:type="dxa"/>
            <w:shd w:val="clear" w:color="auto" w:fill="auto"/>
            <w:noWrap/>
            <w:vAlign w:val="bottom"/>
            <w:hideMark/>
          </w:tcPr>
          <w:p w14:paraId="08907388" w14:textId="77777777" w:rsidR="00B04760" w:rsidRPr="00E41667" w:rsidRDefault="00B04760" w:rsidP="00E73ED3">
            <w:pPr>
              <w:jc w:val="center"/>
              <w:rPr>
                <w:color w:val="000000"/>
                <w:sz w:val="20"/>
                <w:szCs w:val="20"/>
              </w:rPr>
            </w:pPr>
            <w:r w:rsidRPr="00E41667">
              <w:rPr>
                <w:color w:val="000000"/>
                <w:sz w:val="20"/>
                <w:szCs w:val="20"/>
              </w:rPr>
              <w:t>0</w:t>
            </w:r>
          </w:p>
        </w:tc>
        <w:tc>
          <w:tcPr>
            <w:tcW w:w="594" w:type="dxa"/>
            <w:shd w:val="clear" w:color="auto" w:fill="auto"/>
            <w:noWrap/>
            <w:vAlign w:val="bottom"/>
            <w:hideMark/>
          </w:tcPr>
          <w:p w14:paraId="28ACEE17"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0D36BF5A" w14:textId="77777777" w:rsidR="00B04760" w:rsidRPr="00E41667" w:rsidRDefault="00B04760" w:rsidP="00E73ED3">
            <w:pPr>
              <w:jc w:val="center"/>
              <w:rPr>
                <w:color w:val="000000"/>
                <w:sz w:val="20"/>
                <w:szCs w:val="20"/>
              </w:rPr>
            </w:pPr>
            <w:r w:rsidRPr="00E41667">
              <w:rPr>
                <w:color w:val="000000"/>
                <w:sz w:val="20"/>
                <w:szCs w:val="20"/>
              </w:rPr>
              <w:t>4</w:t>
            </w:r>
          </w:p>
        </w:tc>
        <w:tc>
          <w:tcPr>
            <w:tcW w:w="716" w:type="dxa"/>
            <w:shd w:val="clear" w:color="auto" w:fill="auto"/>
            <w:noWrap/>
            <w:vAlign w:val="bottom"/>
            <w:hideMark/>
          </w:tcPr>
          <w:p w14:paraId="08578EC1" w14:textId="77777777" w:rsidR="00B04760" w:rsidRPr="00E41667" w:rsidRDefault="00B04760" w:rsidP="00E73ED3">
            <w:pPr>
              <w:jc w:val="center"/>
              <w:rPr>
                <w:color w:val="000000"/>
                <w:sz w:val="20"/>
                <w:szCs w:val="20"/>
              </w:rPr>
            </w:pPr>
            <w:r w:rsidRPr="00E41667">
              <w:rPr>
                <w:color w:val="000000"/>
                <w:sz w:val="20"/>
                <w:szCs w:val="20"/>
              </w:rPr>
              <w:t>3</w:t>
            </w:r>
          </w:p>
        </w:tc>
        <w:tc>
          <w:tcPr>
            <w:tcW w:w="516" w:type="dxa"/>
            <w:shd w:val="clear" w:color="auto" w:fill="auto"/>
            <w:noWrap/>
            <w:vAlign w:val="bottom"/>
            <w:hideMark/>
          </w:tcPr>
          <w:p w14:paraId="220C384A" w14:textId="77777777" w:rsidR="00B04760" w:rsidRPr="00E41667" w:rsidRDefault="00B04760" w:rsidP="00E73ED3">
            <w:pPr>
              <w:jc w:val="center"/>
              <w:rPr>
                <w:color w:val="000000"/>
                <w:sz w:val="20"/>
                <w:szCs w:val="20"/>
              </w:rPr>
            </w:pPr>
            <w:r w:rsidRPr="00E41667">
              <w:rPr>
                <w:color w:val="000000"/>
                <w:sz w:val="20"/>
                <w:szCs w:val="20"/>
              </w:rPr>
              <w:t>1</w:t>
            </w:r>
          </w:p>
        </w:tc>
        <w:tc>
          <w:tcPr>
            <w:tcW w:w="838" w:type="dxa"/>
            <w:shd w:val="clear" w:color="auto" w:fill="auto"/>
            <w:noWrap/>
            <w:vAlign w:val="bottom"/>
            <w:hideMark/>
          </w:tcPr>
          <w:p w14:paraId="49D82EDF" w14:textId="77777777" w:rsidR="00B04760" w:rsidRPr="00E41667" w:rsidRDefault="00B04760" w:rsidP="00E73ED3">
            <w:pPr>
              <w:jc w:val="center"/>
              <w:rPr>
                <w:color w:val="000000"/>
                <w:sz w:val="20"/>
                <w:szCs w:val="20"/>
              </w:rPr>
            </w:pPr>
            <w:r w:rsidRPr="00E41667">
              <w:rPr>
                <w:color w:val="000000"/>
                <w:sz w:val="20"/>
                <w:szCs w:val="20"/>
              </w:rPr>
              <w:t>1</w:t>
            </w:r>
          </w:p>
        </w:tc>
        <w:tc>
          <w:tcPr>
            <w:tcW w:w="650" w:type="dxa"/>
            <w:shd w:val="clear" w:color="auto" w:fill="auto"/>
            <w:noWrap/>
            <w:vAlign w:val="bottom"/>
            <w:hideMark/>
          </w:tcPr>
          <w:p w14:paraId="058AFF80" w14:textId="77777777" w:rsidR="00B04760" w:rsidRPr="00E41667" w:rsidRDefault="00B04760" w:rsidP="00E73ED3">
            <w:pPr>
              <w:jc w:val="center"/>
              <w:rPr>
                <w:color w:val="000000"/>
                <w:sz w:val="20"/>
                <w:szCs w:val="20"/>
              </w:rPr>
            </w:pPr>
            <w:r w:rsidRPr="00E41667">
              <w:rPr>
                <w:color w:val="000000"/>
                <w:sz w:val="20"/>
                <w:szCs w:val="20"/>
              </w:rPr>
              <w:t>3</w:t>
            </w:r>
          </w:p>
        </w:tc>
      </w:tr>
      <w:tr w:rsidR="00B04760" w:rsidRPr="00E41667" w14:paraId="0AF0629F" w14:textId="77777777" w:rsidTr="00E73ED3">
        <w:trPr>
          <w:trHeight w:val="240"/>
        </w:trPr>
        <w:tc>
          <w:tcPr>
            <w:tcW w:w="539" w:type="dxa"/>
            <w:shd w:val="clear" w:color="auto" w:fill="auto"/>
            <w:noWrap/>
            <w:vAlign w:val="bottom"/>
            <w:hideMark/>
          </w:tcPr>
          <w:p w14:paraId="6ADA1942" w14:textId="77777777" w:rsidR="00B04760" w:rsidRPr="00E41667" w:rsidRDefault="00B04760" w:rsidP="00E73ED3">
            <w:pPr>
              <w:jc w:val="right"/>
              <w:rPr>
                <w:color w:val="000000"/>
                <w:sz w:val="20"/>
                <w:szCs w:val="20"/>
              </w:rPr>
            </w:pPr>
            <w:r w:rsidRPr="00E41667">
              <w:rPr>
                <w:color w:val="000000"/>
                <w:sz w:val="20"/>
                <w:szCs w:val="20"/>
              </w:rPr>
              <w:t>79</w:t>
            </w:r>
          </w:p>
        </w:tc>
        <w:tc>
          <w:tcPr>
            <w:tcW w:w="2185" w:type="dxa"/>
            <w:shd w:val="clear" w:color="auto" w:fill="auto"/>
            <w:noWrap/>
            <w:vAlign w:val="bottom"/>
            <w:hideMark/>
          </w:tcPr>
          <w:p w14:paraId="4C07DE6E" w14:textId="77777777" w:rsidR="00B04760" w:rsidRPr="00E41667" w:rsidRDefault="00B04760" w:rsidP="00E73ED3">
            <w:pPr>
              <w:rPr>
                <w:i/>
                <w:iCs/>
                <w:color w:val="000000"/>
                <w:sz w:val="20"/>
                <w:szCs w:val="20"/>
              </w:rPr>
            </w:pPr>
            <w:r w:rsidRPr="00E41667">
              <w:rPr>
                <w:i/>
                <w:iCs/>
                <w:color w:val="000000"/>
                <w:sz w:val="20"/>
                <w:szCs w:val="20"/>
              </w:rPr>
              <w:t xml:space="preserve">Osmia </w:t>
            </w:r>
            <w:proofErr w:type="spellStart"/>
            <w:r w:rsidRPr="00E41667">
              <w:rPr>
                <w:i/>
                <w:iCs/>
                <w:color w:val="000000"/>
                <w:sz w:val="20"/>
                <w:szCs w:val="20"/>
              </w:rPr>
              <w:t>coloradensis</w:t>
            </w:r>
            <w:proofErr w:type="spellEnd"/>
          </w:p>
        </w:tc>
        <w:tc>
          <w:tcPr>
            <w:tcW w:w="1231" w:type="dxa"/>
            <w:shd w:val="clear" w:color="auto" w:fill="auto"/>
            <w:noWrap/>
            <w:vAlign w:val="bottom"/>
            <w:hideMark/>
          </w:tcPr>
          <w:p w14:paraId="64ECF9B3" w14:textId="77777777" w:rsidR="00B04760" w:rsidRPr="00E41667" w:rsidRDefault="00B04760" w:rsidP="00E73ED3">
            <w:pPr>
              <w:rPr>
                <w:color w:val="000000"/>
                <w:sz w:val="20"/>
                <w:szCs w:val="20"/>
              </w:rPr>
            </w:pPr>
          </w:p>
        </w:tc>
        <w:tc>
          <w:tcPr>
            <w:tcW w:w="716" w:type="dxa"/>
            <w:shd w:val="clear" w:color="auto" w:fill="auto"/>
            <w:noWrap/>
            <w:vAlign w:val="bottom"/>
            <w:hideMark/>
          </w:tcPr>
          <w:p w14:paraId="72343CC3" w14:textId="77777777" w:rsidR="00B04760" w:rsidRPr="00E41667" w:rsidRDefault="00B04760" w:rsidP="00E73ED3">
            <w:pPr>
              <w:jc w:val="center"/>
              <w:rPr>
                <w:color w:val="000000"/>
                <w:sz w:val="20"/>
                <w:szCs w:val="20"/>
              </w:rPr>
            </w:pPr>
            <w:r w:rsidRPr="00E41667">
              <w:rPr>
                <w:color w:val="000000"/>
                <w:sz w:val="20"/>
                <w:szCs w:val="20"/>
              </w:rPr>
              <w:t>4</w:t>
            </w:r>
          </w:p>
        </w:tc>
        <w:tc>
          <w:tcPr>
            <w:tcW w:w="716" w:type="dxa"/>
            <w:shd w:val="clear" w:color="auto" w:fill="auto"/>
            <w:noWrap/>
            <w:vAlign w:val="bottom"/>
            <w:hideMark/>
          </w:tcPr>
          <w:p w14:paraId="590C04E4" w14:textId="77777777" w:rsidR="00B04760" w:rsidRPr="00E41667" w:rsidRDefault="00B04760" w:rsidP="00E73ED3">
            <w:pPr>
              <w:jc w:val="center"/>
              <w:rPr>
                <w:color w:val="000000"/>
                <w:sz w:val="20"/>
                <w:szCs w:val="20"/>
              </w:rPr>
            </w:pPr>
            <w:r w:rsidRPr="00E41667">
              <w:rPr>
                <w:color w:val="000000"/>
                <w:sz w:val="20"/>
                <w:szCs w:val="20"/>
              </w:rPr>
              <w:t>1</w:t>
            </w:r>
          </w:p>
        </w:tc>
        <w:tc>
          <w:tcPr>
            <w:tcW w:w="594" w:type="dxa"/>
            <w:shd w:val="clear" w:color="auto" w:fill="auto"/>
            <w:noWrap/>
            <w:vAlign w:val="bottom"/>
            <w:hideMark/>
          </w:tcPr>
          <w:p w14:paraId="3D248901"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3DA8AD9A" w14:textId="77777777" w:rsidR="00B04760" w:rsidRPr="00E41667" w:rsidRDefault="00B04760" w:rsidP="00E73ED3">
            <w:pPr>
              <w:jc w:val="center"/>
              <w:rPr>
                <w:color w:val="000000"/>
                <w:sz w:val="20"/>
                <w:szCs w:val="20"/>
              </w:rPr>
            </w:pPr>
            <w:r w:rsidRPr="00E41667">
              <w:rPr>
                <w:color w:val="000000"/>
                <w:sz w:val="20"/>
                <w:szCs w:val="20"/>
              </w:rPr>
              <w:t>3</w:t>
            </w:r>
          </w:p>
        </w:tc>
        <w:tc>
          <w:tcPr>
            <w:tcW w:w="716" w:type="dxa"/>
            <w:shd w:val="clear" w:color="auto" w:fill="auto"/>
            <w:noWrap/>
            <w:vAlign w:val="bottom"/>
            <w:hideMark/>
          </w:tcPr>
          <w:p w14:paraId="0B18B64E" w14:textId="77777777" w:rsidR="00B04760" w:rsidRPr="00E41667" w:rsidRDefault="00B04760" w:rsidP="00E73ED3">
            <w:pPr>
              <w:jc w:val="center"/>
              <w:rPr>
                <w:color w:val="000000"/>
                <w:sz w:val="20"/>
                <w:szCs w:val="20"/>
              </w:rPr>
            </w:pPr>
            <w:r w:rsidRPr="00E41667">
              <w:rPr>
                <w:color w:val="000000"/>
                <w:sz w:val="20"/>
                <w:szCs w:val="20"/>
              </w:rPr>
              <w:t>4</w:t>
            </w:r>
          </w:p>
        </w:tc>
        <w:tc>
          <w:tcPr>
            <w:tcW w:w="516" w:type="dxa"/>
            <w:shd w:val="clear" w:color="auto" w:fill="auto"/>
            <w:noWrap/>
            <w:vAlign w:val="bottom"/>
            <w:hideMark/>
          </w:tcPr>
          <w:p w14:paraId="4E167B24"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4F7F05BE" w14:textId="77777777" w:rsidR="00B04760" w:rsidRPr="00E41667" w:rsidRDefault="00B04760" w:rsidP="00E73ED3">
            <w:pPr>
              <w:jc w:val="center"/>
              <w:rPr>
                <w:color w:val="000000"/>
                <w:sz w:val="20"/>
                <w:szCs w:val="20"/>
              </w:rPr>
            </w:pPr>
            <w:r w:rsidRPr="00E41667">
              <w:rPr>
                <w:color w:val="000000"/>
                <w:sz w:val="20"/>
                <w:szCs w:val="20"/>
              </w:rPr>
              <w:t>2</w:t>
            </w:r>
          </w:p>
        </w:tc>
        <w:tc>
          <w:tcPr>
            <w:tcW w:w="650" w:type="dxa"/>
            <w:shd w:val="clear" w:color="auto" w:fill="auto"/>
            <w:noWrap/>
            <w:vAlign w:val="bottom"/>
            <w:hideMark/>
          </w:tcPr>
          <w:p w14:paraId="570C38EB" w14:textId="77777777" w:rsidR="00B04760" w:rsidRPr="00E41667" w:rsidRDefault="00B04760" w:rsidP="00E73ED3">
            <w:pPr>
              <w:jc w:val="center"/>
              <w:rPr>
                <w:color w:val="000000"/>
                <w:sz w:val="20"/>
                <w:szCs w:val="20"/>
              </w:rPr>
            </w:pPr>
            <w:r w:rsidRPr="00E41667">
              <w:rPr>
                <w:color w:val="000000"/>
                <w:sz w:val="20"/>
                <w:szCs w:val="20"/>
              </w:rPr>
              <w:t>2</w:t>
            </w:r>
          </w:p>
        </w:tc>
      </w:tr>
      <w:tr w:rsidR="00B04760" w:rsidRPr="00E41667" w14:paraId="542A6749" w14:textId="77777777" w:rsidTr="00E73ED3">
        <w:trPr>
          <w:trHeight w:val="240"/>
        </w:trPr>
        <w:tc>
          <w:tcPr>
            <w:tcW w:w="539" w:type="dxa"/>
            <w:shd w:val="clear" w:color="auto" w:fill="auto"/>
            <w:noWrap/>
            <w:vAlign w:val="bottom"/>
            <w:hideMark/>
          </w:tcPr>
          <w:p w14:paraId="430419AB" w14:textId="77777777" w:rsidR="00B04760" w:rsidRPr="00E41667" w:rsidRDefault="00B04760" w:rsidP="00E73ED3">
            <w:pPr>
              <w:jc w:val="right"/>
              <w:rPr>
                <w:color w:val="000000"/>
                <w:sz w:val="20"/>
                <w:szCs w:val="20"/>
              </w:rPr>
            </w:pPr>
            <w:r w:rsidRPr="00E41667">
              <w:rPr>
                <w:color w:val="000000"/>
                <w:sz w:val="20"/>
                <w:szCs w:val="20"/>
              </w:rPr>
              <w:t>80</w:t>
            </w:r>
          </w:p>
        </w:tc>
        <w:tc>
          <w:tcPr>
            <w:tcW w:w="2185" w:type="dxa"/>
            <w:shd w:val="clear" w:color="auto" w:fill="auto"/>
            <w:noWrap/>
            <w:vAlign w:val="bottom"/>
            <w:hideMark/>
          </w:tcPr>
          <w:p w14:paraId="0F599FE6" w14:textId="77777777" w:rsidR="00B04760" w:rsidRPr="00E41667" w:rsidRDefault="00B04760" w:rsidP="00E73ED3">
            <w:pPr>
              <w:rPr>
                <w:i/>
                <w:iCs/>
                <w:color w:val="000000"/>
                <w:sz w:val="20"/>
                <w:szCs w:val="20"/>
              </w:rPr>
            </w:pPr>
            <w:r w:rsidRPr="00E41667">
              <w:rPr>
                <w:i/>
                <w:iCs/>
                <w:color w:val="000000"/>
                <w:sz w:val="20"/>
                <w:szCs w:val="20"/>
              </w:rPr>
              <w:t xml:space="preserve">Stelis </w:t>
            </w:r>
            <w:proofErr w:type="spellStart"/>
            <w:r w:rsidRPr="00E41667">
              <w:rPr>
                <w:i/>
                <w:iCs/>
                <w:color w:val="000000"/>
                <w:sz w:val="20"/>
                <w:szCs w:val="20"/>
              </w:rPr>
              <w:t>subcaerulea</w:t>
            </w:r>
            <w:proofErr w:type="spellEnd"/>
          </w:p>
        </w:tc>
        <w:tc>
          <w:tcPr>
            <w:tcW w:w="1231" w:type="dxa"/>
            <w:shd w:val="clear" w:color="auto" w:fill="auto"/>
            <w:noWrap/>
            <w:vAlign w:val="bottom"/>
            <w:hideMark/>
          </w:tcPr>
          <w:p w14:paraId="7C57E7CF" w14:textId="77777777" w:rsidR="00B04760" w:rsidRPr="00E41667" w:rsidRDefault="00B04760" w:rsidP="00E73ED3">
            <w:pPr>
              <w:rPr>
                <w:color w:val="000000"/>
                <w:sz w:val="20"/>
                <w:szCs w:val="20"/>
              </w:rPr>
            </w:pPr>
            <w:r w:rsidRPr="00E41667">
              <w:rPr>
                <w:color w:val="000000"/>
                <w:sz w:val="20"/>
                <w:szCs w:val="20"/>
              </w:rPr>
              <w:t>crKING</w:t>
            </w:r>
          </w:p>
        </w:tc>
        <w:tc>
          <w:tcPr>
            <w:tcW w:w="716" w:type="dxa"/>
            <w:shd w:val="clear" w:color="auto" w:fill="auto"/>
            <w:noWrap/>
            <w:vAlign w:val="bottom"/>
            <w:hideMark/>
          </w:tcPr>
          <w:p w14:paraId="5364E550" w14:textId="77777777" w:rsidR="00B04760" w:rsidRPr="00E41667" w:rsidRDefault="00B04760" w:rsidP="00E73ED3">
            <w:pPr>
              <w:jc w:val="center"/>
              <w:rPr>
                <w:color w:val="000000"/>
                <w:sz w:val="20"/>
                <w:szCs w:val="20"/>
              </w:rPr>
            </w:pPr>
            <w:r w:rsidRPr="00E41667">
              <w:rPr>
                <w:color w:val="000000"/>
                <w:sz w:val="20"/>
                <w:szCs w:val="20"/>
              </w:rPr>
              <w:t>4</w:t>
            </w:r>
          </w:p>
        </w:tc>
        <w:tc>
          <w:tcPr>
            <w:tcW w:w="716" w:type="dxa"/>
            <w:shd w:val="clear" w:color="auto" w:fill="auto"/>
            <w:noWrap/>
            <w:vAlign w:val="bottom"/>
            <w:hideMark/>
          </w:tcPr>
          <w:p w14:paraId="60BE044E" w14:textId="77777777" w:rsidR="00B04760" w:rsidRPr="00E41667" w:rsidRDefault="00B04760" w:rsidP="00E73ED3">
            <w:pPr>
              <w:jc w:val="center"/>
              <w:rPr>
                <w:color w:val="000000"/>
                <w:sz w:val="20"/>
                <w:szCs w:val="20"/>
              </w:rPr>
            </w:pPr>
            <w:r w:rsidRPr="00E41667">
              <w:rPr>
                <w:color w:val="000000"/>
                <w:sz w:val="20"/>
                <w:szCs w:val="20"/>
              </w:rPr>
              <w:t>4</w:t>
            </w:r>
          </w:p>
        </w:tc>
        <w:tc>
          <w:tcPr>
            <w:tcW w:w="594" w:type="dxa"/>
            <w:shd w:val="clear" w:color="auto" w:fill="auto"/>
            <w:noWrap/>
            <w:vAlign w:val="bottom"/>
            <w:hideMark/>
          </w:tcPr>
          <w:p w14:paraId="74B800CB"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5203717E"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6925D174" w14:textId="77777777" w:rsidR="00B04760" w:rsidRPr="00E41667" w:rsidRDefault="00B04760" w:rsidP="00E73ED3">
            <w:pPr>
              <w:jc w:val="center"/>
              <w:rPr>
                <w:color w:val="000000"/>
                <w:sz w:val="20"/>
                <w:szCs w:val="20"/>
              </w:rPr>
            </w:pPr>
            <w:r w:rsidRPr="00E41667">
              <w:rPr>
                <w:color w:val="000000"/>
                <w:sz w:val="20"/>
                <w:szCs w:val="20"/>
              </w:rPr>
              <w:t>4</w:t>
            </w:r>
          </w:p>
        </w:tc>
        <w:tc>
          <w:tcPr>
            <w:tcW w:w="516" w:type="dxa"/>
            <w:shd w:val="clear" w:color="auto" w:fill="auto"/>
            <w:noWrap/>
            <w:vAlign w:val="bottom"/>
            <w:hideMark/>
          </w:tcPr>
          <w:p w14:paraId="6AE13172"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5C32C83D" w14:textId="77777777" w:rsidR="00B04760" w:rsidRPr="00E41667" w:rsidRDefault="00B04760" w:rsidP="00E73ED3">
            <w:pPr>
              <w:jc w:val="center"/>
              <w:rPr>
                <w:color w:val="000000"/>
                <w:sz w:val="20"/>
                <w:szCs w:val="20"/>
              </w:rPr>
            </w:pPr>
            <w:r w:rsidRPr="00E41667">
              <w:rPr>
                <w:color w:val="000000"/>
                <w:sz w:val="20"/>
                <w:szCs w:val="20"/>
              </w:rPr>
              <w:t>0</w:t>
            </w:r>
          </w:p>
        </w:tc>
        <w:tc>
          <w:tcPr>
            <w:tcW w:w="650" w:type="dxa"/>
            <w:shd w:val="clear" w:color="auto" w:fill="auto"/>
            <w:noWrap/>
            <w:vAlign w:val="bottom"/>
            <w:hideMark/>
          </w:tcPr>
          <w:p w14:paraId="2338C6AC" w14:textId="77777777" w:rsidR="00B04760" w:rsidRPr="00E41667" w:rsidRDefault="00B04760" w:rsidP="00E73ED3">
            <w:pPr>
              <w:jc w:val="center"/>
              <w:rPr>
                <w:color w:val="000000"/>
                <w:sz w:val="20"/>
                <w:szCs w:val="20"/>
              </w:rPr>
            </w:pPr>
            <w:r w:rsidRPr="00E41667">
              <w:rPr>
                <w:color w:val="000000"/>
                <w:sz w:val="20"/>
                <w:szCs w:val="20"/>
              </w:rPr>
              <w:t>4</w:t>
            </w:r>
          </w:p>
        </w:tc>
      </w:tr>
      <w:tr w:rsidR="00B04760" w:rsidRPr="00E41667" w14:paraId="333E3C8F" w14:textId="77777777" w:rsidTr="00E73ED3">
        <w:trPr>
          <w:trHeight w:val="240"/>
        </w:trPr>
        <w:tc>
          <w:tcPr>
            <w:tcW w:w="539" w:type="dxa"/>
            <w:shd w:val="clear" w:color="auto" w:fill="auto"/>
            <w:noWrap/>
            <w:vAlign w:val="bottom"/>
            <w:hideMark/>
          </w:tcPr>
          <w:p w14:paraId="79C93B33" w14:textId="77777777" w:rsidR="00B04760" w:rsidRPr="00E41667" w:rsidRDefault="00B04760" w:rsidP="00E73ED3">
            <w:pPr>
              <w:jc w:val="right"/>
              <w:rPr>
                <w:color w:val="000000"/>
                <w:sz w:val="20"/>
                <w:szCs w:val="20"/>
              </w:rPr>
            </w:pPr>
            <w:r w:rsidRPr="00E41667">
              <w:rPr>
                <w:color w:val="000000"/>
                <w:sz w:val="20"/>
                <w:szCs w:val="20"/>
              </w:rPr>
              <w:t>81</w:t>
            </w:r>
          </w:p>
        </w:tc>
        <w:tc>
          <w:tcPr>
            <w:tcW w:w="2185" w:type="dxa"/>
            <w:shd w:val="clear" w:color="auto" w:fill="auto"/>
            <w:noWrap/>
            <w:vAlign w:val="bottom"/>
            <w:hideMark/>
          </w:tcPr>
          <w:p w14:paraId="37F11202" w14:textId="77777777" w:rsidR="00B04760" w:rsidRPr="00E41667" w:rsidRDefault="00B04760" w:rsidP="00E73ED3">
            <w:pPr>
              <w:rPr>
                <w:i/>
                <w:iCs/>
                <w:color w:val="000000"/>
                <w:sz w:val="20"/>
                <w:szCs w:val="20"/>
              </w:rPr>
            </w:pPr>
            <w:r w:rsidRPr="00E41667">
              <w:rPr>
                <w:i/>
                <w:iCs/>
                <w:color w:val="000000"/>
                <w:sz w:val="20"/>
                <w:szCs w:val="20"/>
              </w:rPr>
              <w:t xml:space="preserve">Andrena </w:t>
            </w:r>
            <w:proofErr w:type="spellStart"/>
            <w:r w:rsidRPr="00E41667">
              <w:rPr>
                <w:i/>
                <w:iCs/>
                <w:color w:val="000000"/>
                <w:sz w:val="20"/>
                <w:szCs w:val="20"/>
              </w:rPr>
              <w:t>perplexa</w:t>
            </w:r>
            <w:proofErr w:type="spellEnd"/>
          </w:p>
        </w:tc>
        <w:tc>
          <w:tcPr>
            <w:tcW w:w="1231" w:type="dxa"/>
            <w:shd w:val="clear" w:color="auto" w:fill="auto"/>
            <w:noWrap/>
            <w:vAlign w:val="bottom"/>
            <w:hideMark/>
          </w:tcPr>
          <w:p w14:paraId="364CA195" w14:textId="77777777" w:rsidR="00B04760" w:rsidRPr="00E41667" w:rsidRDefault="00B04760" w:rsidP="00E73ED3">
            <w:pPr>
              <w:rPr>
                <w:color w:val="000000"/>
                <w:sz w:val="20"/>
                <w:szCs w:val="20"/>
              </w:rPr>
            </w:pPr>
            <w:r w:rsidRPr="00E41667">
              <w:rPr>
                <w:color w:val="000000"/>
                <w:sz w:val="20"/>
                <w:szCs w:val="20"/>
              </w:rPr>
              <w:t>crKING</w:t>
            </w:r>
          </w:p>
        </w:tc>
        <w:tc>
          <w:tcPr>
            <w:tcW w:w="716" w:type="dxa"/>
            <w:shd w:val="clear" w:color="auto" w:fill="auto"/>
            <w:noWrap/>
            <w:vAlign w:val="bottom"/>
            <w:hideMark/>
          </w:tcPr>
          <w:p w14:paraId="34DF9637" w14:textId="77777777" w:rsidR="00B04760" w:rsidRPr="00E41667" w:rsidRDefault="00B04760" w:rsidP="00E73ED3">
            <w:pPr>
              <w:jc w:val="center"/>
              <w:rPr>
                <w:color w:val="000000"/>
                <w:sz w:val="20"/>
                <w:szCs w:val="20"/>
              </w:rPr>
            </w:pPr>
            <w:r w:rsidRPr="00E41667">
              <w:rPr>
                <w:color w:val="000000"/>
                <w:sz w:val="20"/>
                <w:szCs w:val="20"/>
              </w:rPr>
              <w:t>3</w:t>
            </w:r>
          </w:p>
        </w:tc>
        <w:tc>
          <w:tcPr>
            <w:tcW w:w="716" w:type="dxa"/>
            <w:shd w:val="clear" w:color="auto" w:fill="auto"/>
            <w:noWrap/>
            <w:vAlign w:val="bottom"/>
            <w:hideMark/>
          </w:tcPr>
          <w:p w14:paraId="00928198" w14:textId="77777777" w:rsidR="00B04760" w:rsidRPr="00E41667" w:rsidRDefault="00B04760" w:rsidP="00E73ED3">
            <w:pPr>
              <w:jc w:val="center"/>
              <w:rPr>
                <w:color w:val="000000"/>
                <w:sz w:val="20"/>
                <w:szCs w:val="20"/>
              </w:rPr>
            </w:pPr>
            <w:r w:rsidRPr="00E41667">
              <w:rPr>
                <w:color w:val="000000"/>
                <w:sz w:val="20"/>
                <w:szCs w:val="20"/>
              </w:rPr>
              <w:t>2</w:t>
            </w:r>
          </w:p>
        </w:tc>
        <w:tc>
          <w:tcPr>
            <w:tcW w:w="594" w:type="dxa"/>
            <w:shd w:val="clear" w:color="auto" w:fill="auto"/>
            <w:noWrap/>
            <w:vAlign w:val="bottom"/>
            <w:hideMark/>
          </w:tcPr>
          <w:p w14:paraId="0F824DE2"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14F28A48"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37AFAD75" w14:textId="77777777" w:rsidR="00B04760" w:rsidRPr="00E41667" w:rsidRDefault="00B04760" w:rsidP="00E73ED3">
            <w:pPr>
              <w:jc w:val="center"/>
              <w:rPr>
                <w:color w:val="000000"/>
                <w:sz w:val="20"/>
                <w:szCs w:val="20"/>
              </w:rPr>
            </w:pPr>
            <w:r w:rsidRPr="00E41667">
              <w:rPr>
                <w:color w:val="000000"/>
                <w:sz w:val="20"/>
                <w:szCs w:val="20"/>
              </w:rPr>
              <w:t>3</w:t>
            </w:r>
          </w:p>
        </w:tc>
        <w:tc>
          <w:tcPr>
            <w:tcW w:w="516" w:type="dxa"/>
            <w:shd w:val="clear" w:color="auto" w:fill="auto"/>
            <w:noWrap/>
            <w:vAlign w:val="bottom"/>
            <w:hideMark/>
          </w:tcPr>
          <w:p w14:paraId="699E33A9"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7530CDEE" w14:textId="77777777" w:rsidR="00B04760" w:rsidRPr="00E41667" w:rsidRDefault="00B04760" w:rsidP="00E73ED3">
            <w:pPr>
              <w:jc w:val="center"/>
              <w:rPr>
                <w:color w:val="000000"/>
                <w:sz w:val="20"/>
                <w:szCs w:val="20"/>
              </w:rPr>
            </w:pPr>
            <w:r w:rsidRPr="00E41667">
              <w:rPr>
                <w:color w:val="000000"/>
                <w:sz w:val="20"/>
                <w:szCs w:val="20"/>
              </w:rPr>
              <w:t>2</w:t>
            </w:r>
          </w:p>
        </w:tc>
        <w:tc>
          <w:tcPr>
            <w:tcW w:w="650" w:type="dxa"/>
            <w:shd w:val="clear" w:color="auto" w:fill="auto"/>
            <w:noWrap/>
            <w:vAlign w:val="bottom"/>
            <w:hideMark/>
          </w:tcPr>
          <w:p w14:paraId="6C59271C" w14:textId="77777777" w:rsidR="00B04760" w:rsidRPr="00E41667" w:rsidRDefault="00B04760" w:rsidP="00E73ED3">
            <w:pPr>
              <w:jc w:val="center"/>
              <w:rPr>
                <w:color w:val="000000"/>
                <w:sz w:val="20"/>
                <w:szCs w:val="20"/>
              </w:rPr>
            </w:pPr>
            <w:r w:rsidRPr="00E41667">
              <w:rPr>
                <w:color w:val="000000"/>
                <w:sz w:val="20"/>
                <w:szCs w:val="20"/>
              </w:rPr>
              <w:t>1</w:t>
            </w:r>
          </w:p>
        </w:tc>
      </w:tr>
      <w:tr w:rsidR="00B04760" w:rsidRPr="00E41667" w14:paraId="61FA83B6" w14:textId="77777777" w:rsidTr="00E73ED3">
        <w:trPr>
          <w:trHeight w:val="240"/>
        </w:trPr>
        <w:tc>
          <w:tcPr>
            <w:tcW w:w="539" w:type="dxa"/>
            <w:shd w:val="clear" w:color="auto" w:fill="auto"/>
            <w:noWrap/>
            <w:vAlign w:val="bottom"/>
            <w:hideMark/>
          </w:tcPr>
          <w:p w14:paraId="75A5F643" w14:textId="77777777" w:rsidR="00B04760" w:rsidRPr="00E41667" w:rsidRDefault="00B04760" w:rsidP="00E73ED3">
            <w:pPr>
              <w:jc w:val="right"/>
              <w:rPr>
                <w:color w:val="000000"/>
                <w:sz w:val="20"/>
                <w:szCs w:val="20"/>
              </w:rPr>
            </w:pPr>
            <w:r w:rsidRPr="00E41667">
              <w:rPr>
                <w:color w:val="000000"/>
                <w:sz w:val="20"/>
                <w:szCs w:val="20"/>
              </w:rPr>
              <w:t>82</w:t>
            </w:r>
          </w:p>
        </w:tc>
        <w:tc>
          <w:tcPr>
            <w:tcW w:w="2185" w:type="dxa"/>
            <w:shd w:val="clear" w:color="auto" w:fill="auto"/>
            <w:noWrap/>
            <w:vAlign w:val="bottom"/>
            <w:hideMark/>
          </w:tcPr>
          <w:p w14:paraId="7AE57101" w14:textId="77777777" w:rsidR="00B04760" w:rsidRPr="00E41667" w:rsidRDefault="00B04760" w:rsidP="00E73ED3">
            <w:pPr>
              <w:rPr>
                <w:i/>
                <w:iCs/>
                <w:color w:val="000000"/>
                <w:sz w:val="20"/>
                <w:szCs w:val="20"/>
              </w:rPr>
            </w:pPr>
            <w:r w:rsidRPr="00E41667">
              <w:rPr>
                <w:i/>
                <w:iCs/>
                <w:color w:val="000000"/>
                <w:sz w:val="20"/>
                <w:szCs w:val="20"/>
              </w:rPr>
              <w:t xml:space="preserve">Andrena </w:t>
            </w:r>
            <w:proofErr w:type="spellStart"/>
            <w:r w:rsidRPr="00E41667">
              <w:rPr>
                <w:i/>
                <w:iCs/>
                <w:color w:val="000000"/>
                <w:sz w:val="20"/>
                <w:szCs w:val="20"/>
              </w:rPr>
              <w:t>rufosignata</w:t>
            </w:r>
            <w:proofErr w:type="spellEnd"/>
          </w:p>
        </w:tc>
        <w:tc>
          <w:tcPr>
            <w:tcW w:w="1231" w:type="dxa"/>
            <w:shd w:val="clear" w:color="auto" w:fill="auto"/>
            <w:noWrap/>
            <w:vAlign w:val="bottom"/>
            <w:hideMark/>
          </w:tcPr>
          <w:p w14:paraId="4F2D3F8E" w14:textId="77777777" w:rsidR="00B04760" w:rsidRPr="00E41667" w:rsidRDefault="00B04760" w:rsidP="00E73ED3">
            <w:pPr>
              <w:rPr>
                <w:color w:val="000000"/>
                <w:sz w:val="20"/>
                <w:szCs w:val="20"/>
              </w:rPr>
            </w:pPr>
          </w:p>
        </w:tc>
        <w:tc>
          <w:tcPr>
            <w:tcW w:w="716" w:type="dxa"/>
            <w:shd w:val="clear" w:color="auto" w:fill="auto"/>
            <w:noWrap/>
            <w:vAlign w:val="bottom"/>
            <w:hideMark/>
          </w:tcPr>
          <w:p w14:paraId="15EBFEBC" w14:textId="77777777" w:rsidR="00B04760" w:rsidRPr="00E41667" w:rsidRDefault="00B04760" w:rsidP="00E73ED3">
            <w:pPr>
              <w:jc w:val="center"/>
              <w:rPr>
                <w:color w:val="000000"/>
                <w:sz w:val="20"/>
                <w:szCs w:val="20"/>
              </w:rPr>
            </w:pPr>
            <w:r w:rsidRPr="00E41667">
              <w:rPr>
                <w:color w:val="000000"/>
                <w:sz w:val="20"/>
                <w:szCs w:val="20"/>
              </w:rPr>
              <w:t>3</w:t>
            </w:r>
          </w:p>
        </w:tc>
        <w:tc>
          <w:tcPr>
            <w:tcW w:w="716" w:type="dxa"/>
            <w:shd w:val="clear" w:color="auto" w:fill="auto"/>
            <w:noWrap/>
            <w:vAlign w:val="bottom"/>
            <w:hideMark/>
          </w:tcPr>
          <w:p w14:paraId="1998251A" w14:textId="77777777" w:rsidR="00B04760" w:rsidRPr="00E41667" w:rsidRDefault="00B04760" w:rsidP="00E73ED3">
            <w:pPr>
              <w:jc w:val="center"/>
              <w:rPr>
                <w:color w:val="000000"/>
                <w:sz w:val="20"/>
                <w:szCs w:val="20"/>
              </w:rPr>
            </w:pPr>
            <w:r w:rsidRPr="00E41667">
              <w:rPr>
                <w:color w:val="000000"/>
                <w:sz w:val="20"/>
                <w:szCs w:val="20"/>
              </w:rPr>
              <w:t>3</w:t>
            </w:r>
          </w:p>
        </w:tc>
        <w:tc>
          <w:tcPr>
            <w:tcW w:w="594" w:type="dxa"/>
            <w:shd w:val="clear" w:color="auto" w:fill="auto"/>
            <w:noWrap/>
            <w:vAlign w:val="bottom"/>
            <w:hideMark/>
          </w:tcPr>
          <w:p w14:paraId="7CD40FC3"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6E6DAA51"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002BD6A6" w14:textId="77777777" w:rsidR="00B04760" w:rsidRPr="00E41667" w:rsidRDefault="00B04760" w:rsidP="00E73ED3">
            <w:pPr>
              <w:jc w:val="center"/>
              <w:rPr>
                <w:color w:val="000000"/>
                <w:sz w:val="20"/>
                <w:szCs w:val="20"/>
              </w:rPr>
            </w:pPr>
            <w:r w:rsidRPr="00E41667">
              <w:rPr>
                <w:color w:val="000000"/>
                <w:sz w:val="20"/>
                <w:szCs w:val="20"/>
              </w:rPr>
              <w:t>3</w:t>
            </w:r>
          </w:p>
        </w:tc>
        <w:tc>
          <w:tcPr>
            <w:tcW w:w="516" w:type="dxa"/>
            <w:shd w:val="clear" w:color="auto" w:fill="auto"/>
            <w:noWrap/>
            <w:vAlign w:val="bottom"/>
            <w:hideMark/>
          </w:tcPr>
          <w:p w14:paraId="2CD63D1A"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31F2DB06" w14:textId="77777777" w:rsidR="00B04760" w:rsidRPr="00E41667" w:rsidRDefault="00B04760" w:rsidP="00E73ED3">
            <w:pPr>
              <w:jc w:val="center"/>
              <w:rPr>
                <w:color w:val="000000"/>
                <w:sz w:val="20"/>
                <w:szCs w:val="20"/>
              </w:rPr>
            </w:pPr>
            <w:r w:rsidRPr="00E41667">
              <w:rPr>
                <w:color w:val="000000"/>
                <w:sz w:val="20"/>
                <w:szCs w:val="20"/>
              </w:rPr>
              <w:t>2</w:t>
            </w:r>
          </w:p>
        </w:tc>
        <w:tc>
          <w:tcPr>
            <w:tcW w:w="650" w:type="dxa"/>
            <w:shd w:val="clear" w:color="auto" w:fill="auto"/>
            <w:noWrap/>
            <w:vAlign w:val="bottom"/>
            <w:hideMark/>
          </w:tcPr>
          <w:p w14:paraId="4CC94F78" w14:textId="77777777" w:rsidR="00B04760" w:rsidRPr="00E41667" w:rsidRDefault="00B04760" w:rsidP="00E73ED3">
            <w:pPr>
              <w:jc w:val="center"/>
              <w:rPr>
                <w:color w:val="000000"/>
                <w:sz w:val="20"/>
                <w:szCs w:val="20"/>
              </w:rPr>
            </w:pPr>
            <w:r w:rsidRPr="00E41667">
              <w:rPr>
                <w:color w:val="000000"/>
                <w:sz w:val="20"/>
                <w:szCs w:val="20"/>
              </w:rPr>
              <w:t>1</w:t>
            </w:r>
          </w:p>
        </w:tc>
      </w:tr>
      <w:tr w:rsidR="00B04760" w:rsidRPr="00E41667" w14:paraId="3AE3CBC1" w14:textId="77777777" w:rsidTr="00E73ED3">
        <w:trPr>
          <w:trHeight w:val="240"/>
        </w:trPr>
        <w:tc>
          <w:tcPr>
            <w:tcW w:w="539" w:type="dxa"/>
            <w:shd w:val="clear" w:color="auto" w:fill="auto"/>
            <w:noWrap/>
            <w:vAlign w:val="bottom"/>
            <w:hideMark/>
          </w:tcPr>
          <w:p w14:paraId="629BC424" w14:textId="77777777" w:rsidR="00B04760" w:rsidRPr="00E41667" w:rsidRDefault="00B04760" w:rsidP="00E73ED3">
            <w:pPr>
              <w:jc w:val="right"/>
              <w:rPr>
                <w:color w:val="000000"/>
                <w:sz w:val="20"/>
                <w:szCs w:val="20"/>
              </w:rPr>
            </w:pPr>
            <w:r w:rsidRPr="00E41667">
              <w:rPr>
                <w:color w:val="000000"/>
                <w:sz w:val="20"/>
                <w:szCs w:val="20"/>
              </w:rPr>
              <w:t>83</w:t>
            </w:r>
          </w:p>
        </w:tc>
        <w:tc>
          <w:tcPr>
            <w:tcW w:w="2185" w:type="dxa"/>
            <w:shd w:val="clear" w:color="auto" w:fill="auto"/>
            <w:noWrap/>
            <w:vAlign w:val="bottom"/>
            <w:hideMark/>
          </w:tcPr>
          <w:p w14:paraId="0CC08FEB" w14:textId="77777777" w:rsidR="00B04760" w:rsidRPr="00E41667" w:rsidRDefault="00B04760" w:rsidP="00E73ED3">
            <w:pPr>
              <w:rPr>
                <w:i/>
                <w:iCs/>
                <w:color w:val="000000"/>
                <w:sz w:val="20"/>
                <w:szCs w:val="20"/>
              </w:rPr>
            </w:pPr>
            <w:r w:rsidRPr="00E41667">
              <w:rPr>
                <w:i/>
                <w:iCs/>
                <w:color w:val="000000"/>
                <w:sz w:val="20"/>
                <w:szCs w:val="20"/>
              </w:rPr>
              <w:t xml:space="preserve">Coelioxys </w:t>
            </w:r>
            <w:proofErr w:type="spellStart"/>
            <w:r w:rsidRPr="00E41667">
              <w:rPr>
                <w:i/>
                <w:iCs/>
                <w:color w:val="000000"/>
                <w:sz w:val="20"/>
                <w:szCs w:val="20"/>
              </w:rPr>
              <w:t>octodentata</w:t>
            </w:r>
            <w:proofErr w:type="spellEnd"/>
            <w:r>
              <w:rPr>
                <w:i/>
                <w:iCs/>
                <w:color w:val="000000"/>
                <w:sz w:val="20"/>
                <w:szCs w:val="20"/>
              </w:rPr>
              <w:t xml:space="preserve"> </w:t>
            </w:r>
            <w:r w:rsidRPr="00BC6812">
              <w:rPr>
                <w:bCs/>
                <w:sz w:val="22"/>
                <w:szCs w:val="22"/>
              </w:rPr>
              <w:t>§</w:t>
            </w:r>
          </w:p>
        </w:tc>
        <w:tc>
          <w:tcPr>
            <w:tcW w:w="1231" w:type="dxa"/>
            <w:shd w:val="clear" w:color="auto" w:fill="auto"/>
            <w:noWrap/>
            <w:vAlign w:val="bottom"/>
            <w:hideMark/>
          </w:tcPr>
          <w:p w14:paraId="525DE0FE" w14:textId="77777777" w:rsidR="00B04760" w:rsidRPr="00E41667" w:rsidRDefault="00B04760" w:rsidP="00E73ED3">
            <w:pPr>
              <w:rPr>
                <w:color w:val="000000"/>
                <w:sz w:val="20"/>
                <w:szCs w:val="20"/>
              </w:rPr>
            </w:pPr>
            <w:r w:rsidRPr="00E41667">
              <w:rPr>
                <w:color w:val="000000"/>
                <w:sz w:val="20"/>
                <w:szCs w:val="20"/>
              </w:rPr>
              <w:t>crKING</w:t>
            </w:r>
          </w:p>
        </w:tc>
        <w:tc>
          <w:tcPr>
            <w:tcW w:w="716" w:type="dxa"/>
            <w:shd w:val="clear" w:color="auto" w:fill="auto"/>
            <w:noWrap/>
            <w:vAlign w:val="bottom"/>
            <w:hideMark/>
          </w:tcPr>
          <w:p w14:paraId="768D5A12" w14:textId="77777777" w:rsidR="00B04760" w:rsidRPr="00E41667" w:rsidRDefault="00B04760" w:rsidP="00E73ED3">
            <w:pPr>
              <w:jc w:val="center"/>
              <w:rPr>
                <w:color w:val="000000"/>
                <w:sz w:val="20"/>
                <w:szCs w:val="20"/>
              </w:rPr>
            </w:pPr>
            <w:r w:rsidRPr="00E41667">
              <w:rPr>
                <w:color w:val="000000"/>
                <w:sz w:val="20"/>
                <w:szCs w:val="20"/>
              </w:rPr>
              <w:t>3</w:t>
            </w:r>
          </w:p>
        </w:tc>
        <w:tc>
          <w:tcPr>
            <w:tcW w:w="716" w:type="dxa"/>
            <w:shd w:val="clear" w:color="auto" w:fill="auto"/>
            <w:noWrap/>
            <w:vAlign w:val="bottom"/>
            <w:hideMark/>
          </w:tcPr>
          <w:p w14:paraId="27C550AA" w14:textId="77777777" w:rsidR="00B04760" w:rsidRPr="00E41667" w:rsidRDefault="00B04760" w:rsidP="00E73ED3">
            <w:pPr>
              <w:jc w:val="center"/>
              <w:rPr>
                <w:color w:val="000000"/>
                <w:sz w:val="20"/>
                <w:szCs w:val="20"/>
              </w:rPr>
            </w:pPr>
            <w:r w:rsidRPr="00E41667">
              <w:rPr>
                <w:color w:val="000000"/>
                <w:sz w:val="20"/>
                <w:szCs w:val="20"/>
              </w:rPr>
              <w:t>3</w:t>
            </w:r>
          </w:p>
        </w:tc>
        <w:tc>
          <w:tcPr>
            <w:tcW w:w="594" w:type="dxa"/>
            <w:shd w:val="clear" w:color="auto" w:fill="auto"/>
            <w:noWrap/>
            <w:vAlign w:val="bottom"/>
            <w:hideMark/>
          </w:tcPr>
          <w:p w14:paraId="57B4416E"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393EF13A"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3EB916DC" w14:textId="77777777" w:rsidR="00B04760" w:rsidRPr="00E41667" w:rsidRDefault="00B04760" w:rsidP="00E73ED3">
            <w:pPr>
              <w:jc w:val="center"/>
              <w:rPr>
                <w:color w:val="000000"/>
                <w:sz w:val="20"/>
                <w:szCs w:val="20"/>
              </w:rPr>
            </w:pPr>
            <w:r w:rsidRPr="00E41667">
              <w:rPr>
                <w:color w:val="000000"/>
                <w:sz w:val="20"/>
                <w:szCs w:val="20"/>
              </w:rPr>
              <w:t>3</w:t>
            </w:r>
          </w:p>
        </w:tc>
        <w:tc>
          <w:tcPr>
            <w:tcW w:w="516" w:type="dxa"/>
            <w:shd w:val="clear" w:color="auto" w:fill="auto"/>
            <w:noWrap/>
            <w:vAlign w:val="bottom"/>
            <w:hideMark/>
          </w:tcPr>
          <w:p w14:paraId="5DAED920"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17CC8D59" w14:textId="77777777" w:rsidR="00B04760" w:rsidRPr="00E41667" w:rsidRDefault="00B04760" w:rsidP="00E73ED3">
            <w:pPr>
              <w:jc w:val="center"/>
              <w:rPr>
                <w:color w:val="000000"/>
                <w:sz w:val="20"/>
                <w:szCs w:val="20"/>
              </w:rPr>
            </w:pPr>
            <w:r w:rsidRPr="00E41667">
              <w:rPr>
                <w:color w:val="000000"/>
                <w:sz w:val="20"/>
                <w:szCs w:val="20"/>
              </w:rPr>
              <w:t>3</w:t>
            </w:r>
          </w:p>
        </w:tc>
        <w:tc>
          <w:tcPr>
            <w:tcW w:w="650" w:type="dxa"/>
            <w:shd w:val="clear" w:color="auto" w:fill="auto"/>
            <w:noWrap/>
            <w:vAlign w:val="bottom"/>
            <w:hideMark/>
          </w:tcPr>
          <w:p w14:paraId="1D575851" w14:textId="77777777" w:rsidR="00B04760" w:rsidRPr="00E41667" w:rsidRDefault="00B04760" w:rsidP="00E73ED3">
            <w:pPr>
              <w:jc w:val="center"/>
              <w:rPr>
                <w:color w:val="000000"/>
                <w:sz w:val="20"/>
                <w:szCs w:val="20"/>
              </w:rPr>
            </w:pPr>
            <w:r w:rsidRPr="00E41667">
              <w:rPr>
                <w:color w:val="000000"/>
                <w:sz w:val="20"/>
                <w:szCs w:val="20"/>
              </w:rPr>
              <w:t>0</w:t>
            </w:r>
          </w:p>
        </w:tc>
      </w:tr>
      <w:tr w:rsidR="00B04760" w:rsidRPr="00E41667" w14:paraId="429BE151" w14:textId="77777777" w:rsidTr="00E73ED3">
        <w:trPr>
          <w:trHeight w:val="240"/>
        </w:trPr>
        <w:tc>
          <w:tcPr>
            <w:tcW w:w="539" w:type="dxa"/>
            <w:shd w:val="clear" w:color="auto" w:fill="auto"/>
            <w:noWrap/>
            <w:vAlign w:val="bottom"/>
            <w:hideMark/>
          </w:tcPr>
          <w:p w14:paraId="500C8B05" w14:textId="77777777" w:rsidR="00B04760" w:rsidRPr="00E41667" w:rsidRDefault="00B04760" w:rsidP="00E73ED3">
            <w:pPr>
              <w:jc w:val="right"/>
              <w:rPr>
                <w:color w:val="000000"/>
                <w:sz w:val="20"/>
                <w:szCs w:val="20"/>
              </w:rPr>
            </w:pPr>
            <w:r w:rsidRPr="00E41667">
              <w:rPr>
                <w:color w:val="000000"/>
                <w:sz w:val="20"/>
                <w:szCs w:val="20"/>
              </w:rPr>
              <w:t>84</w:t>
            </w:r>
          </w:p>
        </w:tc>
        <w:tc>
          <w:tcPr>
            <w:tcW w:w="2185" w:type="dxa"/>
            <w:shd w:val="clear" w:color="auto" w:fill="auto"/>
            <w:noWrap/>
            <w:vAlign w:val="bottom"/>
            <w:hideMark/>
          </w:tcPr>
          <w:p w14:paraId="0C3E2BD7" w14:textId="77777777" w:rsidR="00B04760" w:rsidRPr="00E41667" w:rsidRDefault="00B04760" w:rsidP="00E73ED3">
            <w:pPr>
              <w:rPr>
                <w:i/>
                <w:iCs/>
                <w:color w:val="000000"/>
                <w:sz w:val="20"/>
                <w:szCs w:val="20"/>
              </w:rPr>
            </w:pPr>
            <w:r w:rsidRPr="00E41667">
              <w:rPr>
                <w:i/>
                <w:iCs/>
                <w:color w:val="000000"/>
                <w:sz w:val="20"/>
                <w:szCs w:val="20"/>
              </w:rPr>
              <w:t xml:space="preserve">Lasioglossum </w:t>
            </w:r>
            <w:proofErr w:type="spellStart"/>
            <w:r w:rsidRPr="00E41667">
              <w:rPr>
                <w:i/>
                <w:iCs/>
                <w:color w:val="000000"/>
                <w:sz w:val="20"/>
                <w:szCs w:val="20"/>
              </w:rPr>
              <w:t>cordleyi</w:t>
            </w:r>
            <w:proofErr w:type="spellEnd"/>
            <w:r>
              <w:rPr>
                <w:i/>
                <w:iCs/>
                <w:color w:val="000000"/>
                <w:sz w:val="20"/>
                <w:szCs w:val="20"/>
              </w:rPr>
              <w:t xml:space="preserve"> </w:t>
            </w:r>
            <w:r w:rsidRPr="00BC6812">
              <w:rPr>
                <w:bCs/>
                <w:sz w:val="22"/>
                <w:szCs w:val="22"/>
              </w:rPr>
              <w:t>§</w:t>
            </w:r>
          </w:p>
        </w:tc>
        <w:tc>
          <w:tcPr>
            <w:tcW w:w="1231" w:type="dxa"/>
            <w:shd w:val="clear" w:color="auto" w:fill="auto"/>
            <w:noWrap/>
            <w:vAlign w:val="bottom"/>
            <w:hideMark/>
          </w:tcPr>
          <w:p w14:paraId="48249598" w14:textId="77777777" w:rsidR="00B04760" w:rsidRPr="00E41667" w:rsidRDefault="00B04760" w:rsidP="00E73ED3">
            <w:pPr>
              <w:rPr>
                <w:color w:val="000000"/>
                <w:sz w:val="20"/>
                <w:szCs w:val="20"/>
              </w:rPr>
            </w:pPr>
            <w:r w:rsidRPr="00E41667">
              <w:rPr>
                <w:color w:val="000000"/>
                <w:sz w:val="20"/>
                <w:szCs w:val="20"/>
              </w:rPr>
              <w:t>crKING : crSNO</w:t>
            </w:r>
          </w:p>
        </w:tc>
        <w:tc>
          <w:tcPr>
            <w:tcW w:w="716" w:type="dxa"/>
            <w:shd w:val="clear" w:color="auto" w:fill="auto"/>
            <w:noWrap/>
            <w:vAlign w:val="bottom"/>
            <w:hideMark/>
          </w:tcPr>
          <w:p w14:paraId="3E8BD4CA" w14:textId="77777777" w:rsidR="00B04760" w:rsidRPr="00E41667" w:rsidRDefault="00B04760" w:rsidP="00E73ED3">
            <w:pPr>
              <w:jc w:val="center"/>
              <w:rPr>
                <w:color w:val="000000"/>
                <w:sz w:val="20"/>
                <w:szCs w:val="20"/>
              </w:rPr>
            </w:pPr>
            <w:r w:rsidRPr="00E41667">
              <w:rPr>
                <w:color w:val="000000"/>
                <w:sz w:val="20"/>
                <w:szCs w:val="20"/>
              </w:rPr>
              <w:t>3</w:t>
            </w:r>
          </w:p>
        </w:tc>
        <w:tc>
          <w:tcPr>
            <w:tcW w:w="716" w:type="dxa"/>
            <w:shd w:val="clear" w:color="auto" w:fill="auto"/>
            <w:noWrap/>
            <w:vAlign w:val="bottom"/>
            <w:hideMark/>
          </w:tcPr>
          <w:p w14:paraId="156F2ACB" w14:textId="77777777" w:rsidR="00B04760" w:rsidRPr="00E41667" w:rsidRDefault="00B04760" w:rsidP="00E73ED3">
            <w:pPr>
              <w:jc w:val="center"/>
              <w:rPr>
                <w:color w:val="000000"/>
                <w:sz w:val="20"/>
                <w:szCs w:val="20"/>
              </w:rPr>
            </w:pPr>
            <w:r w:rsidRPr="00E41667">
              <w:rPr>
                <w:color w:val="000000"/>
                <w:sz w:val="20"/>
                <w:szCs w:val="20"/>
              </w:rPr>
              <w:t>1</w:t>
            </w:r>
          </w:p>
        </w:tc>
        <w:tc>
          <w:tcPr>
            <w:tcW w:w="594" w:type="dxa"/>
            <w:shd w:val="clear" w:color="auto" w:fill="auto"/>
            <w:noWrap/>
            <w:vAlign w:val="bottom"/>
            <w:hideMark/>
          </w:tcPr>
          <w:p w14:paraId="64C96651" w14:textId="77777777" w:rsidR="00B04760" w:rsidRPr="00E41667" w:rsidRDefault="00B04760" w:rsidP="00E73ED3">
            <w:pPr>
              <w:jc w:val="center"/>
              <w:rPr>
                <w:color w:val="000000"/>
                <w:sz w:val="20"/>
                <w:szCs w:val="20"/>
              </w:rPr>
            </w:pPr>
            <w:r w:rsidRPr="00E41667">
              <w:rPr>
                <w:color w:val="000000"/>
                <w:sz w:val="20"/>
                <w:szCs w:val="20"/>
              </w:rPr>
              <w:t>2</w:t>
            </w:r>
          </w:p>
        </w:tc>
        <w:tc>
          <w:tcPr>
            <w:tcW w:w="606" w:type="dxa"/>
            <w:shd w:val="clear" w:color="auto" w:fill="auto"/>
            <w:noWrap/>
            <w:vAlign w:val="bottom"/>
            <w:hideMark/>
          </w:tcPr>
          <w:p w14:paraId="1D671096"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15F41832" w14:textId="77777777" w:rsidR="00B04760" w:rsidRPr="00E41667" w:rsidRDefault="00B04760" w:rsidP="00E73ED3">
            <w:pPr>
              <w:jc w:val="center"/>
              <w:rPr>
                <w:color w:val="000000"/>
                <w:sz w:val="20"/>
                <w:szCs w:val="20"/>
              </w:rPr>
            </w:pPr>
            <w:r w:rsidRPr="00E41667">
              <w:rPr>
                <w:color w:val="000000"/>
                <w:sz w:val="20"/>
                <w:szCs w:val="20"/>
              </w:rPr>
              <w:t>2</w:t>
            </w:r>
          </w:p>
        </w:tc>
        <w:tc>
          <w:tcPr>
            <w:tcW w:w="516" w:type="dxa"/>
            <w:shd w:val="clear" w:color="auto" w:fill="auto"/>
            <w:noWrap/>
            <w:vAlign w:val="bottom"/>
            <w:hideMark/>
          </w:tcPr>
          <w:p w14:paraId="5050F780" w14:textId="77777777" w:rsidR="00B04760" w:rsidRPr="00E41667" w:rsidRDefault="00B04760" w:rsidP="00E73ED3">
            <w:pPr>
              <w:jc w:val="center"/>
              <w:rPr>
                <w:color w:val="000000"/>
                <w:sz w:val="20"/>
                <w:szCs w:val="20"/>
              </w:rPr>
            </w:pPr>
            <w:r w:rsidRPr="00E41667">
              <w:rPr>
                <w:color w:val="000000"/>
                <w:sz w:val="20"/>
                <w:szCs w:val="20"/>
              </w:rPr>
              <w:t>1</w:t>
            </w:r>
          </w:p>
        </w:tc>
        <w:tc>
          <w:tcPr>
            <w:tcW w:w="838" w:type="dxa"/>
            <w:shd w:val="clear" w:color="auto" w:fill="auto"/>
            <w:noWrap/>
            <w:vAlign w:val="bottom"/>
            <w:hideMark/>
          </w:tcPr>
          <w:p w14:paraId="4D33D253" w14:textId="77777777" w:rsidR="00B04760" w:rsidRPr="00E41667" w:rsidRDefault="00B04760" w:rsidP="00E73ED3">
            <w:pPr>
              <w:jc w:val="center"/>
              <w:rPr>
                <w:color w:val="000000"/>
                <w:sz w:val="20"/>
                <w:szCs w:val="20"/>
              </w:rPr>
            </w:pPr>
            <w:r w:rsidRPr="00E41667">
              <w:rPr>
                <w:color w:val="000000"/>
                <w:sz w:val="20"/>
                <w:szCs w:val="20"/>
              </w:rPr>
              <w:t>3</w:t>
            </w:r>
          </w:p>
        </w:tc>
        <w:tc>
          <w:tcPr>
            <w:tcW w:w="650" w:type="dxa"/>
            <w:shd w:val="clear" w:color="auto" w:fill="auto"/>
            <w:noWrap/>
            <w:vAlign w:val="bottom"/>
            <w:hideMark/>
          </w:tcPr>
          <w:p w14:paraId="58189869" w14:textId="77777777" w:rsidR="00B04760" w:rsidRPr="00E41667" w:rsidRDefault="00B04760" w:rsidP="00E73ED3">
            <w:pPr>
              <w:jc w:val="center"/>
              <w:rPr>
                <w:color w:val="000000"/>
                <w:sz w:val="20"/>
                <w:szCs w:val="20"/>
              </w:rPr>
            </w:pPr>
            <w:r w:rsidRPr="00E41667">
              <w:rPr>
                <w:color w:val="000000"/>
                <w:sz w:val="20"/>
                <w:szCs w:val="20"/>
              </w:rPr>
              <w:t>0</w:t>
            </w:r>
          </w:p>
        </w:tc>
      </w:tr>
      <w:tr w:rsidR="00B04760" w:rsidRPr="00E41667" w14:paraId="0F0F5C46" w14:textId="77777777" w:rsidTr="00E73ED3">
        <w:trPr>
          <w:trHeight w:val="240"/>
        </w:trPr>
        <w:tc>
          <w:tcPr>
            <w:tcW w:w="539" w:type="dxa"/>
            <w:shd w:val="clear" w:color="auto" w:fill="auto"/>
            <w:noWrap/>
            <w:vAlign w:val="bottom"/>
            <w:hideMark/>
          </w:tcPr>
          <w:p w14:paraId="711FACDA" w14:textId="77777777" w:rsidR="00B04760" w:rsidRPr="00E41667" w:rsidRDefault="00B04760" w:rsidP="00E73ED3">
            <w:pPr>
              <w:jc w:val="right"/>
              <w:rPr>
                <w:color w:val="000000"/>
                <w:sz w:val="20"/>
                <w:szCs w:val="20"/>
              </w:rPr>
            </w:pPr>
            <w:r w:rsidRPr="00E41667">
              <w:rPr>
                <w:color w:val="000000"/>
                <w:sz w:val="20"/>
                <w:szCs w:val="20"/>
              </w:rPr>
              <w:t>85</w:t>
            </w:r>
          </w:p>
        </w:tc>
        <w:tc>
          <w:tcPr>
            <w:tcW w:w="2185" w:type="dxa"/>
            <w:shd w:val="clear" w:color="auto" w:fill="auto"/>
            <w:noWrap/>
            <w:vAlign w:val="bottom"/>
            <w:hideMark/>
          </w:tcPr>
          <w:p w14:paraId="67370B86" w14:textId="77777777" w:rsidR="00B04760" w:rsidRPr="00E41667" w:rsidRDefault="00B04760" w:rsidP="00E73ED3">
            <w:pPr>
              <w:rPr>
                <w:i/>
                <w:iCs/>
                <w:color w:val="000000"/>
                <w:sz w:val="20"/>
                <w:szCs w:val="20"/>
              </w:rPr>
            </w:pPr>
            <w:r w:rsidRPr="00E41667">
              <w:rPr>
                <w:i/>
                <w:iCs/>
                <w:color w:val="000000"/>
                <w:sz w:val="20"/>
                <w:szCs w:val="20"/>
              </w:rPr>
              <w:t xml:space="preserve">Nomada </w:t>
            </w:r>
            <w:proofErr w:type="spellStart"/>
            <w:r w:rsidRPr="00E41667">
              <w:rPr>
                <w:i/>
                <w:iCs/>
                <w:color w:val="000000"/>
                <w:sz w:val="20"/>
                <w:szCs w:val="20"/>
              </w:rPr>
              <w:t>suavis</w:t>
            </w:r>
            <w:proofErr w:type="spellEnd"/>
          </w:p>
        </w:tc>
        <w:tc>
          <w:tcPr>
            <w:tcW w:w="1231" w:type="dxa"/>
            <w:shd w:val="clear" w:color="auto" w:fill="auto"/>
            <w:noWrap/>
            <w:vAlign w:val="bottom"/>
            <w:hideMark/>
          </w:tcPr>
          <w:p w14:paraId="45C1F5E9" w14:textId="77777777" w:rsidR="00B04760" w:rsidRPr="00E41667" w:rsidRDefault="00B04760" w:rsidP="00E73ED3">
            <w:pPr>
              <w:rPr>
                <w:color w:val="000000"/>
                <w:sz w:val="20"/>
                <w:szCs w:val="20"/>
              </w:rPr>
            </w:pPr>
            <w:r w:rsidRPr="00E41667">
              <w:rPr>
                <w:color w:val="000000"/>
                <w:sz w:val="20"/>
                <w:szCs w:val="20"/>
              </w:rPr>
              <w:t>crKING</w:t>
            </w:r>
          </w:p>
        </w:tc>
        <w:tc>
          <w:tcPr>
            <w:tcW w:w="716" w:type="dxa"/>
            <w:shd w:val="clear" w:color="auto" w:fill="auto"/>
            <w:noWrap/>
            <w:vAlign w:val="bottom"/>
            <w:hideMark/>
          </w:tcPr>
          <w:p w14:paraId="3D03CA81" w14:textId="77777777" w:rsidR="00B04760" w:rsidRPr="00E41667" w:rsidRDefault="00B04760" w:rsidP="00E73ED3">
            <w:pPr>
              <w:jc w:val="center"/>
              <w:rPr>
                <w:color w:val="000000"/>
                <w:sz w:val="20"/>
                <w:szCs w:val="20"/>
              </w:rPr>
            </w:pPr>
            <w:r w:rsidRPr="00E41667">
              <w:rPr>
                <w:color w:val="000000"/>
                <w:sz w:val="20"/>
                <w:szCs w:val="20"/>
              </w:rPr>
              <w:t>3</w:t>
            </w:r>
          </w:p>
        </w:tc>
        <w:tc>
          <w:tcPr>
            <w:tcW w:w="716" w:type="dxa"/>
            <w:shd w:val="clear" w:color="auto" w:fill="auto"/>
            <w:noWrap/>
            <w:vAlign w:val="bottom"/>
            <w:hideMark/>
          </w:tcPr>
          <w:p w14:paraId="557C8F0E" w14:textId="77777777" w:rsidR="00B04760" w:rsidRPr="00E41667" w:rsidRDefault="00B04760" w:rsidP="00E73ED3">
            <w:pPr>
              <w:jc w:val="center"/>
              <w:rPr>
                <w:color w:val="000000"/>
                <w:sz w:val="20"/>
                <w:szCs w:val="20"/>
              </w:rPr>
            </w:pPr>
            <w:r w:rsidRPr="00E41667">
              <w:rPr>
                <w:color w:val="000000"/>
                <w:sz w:val="20"/>
                <w:szCs w:val="20"/>
              </w:rPr>
              <w:t>3</w:t>
            </w:r>
          </w:p>
        </w:tc>
        <w:tc>
          <w:tcPr>
            <w:tcW w:w="594" w:type="dxa"/>
            <w:shd w:val="clear" w:color="auto" w:fill="auto"/>
            <w:noWrap/>
            <w:vAlign w:val="bottom"/>
            <w:hideMark/>
          </w:tcPr>
          <w:p w14:paraId="2688DDE9"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6BB5F49B"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3E75CAA8" w14:textId="77777777" w:rsidR="00B04760" w:rsidRPr="00E41667" w:rsidRDefault="00B04760" w:rsidP="00E73ED3">
            <w:pPr>
              <w:jc w:val="center"/>
              <w:rPr>
                <w:color w:val="000000"/>
                <w:sz w:val="20"/>
                <w:szCs w:val="20"/>
              </w:rPr>
            </w:pPr>
            <w:r w:rsidRPr="00E41667">
              <w:rPr>
                <w:color w:val="000000"/>
                <w:sz w:val="20"/>
                <w:szCs w:val="20"/>
              </w:rPr>
              <w:t>3</w:t>
            </w:r>
          </w:p>
        </w:tc>
        <w:tc>
          <w:tcPr>
            <w:tcW w:w="516" w:type="dxa"/>
            <w:shd w:val="clear" w:color="auto" w:fill="auto"/>
            <w:noWrap/>
            <w:vAlign w:val="bottom"/>
            <w:hideMark/>
          </w:tcPr>
          <w:p w14:paraId="47EC5BAF"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51861B72" w14:textId="77777777" w:rsidR="00B04760" w:rsidRPr="00E41667" w:rsidRDefault="00B04760" w:rsidP="00E73ED3">
            <w:pPr>
              <w:jc w:val="center"/>
              <w:rPr>
                <w:color w:val="000000"/>
                <w:sz w:val="20"/>
                <w:szCs w:val="20"/>
              </w:rPr>
            </w:pPr>
            <w:r w:rsidRPr="00E41667">
              <w:rPr>
                <w:color w:val="000000"/>
                <w:sz w:val="20"/>
                <w:szCs w:val="20"/>
              </w:rPr>
              <w:t>1</w:t>
            </w:r>
          </w:p>
        </w:tc>
        <w:tc>
          <w:tcPr>
            <w:tcW w:w="650" w:type="dxa"/>
            <w:shd w:val="clear" w:color="auto" w:fill="auto"/>
            <w:noWrap/>
            <w:vAlign w:val="bottom"/>
            <w:hideMark/>
          </w:tcPr>
          <w:p w14:paraId="20D7BA36" w14:textId="77777777" w:rsidR="00B04760" w:rsidRPr="00E41667" w:rsidRDefault="00B04760" w:rsidP="00E73ED3">
            <w:pPr>
              <w:jc w:val="center"/>
              <w:rPr>
                <w:color w:val="000000"/>
                <w:sz w:val="20"/>
                <w:szCs w:val="20"/>
              </w:rPr>
            </w:pPr>
            <w:r w:rsidRPr="00E41667">
              <w:rPr>
                <w:color w:val="000000"/>
                <w:sz w:val="20"/>
                <w:szCs w:val="20"/>
              </w:rPr>
              <w:t>2</w:t>
            </w:r>
          </w:p>
        </w:tc>
      </w:tr>
      <w:tr w:rsidR="00B04760" w:rsidRPr="00E41667" w14:paraId="093DEA9F" w14:textId="77777777" w:rsidTr="00E73ED3">
        <w:trPr>
          <w:trHeight w:val="240"/>
        </w:trPr>
        <w:tc>
          <w:tcPr>
            <w:tcW w:w="539" w:type="dxa"/>
            <w:shd w:val="clear" w:color="auto" w:fill="auto"/>
            <w:noWrap/>
            <w:vAlign w:val="bottom"/>
            <w:hideMark/>
          </w:tcPr>
          <w:p w14:paraId="5B5394D0" w14:textId="77777777" w:rsidR="00B04760" w:rsidRPr="00E41667" w:rsidRDefault="00B04760" w:rsidP="00E73ED3">
            <w:pPr>
              <w:jc w:val="right"/>
              <w:rPr>
                <w:color w:val="000000"/>
                <w:sz w:val="20"/>
                <w:szCs w:val="20"/>
              </w:rPr>
            </w:pPr>
            <w:r w:rsidRPr="00E41667">
              <w:rPr>
                <w:color w:val="000000"/>
                <w:sz w:val="20"/>
                <w:szCs w:val="20"/>
              </w:rPr>
              <w:t>86</w:t>
            </w:r>
          </w:p>
        </w:tc>
        <w:tc>
          <w:tcPr>
            <w:tcW w:w="2185" w:type="dxa"/>
            <w:shd w:val="clear" w:color="auto" w:fill="auto"/>
            <w:noWrap/>
            <w:vAlign w:val="bottom"/>
            <w:hideMark/>
          </w:tcPr>
          <w:p w14:paraId="3080CFEC" w14:textId="77777777" w:rsidR="00B04760" w:rsidRPr="00E41667" w:rsidRDefault="00B04760" w:rsidP="00E73ED3">
            <w:pPr>
              <w:rPr>
                <w:i/>
                <w:iCs/>
                <w:color w:val="000000"/>
                <w:sz w:val="20"/>
                <w:szCs w:val="20"/>
              </w:rPr>
            </w:pPr>
            <w:r w:rsidRPr="00E41667">
              <w:rPr>
                <w:i/>
                <w:iCs/>
                <w:color w:val="000000"/>
                <w:sz w:val="20"/>
                <w:szCs w:val="20"/>
              </w:rPr>
              <w:t xml:space="preserve">Osmia </w:t>
            </w:r>
            <w:proofErr w:type="spellStart"/>
            <w:r w:rsidRPr="00E41667">
              <w:rPr>
                <w:i/>
                <w:iCs/>
                <w:color w:val="000000"/>
                <w:sz w:val="20"/>
                <w:szCs w:val="20"/>
              </w:rPr>
              <w:t>nanula</w:t>
            </w:r>
            <w:proofErr w:type="spellEnd"/>
            <w:r>
              <w:rPr>
                <w:i/>
                <w:iCs/>
                <w:color w:val="000000"/>
                <w:sz w:val="20"/>
                <w:szCs w:val="20"/>
              </w:rPr>
              <w:t xml:space="preserve"> </w:t>
            </w:r>
            <w:r w:rsidRPr="00BC6812">
              <w:rPr>
                <w:bCs/>
                <w:sz w:val="22"/>
                <w:szCs w:val="22"/>
              </w:rPr>
              <w:t>§</w:t>
            </w:r>
          </w:p>
        </w:tc>
        <w:tc>
          <w:tcPr>
            <w:tcW w:w="1231" w:type="dxa"/>
            <w:shd w:val="clear" w:color="auto" w:fill="auto"/>
            <w:noWrap/>
            <w:vAlign w:val="bottom"/>
            <w:hideMark/>
          </w:tcPr>
          <w:p w14:paraId="58B55AD6" w14:textId="77777777" w:rsidR="00B04760" w:rsidRPr="00E41667" w:rsidRDefault="00B04760" w:rsidP="00E73ED3">
            <w:pPr>
              <w:rPr>
                <w:color w:val="000000"/>
                <w:sz w:val="20"/>
                <w:szCs w:val="20"/>
              </w:rPr>
            </w:pPr>
          </w:p>
        </w:tc>
        <w:tc>
          <w:tcPr>
            <w:tcW w:w="716" w:type="dxa"/>
            <w:shd w:val="clear" w:color="auto" w:fill="auto"/>
            <w:noWrap/>
            <w:vAlign w:val="bottom"/>
            <w:hideMark/>
          </w:tcPr>
          <w:p w14:paraId="406AB63C" w14:textId="77777777" w:rsidR="00B04760" w:rsidRPr="00E41667" w:rsidRDefault="00B04760" w:rsidP="00E73ED3">
            <w:pPr>
              <w:jc w:val="center"/>
              <w:rPr>
                <w:color w:val="000000"/>
                <w:sz w:val="20"/>
                <w:szCs w:val="20"/>
              </w:rPr>
            </w:pPr>
            <w:r w:rsidRPr="00E41667">
              <w:rPr>
                <w:color w:val="000000"/>
                <w:sz w:val="20"/>
                <w:szCs w:val="20"/>
              </w:rPr>
              <w:t>3</w:t>
            </w:r>
          </w:p>
        </w:tc>
        <w:tc>
          <w:tcPr>
            <w:tcW w:w="716" w:type="dxa"/>
            <w:shd w:val="clear" w:color="auto" w:fill="auto"/>
            <w:noWrap/>
            <w:vAlign w:val="bottom"/>
            <w:hideMark/>
          </w:tcPr>
          <w:p w14:paraId="58DDE440" w14:textId="77777777" w:rsidR="00B04760" w:rsidRPr="00E41667" w:rsidRDefault="00B04760" w:rsidP="00E73ED3">
            <w:pPr>
              <w:jc w:val="center"/>
              <w:rPr>
                <w:color w:val="000000"/>
                <w:sz w:val="20"/>
                <w:szCs w:val="20"/>
              </w:rPr>
            </w:pPr>
            <w:r w:rsidRPr="00E41667">
              <w:rPr>
                <w:color w:val="000000"/>
                <w:sz w:val="20"/>
                <w:szCs w:val="20"/>
              </w:rPr>
              <w:t>2</w:t>
            </w:r>
          </w:p>
        </w:tc>
        <w:tc>
          <w:tcPr>
            <w:tcW w:w="594" w:type="dxa"/>
            <w:shd w:val="clear" w:color="auto" w:fill="auto"/>
            <w:noWrap/>
            <w:vAlign w:val="bottom"/>
            <w:hideMark/>
          </w:tcPr>
          <w:p w14:paraId="538A5DE4"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7E40CA38"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169AB0BF" w14:textId="77777777" w:rsidR="00B04760" w:rsidRPr="00E41667" w:rsidRDefault="00B04760" w:rsidP="00E73ED3">
            <w:pPr>
              <w:jc w:val="center"/>
              <w:rPr>
                <w:color w:val="000000"/>
                <w:sz w:val="20"/>
                <w:szCs w:val="20"/>
              </w:rPr>
            </w:pPr>
            <w:r w:rsidRPr="00E41667">
              <w:rPr>
                <w:color w:val="000000"/>
                <w:sz w:val="20"/>
                <w:szCs w:val="20"/>
              </w:rPr>
              <w:t>3</w:t>
            </w:r>
          </w:p>
        </w:tc>
        <w:tc>
          <w:tcPr>
            <w:tcW w:w="516" w:type="dxa"/>
            <w:shd w:val="clear" w:color="auto" w:fill="auto"/>
            <w:noWrap/>
            <w:vAlign w:val="bottom"/>
            <w:hideMark/>
          </w:tcPr>
          <w:p w14:paraId="477B402A"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5E596E9C" w14:textId="77777777" w:rsidR="00B04760" w:rsidRPr="00E41667" w:rsidRDefault="00B04760" w:rsidP="00E73ED3">
            <w:pPr>
              <w:jc w:val="center"/>
              <w:rPr>
                <w:color w:val="000000"/>
                <w:sz w:val="20"/>
                <w:szCs w:val="20"/>
              </w:rPr>
            </w:pPr>
            <w:r w:rsidRPr="00E41667">
              <w:rPr>
                <w:color w:val="000000"/>
                <w:sz w:val="20"/>
                <w:szCs w:val="20"/>
              </w:rPr>
              <w:t>3</w:t>
            </w:r>
          </w:p>
        </w:tc>
        <w:tc>
          <w:tcPr>
            <w:tcW w:w="650" w:type="dxa"/>
            <w:shd w:val="clear" w:color="auto" w:fill="auto"/>
            <w:noWrap/>
            <w:vAlign w:val="bottom"/>
            <w:hideMark/>
          </w:tcPr>
          <w:p w14:paraId="27F55155" w14:textId="77777777" w:rsidR="00B04760" w:rsidRPr="00E41667" w:rsidRDefault="00B04760" w:rsidP="00E73ED3">
            <w:pPr>
              <w:jc w:val="center"/>
              <w:rPr>
                <w:color w:val="000000"/>
                <w:sz w:val="20"/>
                <w:szCs w:val="20"/>
              </w:rPr>
            </w:pPr>
            <w:r w:rsidRPr="00E41667">
              <w:rPr>
                <w:color w:val="000000"/>
                <w:sz w:val="20"/>
                <w:szCs w:val="20"/>
              </w:rPr>
              <w:t>0</w:t>
            </w:r>
          </w:p>
        </w:tc>
      </w:tr>
      <w:tr w:rsidR="00B04760" w:rsidRPr="00E41667" w14:paraId="4B3B5ECB" w14:textId="77777777" w:rsidTr="00E73ED3">
        <w:trPr>
          <w:trHeight w:val="240"/>
        </w:trPr>
        <w:tc>
          <w:tcPr>
            <w:tcW w:w="539" w:type="dxa"/>
            <w:shd w:val="clear" w:color="auto" w:fill="auto"/>
            <w:noWrap/>
            <w:vAlign w:val="bottom"/>
            <w:hideMark/>
          </w:tcPr>
          <w:p w14:paraId="275E86D7" w14:textId="77777777" w:rsidR="00B04760" w:rsidRPr="00E41667" w:rsidRDefault="00B04760" w:rsidP="00E73ED3">
            <w:pPr>
              <w:jc w:val="right"/>
              <w:rPr>
                <w:color w:val="000000"/>
                <w:sz w:val="20"/>
                <w:szCs w:val="20"/>
              </w:rPr>
            </w:pPr>
            <w:r w:rsidRPr="00E41667">
              <w:rPr>
                <w:color w:val="000000"/>
                <w:sz w:val="20"/>
                <w:szCs w:val="20"/>
              </w:rPr>
              <w:t>87</w:t>
            </w:r>
          </w:p>
        </w:tc>
        <w:tc>
          <w:tcPr>
            <w:tcW w:w="2185" w:type="dxa"/>
            <w:shd w:val="clear" w:color="auto" w:fill="auto"/>
            <w:noWrap/>
            <w:vAlign w:val="bottom"/>
            <w:hideMark/>
          </w:tcPr>
          <w:p w14:paraId="7067BEF8" w14:textId="77777777" w:rsidR="00B04760" w:rsidRPr="00E41667" w:rsidRDefault="00B04760" w:rsidP="00E73ED3">
            <w:pPr>
              <w:rPr>
                <w:i/>
                <w:iCs/>
                <w:color w:val="000000"/>
                <w:sz w:val="20"/>
                <w:szCs w:val="20"/>
              </w:rPr>
            </w:pPr>
            <w:r w:rsidRPr="00E41667">
              <w:rPr>
                <w:i/>
                <w:iCs/>
                <w:color w:val="000000"/>
                <w:sz w:val="20"/>
                <w:szCs w:val="20"/>
              </w:rPr>
              <w:t>Osmia texana</w:t>
            </w:r>
            <w:r>
              <w:rPr>
                <w:i/>
                <w:iCs/>
                <w:color w:val="000000"/>
                <w:sz w:val="20"/>
                <w:szCs w:val="20"/>
              </w:rPr>
              <w:t xml:space="preserve"> </w:t>
            </w:r>
            <w:r w:rsidRPr="00BC6812">
              <w:rPr>
                <w:bCs/>
                <w:sz w:val="22"/>
                <w:szCs w:val="22"/>
              </w:rPr>
              <w:t>§</w:t>
            </w:r>
          </w:p>
        </w:tc>
        <w:tc>
          <w:tcPr>
            <w:tcW w:w="1231" w:type="dxa"/>
            <w:shd w:val="clear" w:color="auto" w:fill="auto"/>
            <w:noWrap/>
            <w:vAlign w:val="bottom"/>
            <w:hideMark/>
          </w:tcPr>
          <w:p w14:paraId="57161A44" w14:textId="77777777" w:rsidR="00B04760" w:rsidRPr="00E41667" w:rsidRDefault="00B04760" w:rsidP="00E73ED3">
            <w:pPr>
              <w:rPr>
                <w:color w:val="000000"/>
                <w:sz w:val="20"/>
                <w:szCs w:val="20"/>
              </w:rPr>
            </w:pPr>
            <w:r w:rsidRPr="00E41667">
              <w:rPr>
                <w:color w:val="000000"/>
                <w:sz w:val="20"/>
                <w:szCs w:val="20"/>
              </w:rPr>
              <w:t>crKING</w:t>
            </w:r>
          </w:p>
        </w:tc>
        <w:tc>
          <w:tcPr>
            <w:tcW w:w="716" w:type="dxa"/>
            <w:shd w:val="clear" w:color="auto" w:fill="auto"/>
            <w:noWrap/>
            <w:vAlign w:val="bottom"/>
            <w:hideMark/>
          </w:tcPr>
          <w:p w14:paraId="05FA8B62" w14:textId="77777777" w:rsidR="00B04760" w:rsidRPr="00E41667" w:rsidRDefault="00B04760" w:rsidP="00E73ED3">
            <w:pPr>
              <w:jc w:val="center"/>
              <w:rPr>
                <w:color w:val="000000"/>
                <w:sz w:val="20"/>
                <w:szCs w:val="20"/>
              </w:rPr>
            </w:pPr>
            <w:r w:rsidRPr="00E41667">
              <w:rPr>
                <w:color w:val="000000"/>
                <w:sz w:val="20"/>
                <w:szCs w:val="20"/>
              </w:rPr>
              <w:t>3</w:t>
            </w:r>
          </w:p>
        </w:tc>
        <w:tc>
          <w:tcPr>
            <w:tcW w:w="716" w:type="dxa"/>
            <w:shd w:val="clear" w:color="auto" w:fill="auto"/>
            <w:noWrap/>
            <w:vAlign w:val="bottom"/>
            <w:hideMark/>
          </w:tcPr>
          <w:p w14:paraId="77C1D88F" w14:textId="77777777" w:rsidR="00B04760" w:rsidRPr="00E41667" w:rsidRDefault="00B04760" w:rsidP="00E73ED3">
            <w:pPr>
              <w:jc w:val="center"/>
              <w:rPr>
                <w:color w:val="000000"/>
                <w:sz w:val="20"/>
                <w:szCs w:val="20"/>
              </w:rPr>
            </w:pPr>
            <w:r w:rsidRPr="00E41667">
              <w:rPr>
                <w:color w:val="000000"/>
                <w:sz w:val="20"/>
                <w:szCs w:val="20"/>
              </w:rPr>
              <w:t>2</w:t>
            </w:r>
          </w:p>
        </w:tc>
        <w:tc>
          <w:tcPr>
            <w:tcW w:w="594" w:type="dxa"/>
            <w:shd w:val="clear" w:color="auto" w:fill="auto"/>
            <w:noWrap/>
            <w:vAlign w:val="bottom"/>
            <w:hideMark/>
          </w:tcPr>
          <w:p w14:paraId="629DDB5C"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5CF54A89"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49395C1C" w14:textId="77777777" w:rsidR="00B04760" w:rsidRPr="00E41667" w:rsidRDefault="00B04760" w:rsidP="00E73ED3">
            <w:pPr>
              <w:jc w:val="center"/>
              <w:rPr>
                <w:color w:val="000000"/>
                <w:sz w:val="20"/>
                <w:szCs w:val="20"/>
              </w:rPr>
            </w:pPr>
            <w:r w:rsidRPr="00E41667">
              <w:rPr>
                <w:color w:val="000000"/>
                <w:sz w:val="20"/>
                <w:szCs w:val="20"/>
              </w:rPr>
              <w:t>2</w:t>
            </w:r>
          </w:p>
        </w:tc>
        <w:tc>
          <w:tcPr>
            <w:tcW w:w="516" w:type="dxa"/>
            <w:shd w:val="clear" w:color="auto" w:fill="auto"/>
            <w:noWrap/>
            <w:vAlign w:val="bottom"/>
            <w:hideMark/>
          </w:tcPr>
          <w:p w14:paraId="388F7F0E" w14:textId="77777777" w:rsidR="00B04760" w:rsidRPr="00E41667" w:rsidRDefault="00B04760" w:rsidP="00E73ED3">
            <w:pPr>
              <w:jc w:val="center"/>
              <w:rPr>
                <w:color w:val="000000"/>
                <w:sz w:val="20"/>
                <w:szCs w:val="20"/>
              </w:rPr>
            </w:pPr>
            <w:r w:rsidRPr="00E41667">
              <w:rPr>
                <w:color w:val="000000"/>
                <w:sz w:val="20"/>
                <w:szCs w:val="20"/>
              </w:rPr>
              <w:t>1</w:t>
            </w:r>
          </w:p>
        </w:tc>
        <w:tc>
          <w:tcPr>
            <w:tcW w:w="838" w:type="dxa"/>
            <w:shd w:val="clear" w:color="auto" w:fill="auto"/>
            <w:noWrap/>
            <w:vAlign w:val="bottom"/>
            <w:hideMark/>
          </w:tcPr>
          <w:p w14:paraId="740A109A" w14:textId="77777777" w:rsidR="00B04760" w:rsidRPr="00E41667" w:rsidRDefault="00B04760" w:rsidP="00E73ED3">
            <w:pPr>
              <w:jc w:val="center"/>
              <w:rPr>
                <w:color w:val="000000"/>
                <w:sz w:val="20"/>
                <w:szCs w:val="20"/>
              </w:rPr>
            </w:pPr>
            <w:r w:rsidRPr="00E41667">
              <w:rPr>
                <w:color w:val="000000"/>
                <w:sz w:val="20"/>
                <w:szCs w:val="20"/>
              </w:rPr>
              <w:t>3</w:t>
            </w:r>
          </w:p>
        </w:tc>
        <w:tc>
          <w:tcPr>
            <w:tcW w:w="650" w:type="dxa"/>
            <w:shd w:val="clear" w:color="auto" w:fill="auto"/>
            <w:noWrap/>
            <w:vAlign w:val="bottom"/>
            <w:hideMark/>
          </w:tcPr>
          <w:p w14:paraId="412BDFF4" w14:textId="77777777" w:rsidR="00B04760" w:rsidRPr="00E41667" w:rsidRDefault="00B04760" w:rsidP="00E73ED3">
            <w:pPr>
              <w:jc w:val="center"/>
              <w:rPr>
                <w:color w:val="000000"/>
                <w:sz w:val="20"/>
                <w:szCs w:val="20"/>
              </w:rPr>
            </w:pPr>
            <w:r w:rsidRPr="00E41667">
              <w:rPr>
                <w:color w:val="000000"/>
                <w:sz w:val="20"/>
                <w:szCs w:val="20"/>
              </w:rPr>
              <w:t>0</w:t>
            </w:r>
          </w:p>
        </w:tc>
      </w:tr>
      <w:tr w:rsidR="00B04760" w:rsidRPr="00E41667" w14:paraId="4DC4EF0B" w14:textId="77777777" w:rsidTr="00E73ED3">
        <w:trPr>
          <w:trHeight w:val="240"/>
        </w:trPr>
        <w:tc>
          <w:tcPr>
            <w:tcW w:w="539" w:type="dxa"/>
            <w:shd w:val="clear" w:color="auto" w:fill="auto"/>
            <w:noWrap/>
            <w:vAlign w:val="bottom"/>
            <w:hideMark/>
          </w:tcPr>
          <w:p w14:paraId="3FB072B4" w14:textId="77777777" w:rsidR="00B04760" w:rsidRPr="00E41667" w:rsidRDefault="00B04760" w:rsidP="00E73ED3">
            <w:pPr>
              <w:jc w:val="right"/>
              <w:rPr>
                <w:color w:val="000000"/>
                <w:sz w:val="20"/>
                <w:szCs w:val="20"/>
              </w:rPr>
            </w:pPr>
            <w:r w:rsidRPr="00E41667">
              <w:rPr>
                <w:color w:val="000000"/>
                <w:sz w:val="20"/>
                <w:szCs w:val="20"/>
              </w:rPr>
              <w:t>88</w:t>
            </w:r>
          </w:p>
        </w:tc>
        <w:tc>
          <w:tcPr>
            <w:tcW w:w="2185" w:type="dxa"/>
            <w:shd w:val="clear" w:color="auto" w:fill="auto"/>
            <w:noWrap/>
            <w:vAlign w:val="bottom"/>
            <w:hideMark/>
          </w:tcPr>
          <w:p w14:paraId="6F2D3EE0" w14:textId="77777777" w:rsidR="00B04760" w:rsidRPr="00E41667" w:rsidRDefault="00B04760" w:rsidP="00E73ED3">
            <w:pPr>
              <w:rPr>
                <w:i/>
                <w:iCs/>
                <w:color w:val="000000"/>
                <w:sz w:val="20"/>
                <w:szCs w:val="20"/>
              </w:rPr>
            </w:pPr>
            <w:r w:rsidRPr="00E41667">
              <w:rPr>
                <w:i/>
                <w:iCs/>
                <w:color w:val="000000"/>
                <w:sz w:val="20"/>
                <w:szCs w:val="20"/>
              </w:rPr>
              <w:t xml:space="preserve">Andrena </w:t>
            </w:r>
            <w:proofErr w:type="spellStart"/>
            <w:r w:rsidRPr="00E41667">
              <w:rPr>
                <w:i/>
                <w:iCs/>
                <w:color w:val="000000"/>
                <w:sz w:val="20"/>
                <w:szCs w:val="20"/>
              </w:rPr>
              <w:t>crataegi</w:t>
            </w:r>
            <w:proofErr w:type="spellEnd"/>
            <w:r>
              <w:rPr>
                <w:i/>
                <w:iCs/>
                <w:color w:val="000000"/>
                <w:sz w:val="20"/>
                <w:szCs w:val="20"/>
              </w:rPr>
              <w:t xml:space="preserve"> </w:t>
            </w:r>
            <w:r w:rsidRPr="00BC6812">
              <w:rPr>
                <w:bCs/>
                <w:sz w:val="22"/>
                <w:szCs w:val="22"/>
              </w:rPr>
              <w:t>§</w:t>
            </w:r>
          </w:p>
        </w:tc>
        <w:tc>
          <w:tcPr>
            <w:tcW w:w="1231" w:type="dxa"/>
            <w:shd w:val="clear" w:color="auto" w:fill="auto"/>
            <w:noWrap/>
            <w:vAlign w:val="bottom"/>
            <w:hideMark/>
          </w:tcPr>
          <w:p w14:paraId="35D20F43" w14:textId="77777777" w:rsidR="00B04760" w:rsidRPr="00E41667" w:rsidRDefault="00B04760" w:rsidP="00E73ED3">
            <w:pPr>
              <w:rPr>
                <w:color w:val="000000"/>
                <w:sz w:val="20"/>
                <w:szCs w:val="20"/>
              </w:rPr>
            </w:pPr>
          </w:p>
        </w:tc>
        <w:tc>
          <w:tcPr>
            <w:tcW w:w="716" w:type="dxa"/>
            <w:shd w:val="clear" w:color="auto" w:fill="auto"/>
            <w:noWrap/>
            <w:vAlign w:val="bottom"/>
            <w:hideMark/>
          </w:tcPr>
          <w:p w14:paraId="56A048CB" w14:textId="77777777" w:rsidR="00B04760" w:rsidRPr="00E41667" w:rsidRDefault="00B04760" w:rsidP="00E73ED3">
            <w:pPr>
              <w:jc w:val="center"/>
              <w:rPr>
                <w:color w:val="000000"/>
                <w:sz w:val="20"/>
                <w:szCs w:val="20"/>
              </w:rPr>
            </w:pPr>
            <w:r w:rsidRPr="00E41667">
              <w:rPr>
                <w:color w:val="000000"/>
                <w:sz w:val="20"/>
                <w:szCs w:val="20"/>
              </w:rPr>
              <w:t>2</w:t>
            </w:r>
          </w:p>
        </w:tc>
        <w:tc>
          <w:tcPr>
            <w:tcW w:w="716" w:type="dxa"/>
            <w:shd w:val="clear" w:color="auto" w:fill="auto"/>
            <w:noWrap/>
            <w:vAlign w:val="bottom"/>
            <w:hideMark/>
          </w:tcPr>
          <w:p w14:paraId="5E156A36" w14:textId="77777777" w:rsidR="00B04760" w:rsidRPr="00E41667" w:rsidRDefault="00B04760" w:rsidP="00E73ED3">
            <w:pPr>
              <w:jc w:val="center"/>
              <w:rPr>
                <w:color w:val="000000"/>
                <w:sz w:val="20"/>
                <w:szCs w:val="20"/>
              </w:rPr>
            </w:pPr>
            <w:r w:rsidRPr="00E41667">
              <w:rPr>
                <w:color w:val="000000"/>
                <w:sz w:val="20"/>
                <w:szCs w:val="20"/>
              </w:rPr>
              <w:t>2</w:t>
            </w:r>
          </w:p>
        </w:tc>
        <w:tc>
          <w:tcPr>
            <w:tcW w:w="594" w:type="dxa"/>
            <w:shd w:val="clear" w:color="auto" w:fill="auto"/>
            <w:noWrap/>
            <w:vAlign w:val="bottom"/>
            <w:hideMark/>
          </w:tcPr>
          <w:p w14:paraId="76988AFB"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5518B891"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306D7668" w14:textId="77777777" w:rsidR="00B04760" w:rsidRPr="00E41667" w:rsidRDefault="00B04760" w:rsidP="00E73ED3">
            <w:pPr>
              <w:jc w:val="center"/>
              <w:rPr>
                <w:color w:val="000000"/>
                <w:sz w:val="20"/>
                <w:szCs w:val="20"/>
              </w:rPr>
            </w:pPr>
            <w:r w:rsidRPr="00E41667">
              <w:rPr>
                <w:color w:val="000000"/>
                <w:sz w:val="20"/>
                <w:szCs w:val="20"/>
              </w:rPr>
              <w:t>1</w:t>
            </w:r>
          </w:p>
        </w:tc>
        <w:tc>
          <w:tcPr>
            <w:tcW w:w="516" w:type="dxa"/>
            <w:shd w:val="clear" w:color="auto" w:fill="auto"/>
            <w:noWrap/>
            <w:vAlign w:val="bottom"/>
            <w:hideMark/>
          </w:tcPr>
          <w:p w14:paraId="7264448D" w14:textId="77777777" w:rsidR="00B04760" w:rsidRPr="00E41667" w:rsidRDefault="00B04760" w:rsidP="00E73ED3">
            <w:pPr>
              <w:jc w:val="center"/>
              <w:rPr>
                <w:color w:val="000000"/>
                <w:sz w:val="20"/>
                <w:szCs w:val="20"/>
              </w:rPr>
            </w:pPr>
            <w:r w:rsidRPr="00E41667">
              <w:rPr>
                <w:color w:val="000000"/>
                <w:sz w:val="20"/>
                <w:szCs w:val="20"/>
              </w:rPr>
              <w:t>1</w:t>
            </w:r>
          </w:p>
        </w:tc>
        <w:tc>
          <w:tcPr>
            <w:tcW w:w="838" w:type="dxa"/>
            <w:shd w:val="clear" w:color="auto" w:fill="auto"/>
            <w:noWrap/>
            <w:vAlign w:val="bottom"/>
            <w:hideMark/>
          </w:tcPr>
          <w:p w14:paraId="0BA6CE16" w14:textId="77777777" w:rsidR="00B04760" w:rsidRPr="00E41667" w:rsidRDefault="00B04760" w:rsidP="00E73ED3">
            <w:pPr>
              <w:jc w:val="center"/>
              <w:rPr>
                <w:color w:val="000000"/>
                <w:sz w:val="20"/>
                <w:szCs w:val="20"/>
              </w:rPr>
            </w:pPr>
            <w:r w:rsidRPr="00E41667">
              <w:rPr>
                <w:color w:val="000000"/>
                <w:sz w:val="20"/>
                <w:szCs w:val="20"/>
              </w:rPr>
              <w:t>2</w:t>
            </w:r>
          </w:p>
        </w:tc>
        <w:tc>
          <w:tcPr>
            <w:tcW w:w="650" w:type="dxa"/>
            <w:shd w:val="clear" w:color="auto" w:fill="auto"/>
            <w:noWrap/>
            <w:vAlign w:val="bottom"/>
            <w:hideMark/>
          </w:tcPr>
          <w:p w14:paraId="193CD505" w14:textId="77777777" w:rsidR="00B04760" w:rsidRPr="00E41667" w:rsidRDefault="00B04760" w:rsidP="00E73ED3">
            <w:pPr>
              <w:jc w:val="center"/>
              <w:rPr>
                <w:color w:val="000000"/>
                <w:sz w:val="20"/>
                <w:szCs w:val="20"/>
              </w:rPr>
            </w:pPr>
            <w:r w:rsidRPr="00E41667">
              <w:rPr>
                <w:color w:val="000000"/>
                <w:sz w:val="20"/>
                <w:szCs w:val="20"/>
              </w:rPr>
              <w:t>0</w:t>
            </w:r>
          </w:p>
        </w:tc>
      </w:tr>
      <w:tr w:rsidR="00B04760" w:rsidRPr="00E41667" w14:paraId="395396B6" w14:textId="77777777" w:rsidTr="00E73ED3">
        <w:trPr>
          <w:trHeight w:val="240"/>
        </w:trPr>
        <w:tc>
          <w:tcPr>
            <w:tcW w:w="539" w:type="dxa"/>
            <w:shd w:val="clear" w:color="auto" w:fill="auto"/>
            <w:noWrap/>
            <w:vAlign w:val="bottom"/>
            <w:hideMark/>
          </w:tcPr>
          <w:p w14:paraId="171344C0" w14:textId="77777777" w:rsidR="00B04760" w:rsidRPr="00E41667" w:rsidRDefault="00B04760" w:rsidP="00E73ED3">
            <w:pPr>
              <w:jc w:val="right"/>
              <w:rPr>
                <w:color w:val="000000"/>
                <w:sz w:val="20"/>
                <w:szCs w:val="20"/>
              </w:rPr>
            </w:pPr>
            <w:r w:rsidRPr="00E41667">
              <w:rPr>
                <w:color w:val="000000"/>
                <w:sz w:val="20"/>
                <w:szCs w:val="20"/>
              </w:rPr>
              <w:t>89</w:t>
            </w:r>
          </w:p>
        </w:tc>
        <w:tc>
          <w:tcPr>
            <w:tcW w:w="2185" w:type="dxa"/>
            <w:shd w:val="clear" w:color="auto" w:fill="auto"/>
            <w:noWrap/>
            <w:vAlign w:val="bottom"/>
            <w:hideMark/>
          </w:tcPr>
          <w:p w14:paraId="594145BA" w14:textId="77777777" w:rsidR="00B04760" w:rsidRPr="00E41667" w:rsidRDefault="00B04760" w:rsidP="00E73ED3">
            <w:pPr>
              <w:rPr>
                <w:i/>
                <w:iCs/>
                <w:color w:val="000000"/>
                <w:sz w:val="20"/>
                <w:szCs w:val="20"/>
              </w:rPr>
            </w:pPr>
            <w:r w:rsidRPr="00E41667">
              <w:rPr>
                <w:i/>
                <w:iCs/>
                <w:color w:val="000000"/>
                <w:sz w:val="20"/>
                <w:szCs w:val="20"/>
              </w:rPr>
              <w:t xml:space="preserve">Andrena </w:t>
            </w:r>
            <w:proofErr w:type="spellStart"/>
            <w:r w:rsidRPr="00E41667">
              <w:rPr>
                <w:i/>
                <w:iCs/>
                <w:color w:val="000000"/>
                <w:sz w:val="20"/>
                <w:szCs w:val="20"/>
              </w:rPr>
              <w:t>trevoris</w:t>
            </w:r>
            <w:proofErr w:type="spellEnd"/>
          </w:p>
        </w:tc>
        <w:tc>
          <w:tcPr>
            <w:tcW w:w="1231" w:type="dxa"/>
            <w:shd w:val="clear" w:color="auto" w:fill="auto"/>
            <w:noWrap/>
            <w:vAlign w:val="bottom"/>
            <w:hideMark/>
          </w:tcPr>
          <w:p w14:paraId="381CD174" w14:textId="77777777" w:rsidR="00B04760" w:rsidRPr="00E41667" w:rsidRDefault="00B04760" w:rsidP="00E73ED3">
            <w:pPr>
              <w:rPr>
                <w:color w:val="000000"/>
                <w:sz w:val="20"/>
                <w:szCs w:val="20"/>
              </w:rPr>
            </w:pPr>
            <w:r w:rsidRPr="00E41667">
              <w:rPr>
                <w:color w:val="000000"/>
                <w:sz w:val="20"/>
                <w:szCs w:val="20"/>
              </w:rPr>
              <w:t>crSNO</w:t>
            </w:r>
          </w:p>
        </w:tc>
        <w:tc>
          <w:tcPr>
            <w:tcW w:w="716" w:type="dxa"/>
            <w:shd w:val="clear" w:color="auto" w:fill="auto"/>
            <w:noWrap/>
            <w:vAlign w:val="bottom"/>
            <w:hideMark/>
          </w:tcPr>
          <w:p w14:paraId="449C23A9" w14:textId="77777777" w:rsidR="00B04760" w:rsidRPr="00E41667" w:rsidRDefault="00B04760" w:rsidP="00E73ED3">
            <w:pPr>
              <w:jc w:val="center"/>
              <w:rPr>
                <w:color w:val="000000"/>
                <w:sz w:val="20"/>
                <w:szCs w:val="20"/>
              </w:rPr>
            </w:pPr>
            <w:r w:rsidRPr="00E41667">
              <w:rPr>
                <w:color w:val="000000"/>
                <w:sz w:val="20"/>
                <w:szCs w:val="20"/>
              </w:rPr>
              <w:t>2</w:t>
            </w:r>
          </w:p>
        </w:tc>
        <w:tc>
          <w:tcPr>
            <w:tcW w:w="716" w:type="dxa"/>
            <w:shd w:val="clear" w:color="auto" w:fill="auto"/>
            <w:noWrap/>
            <w:vAlign w:val="bottom"/>
            <w:hideMark/>
          </w:tcPr>
          <w:p w14:paraId="3510E00A" w14:textId="77777777" w:rsidR="00B04760" w:rsidRPr="00E41667" w:rsidRDefault="00B04760" w:rsidP="00E73ED3">
            <w:pPr>
              <w:jc w:val="center"/>
              <w:rPr>
                <w:color w:val="000000"/>
                <w:sz w:val="20"/>
                <w:szCs w:val="20"/>
              </w:rPr>
            </w:pPr>
            <w:r w:rsidRPr="00E41667">
              <w:rPr>
                <w:color w:val="000000"/>
                <w:sz w:val="20"/>
                <w:szCs w:val="20"/>
              </w:rPr>
              <w:t>0</w:t>
            </w:r>
          </w:p>
        </w:tc>
        <w:tc>
          <w:tcPr>
            <w:tcW w:w="594" w:type="dxa"/>
            <w:shd w:val="clear" w:color="auto" w:fill="auto"/>
            <w:noWrap/>
            <w:vAlign w:val="bottom"/>
            <w:hideMark/>
          </w:tcPr>
          <w:p w14:paraId="636FAAB6" w14:textId="77777777" w:rsidR="00B04760" w:rsidRPr="00E41667" w:rsidRDefault="00B04760" w:rsidP="00E73ED3">
            <w:pPr>
              <w:jc w:val="center"/>
              <w:rPr>
                <w:color w:val="000000"/>
                <w:sz w:val="20"/>
                <w:szCs w:val="20"/>
              </w:rPr>
            </w:pPr>
            <w:r w:rsidRPr="00E41667">
              <w:rPr>
                <w:color w:val="000000"/>
                <w:sz w:val="20"/>
                <w:szCs w:val="20"/>
              </w:rPr>
              <w:t>1</w:t>
            </w:r>
          </w:p>
        </w:tc>
        <w:tc>
          <w:tcPr>
            <w:tcW w:w="606" w:type="dxa"/>
            <w:shd w:val="clear" w:color="auto" w:fill="auto"/>
            <w:noWrap/>
            <w:vAlign w:val="bottom"/>
            <w:hideMark/>
          </w:tcPr>
          <w:p w14:paraId="4DF4E21B"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4693056B" w14:textId="77777777" w:rsidR="00B04760" w:rsidRPr="00E41667" w:rsidRDefault="00B04760" w:rsidP="00E73ED3">
            <w:pPr>
              <w:jc w:val="center"/>
              <w:rPr>
                <w:color w:val="000000"/>
                <w:sz w:val="20"/>
                <w:szCs w:val="20"/>
              </w:rPr>
            </w:pPr>
            <w:r w:rsidRPr="00E41667">
              <w:rPr>
                <w:color w:val="000000"/>
                <w:sz w:val="20"/>
                <w:szCs w:val="20"/>
              </w:rPr>
              <w:t>2</w:t>
            </w:r>
          </w:p>
        </w:tc>
        <w:tc>
          <w:tcPr>
            <w:tcW w:w="516" w:type="dxa"/>
            <w:shd w:val="clear" w:color="auto" w:fill="auto"/>
            <w:noWrap/>
            <w:vAlign w:val="bottom"/>
            <w:hideMark/>
          </w:tcPr>
          <w:p w14:paraId="1143AB06"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6C04ADCA" w14:textId="77777777" w:rsidR="00B04760" w:rsidRPr="00E41667" w:rsidRDefault="00B04760" w:rsidP="00E73ED3">
            <w:pPr>
              <w:jc w:val="center"/>
              <w:rPr>
                <w:color w:val="000000"/>
                <w:sz w:val="20"/>
                <w:szCs w:val="20"/>
              </w:rPr>
            </w:pPr>
            <w:r w:rsidRPr="00E41667">
              <w:rPr>
                <w:color w:val="000000"/>
                <w:sz w:val="20"/>
                <w:szCs w:val="20"/>
              </w:rPr>
              <w:t>1</w:t>
            </w:r>
          </w:p>
        </w:tc>
        <w:tc>
          <w:tcPr>
            <w:tcW w:w="650" w:type="dxa"/>
            <w:shd w:val="clear" w:color="auto" w:fill="auto"/>
            <w:noWrap/>
            <w:vAlign w:val="bottom"/>
            <w:hideMark/>
          </w:tcPr>
          <w:p w14:paraId="0A8C0975" w14:textId="77777777" w:rsidR="00B04760" w:rsidRPr="00E41667" w:rsidRDefault="00B04760" w:rsidP="00E73ED3">
            <w:pPr>
              <w:jc w:val="center"/>
              <w:rPr>
                <w:color w:val="000000"/>
                <w:sz w:val="20"/>
                <w:szCs w:val="20"/>
              </w:rPr>
            </w:pPr>
            <w:r w:rsidRPr="00E41667">
              <w:rPr>
                <w:color w:val="000000"/>
                <w:sz w:val="20"/>
                <w:szCs w:val="20"/>
              </w:rPr>
              <w:t>1</w:t>
            </w:r>
          </w:p>
        </w:tc>
      </w:tr>
      <w:tr w:rsidR="00B04760" w:rsidRPr="00E41667" w14:paraId="2D9D6F47" w14:textId="77777777" w:rsidTr="00E73ED3">
        <w:trPr>
          <w:trHeight w:val="240"/>
        </w:trPr>
        <w:tc>
          <w:tcPr>
            <w:tcW w:w="539" w:type="dxa"/>
            <w:shd w:val="clear" w:color="auto" w:fill="auto"/>
            <w:noWrap/>
            <w:vAlign w:val="bottom"/>
            <w:hideMark/>
          </w:tcPr>
          <w:p w14:paraId="56C9895A" w14:textId="77777777" w:rsidR="00B04760" w:rsidRPr="00E41667" w:rsidRDefault="00B04760" w:rsidP="00E73ED3">
            <w:pPr>
              <w:jc w:val="right"/>
              <w:rPr>
                <w:color w:val="000000"/>
                <w:sz w:val="20"/>
                <w:szCs w:val="20"/>
              </w:rPr>
            </w:pPr>
            <w:r w:rsidRPr="00E41667">
              <w:rPr>
                <w:color w:val="000000"/>
                <w:sz w:val="20"/>
                <w:szCs w:val="20"/>
              </w:rPr>
              <w:t>90</w:t>
            </w:r>
          </w:p>
        </w:tc>
        <w:tc>
          <w:tcPr>
            <w:tcW w:w="2185" w:type="dxa"/>
            <w:shd w:val="clear" w:color="auto" w:fill="auto"/>
            <w:noWrap/>
            <w:vAlign w:val="bottom"/>
            <w:hideMark/>
          </w:tcPr>
          <w:p w14:paraId="0CA7153E" w14:textId="77777777" w:rsidR="00B04760" w:rsidRPr="00E41667" w:rsidRDefault="00B04760" w:rsidP="00E73ED3">
            <w:pPr>
              <w:rPr>
                <w:i/>
                <w:iCs/>
                <w:color w:val="000000"/>
                <w:sz w:val="20"/>
                <w:szCs w:val="20"/>
              </w:rPr>
            </w:pPr>
            <w:r w:rsidRPr="00E41667">
              <w:rPr>
                <w:i/>
                <w:iCs/>
                <w:color w:val="000000"/>
                <w:sz w:val="20"/>
                <w:szCs w:val="20"/>
              </w:rPr>
              <w:t xml:space="preserve">Andrena </w:t>
            </w:r>
            <w:proofErr w:type="spellStart"/>
            <w:r w:rsidRPr="00E41667">
              <w:rPr>
                <w:i/>
                <w:iCs/>
                <w:color w:val="000000"/>
                <w:sz w:val="20"/>
                <w:szCs w:val="20"/>
              </w:rPr>
              <w:t>vicinoides</w:t>
            </w:r>
            <w:proofErr w:type="spellEnd"/>
          </w:p>
        </w:tc>
        <w:tc>
          <w:tcPr>
            <w:tcW w:w="1231" w:type="dxa"/>
            <w:shd w:val="clear" w:color="auto" w:fill="auto"/>
            <w:noWrap/>
            <w:vAlign w:val="bottom"/>
            <w:hideMark/>
          </w:tcPr>
          <w:p w14:paraId="00E6B34F" w14:textId="77777777" w:rsidR="00B04760" w:rsidRPr="00E41667" w:rsidRDefault="00B04760" w:rsidP="00E73ED3">
            <w:pPr>
              <w:rPr>
                <w:color w:val="000000"/>
                <w:sz w:val="20"/>
                <w:szCs w:val="20"/>
              </w:rPr>
            </w:pPr>
          </w:p>
        </w:tc>
        <w:tc>
          <w:tcPr>
            <w:tcW w:w="716" w:type="dxa"/>
            <w:shd w:val="clear" w:color="auto" w:fill="auto"/>
            <w:noWrap/>
            <w:vAlign w:val="bottom"/>
            <w:hideMark/>
          </w:tcPr>
          <w:p w14:paraId="2D7991A0" w14:textId="77777777" w:rsidR="00B04760" w:rsidRPr="00E41667" w:rsidRDefault="00B04760" w:rsidP="00E73ED3">
            <w:pPr>
              <w:jc w:val="center"/>
              <w:rPr>
                <w:color w:val="000000"/>
                <w:sz w:val="20"/>
                <w:szCs w:val="20"/>
              </w:rPr>
            </w:pPr>
            <w:r w:rsidRPr="00E41667">
              <w:rPr>
                <w:color w:val="000000"/>
                <w:sz w:val="20"/>
                <w:szCs w:val="20"/>
              </w:rPr>
              <w:t>2</w:t>
            </w:r>
          </w:p>
        </w:tc>
        <w:tc>
          <w:tcPr>
            <w:tcW w:w="716" w:type="dxa"/>
            <w:shd w:val="clear" w:color="auto" w:fill="auto"/>
            <w:noWrap/>
            <w:vAlign w:val="bottom"/>
            <w:hideMark/>
          </w:tcPr>
          <w:p w14:paraId="2BD47C3F" w14:textId="77777777" w:rsidR="00B04760" w:rsidRPr="00E41667" w:rsidRDefault="00B04760" w:rsidP="00E73ED3">
            <w:pPr>
              <w:jc w:val="center"/>
              <w:rPr>
                <w:color w:val="000000"/>
                <w:sz w:val="20"/>
                <w:szCs w:val="20"/>
              </w:rPr>
            </w:pPr>
            <w:r w:rsidRPr="00E41667">
              <w:rPr>
                <w:color w:val="000000"/>
                <w:sz w:val="20"/>
                <w:szCs w:val="20"/>
              </w:rPr>
              <w:t>0</w:t>
            </w:r>
          </w:p>
        </w:tc>
        <w:tc>
          <w:tcPr>
            <w:tcW w:w="594" w:type="dxa"/>
            <w:shd w:val="clear" w:color="auto" w:fill="auto"/>
            <w:noWrap/>
            <w:vAlign w:val="bottom"/>
            <w:hideMark/>
          </w:tcPr>
          <w:p w14:paraId="11AF490E"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0C9256D9" w14:textId="77777777" w:rsidR="00B04760" w:rsidRPr="00E41667" w:rsidRDefault="00B04760" w:rsidP="00E73ED3">
            <w:pPr>
              <w:jc w:val="center"/>
              <w:rPr>
                <w:color w:val="000000"/>
                <w:sz w:val="20"/>
                <w:szCs w:val="20"/>
              </w:rPr>
            </w:pPr>
            <w:r w:rsidRPr="00E41667">
              <w:rPr>
                <w:color w:val="000000"/>
                <w:sz w:val="20"/>
                <w:szCs w:val="20"/>
              </w:rPr>
              <w:t>2</w:t>
            </w:r>
          </w:p>
        </w:tc>
        <w:tc>
          <w:tcPr>
            <w:tcW w:w="716" w:type="dxa"/>
            <w:shd w:val="clear" w:color="auto" w:fill="auto"/>
            <w:noWrap/>
            <w:vAlign w:val="bottom"/>
            <w:hideMark/>
          </w:tcPr>
          <w:p w14:paraId="651A79DD" w14:textId="77777777" w:rsidR="00B04760" w:rsidRPr="00E41667" w:rsidRDefault="00B04760" w:rsidP="00E73ED3">
            <w:pPr>
              <w:jc w:val="center"/>
              <w:rPr>
                <w:color w:val="000000"/>
                <w:sz w:val="20"/>
                <w:szCs w:val="20"/>
              </w:rPr>
            </w:pPr>
            <w:r w:rsidRPr="00E41667">
              <w:rPr>
                <w:color w:val="000000"/>
                <w:sz w:val="20"/>
                <w:szCs w:val="20"/>
              </w:rPr>
              <w:t>2</w:t>
            </w:r>
          </w:p>
        </w:tc>
        <w:tc>
          <w:tcPr>
            <w:tcW w:w="516" w:type="dxa"/>
            <w:shd w:val="clear" w:color="auto" w:fill="auto"/>
            <w:noWrap/>
            <w:vAlign w:val="bottom"/>
            <w:hideMark/>
          </w:tcPr>
          <w:p w14:paraId="43C2103A"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06F569AD" w14:textId="77777777" w:rsidR="00B04760" w:rsidRPr="00E41667" w:rsidRDefault="00B04760" w:rsidP="00E73ED3">
            <w:pPr>
              <w:jc w:val="center"/>
              <w:rPr>
                <w:color w:val="000000"/>
                <w:sz w:val="20"/>
                <w:szCs w:val="20"/>
              </w:rPr>
            </w:pPr>
            <w:r w:rsidRPr="00E41667">
              <w:rPr>
                <w:color w:val="000000"/>
                <w:sz w:val="20"/>
                <w:szCs w:val="20"/>
              </w:rPr>
              <w:t>0</w:t>
            </w:r>
          </w:p>
        </w:tc>
        <w:tc>
          <w:tcPr>
            <w:tcW w:w="650" w:type="dxa"/>
            <w:shd w:val="clear" w:color="auto" w:fill="auto"/>
            <w:noWrap/>
            <w:vAlign w:val="bottom"/>
            <w:hideMark/>
          </w:tcPr>
          <w:p w14:paraId="0FE3B4D8" w14:textId="77777777" w:rsidR="00B04760" w:rsidRPr="00E41667" w:rsidRDefault="00B04760" w:rsidP="00E73ED3">
            <w:pPr>
              <w:jc w:val="center"/>
              <w:rPr>
                <w:color w:val="000000"/>
                <w:sz w:val="20"/>
                <w:szCs w:val="20"/>
              </w:rPr>
            </w:pPr>
            <w:r w:rsidRPr="00E41667">
              <w:rPr>
                <w:color w:val="000000"/>
                <w:sz w:val="20"/>
                <w:szCs w:val="20"/>
              </w:rPr>
              <w:t>2</w:t>
            </w:r>
          </w:p>
        </w:tc>
      </w:tr>
      <w:tr w:rsidR="00B04760" w:rsidRPr="00E41667" w14:paraId="37D0C14A" w14:textId="77777777" w:rsidTr="00E73ED3">
        <w:trPr>
          <w:trHeight w:val="240"/>
        </w:trPr>
        <w:tc>
          <w:tcPr>
            <w:tcW w:w="539" w:type="dxa"/>
            <w:shd w:val="clear" w:color="auto" w:fill="auto"/>
            <w:noWrap/>
            <w:vAlign w:val="bottom"/>
            <w:hideMark/>
          </w:tcPr>
          <w:p w14:paraId="0BC2C219" w14:textId="77777777" w:rsidR="00B04760" w:rsidRPr="00E41667" w:rsidRDefault="00B04760" w:rsidP="00E73ED3">
            <w:pPr>
              <w:jc w:val="right"/>
              <w:rPr>
                <w:color w:val="000000"/>
                <w:sz w:val="20"/>
                <w:szCs w:val="20"/>
              </w:rPr>
            </w:pPr>
            <w:r w:rsidRPr="00E41667">
              <w:rPr>
                <w:color w:val="000000"/>
                <w:sz w:val="20"/>
                <w:szCs w:val="20"/>
              </w:rPr>
              <w:t>91</w:t>
            </w:r>
          </w:p>
        </w:tc>
        <w:tc>
          <w:tcPr>
            <w:tcW w:w="2185" w:type="dxa"/>
            <w:shd w:val="clear" w:color="auto" w:fill="auto"/>
            <w:noWrap/>
            <w:vAlign w:val="bottom"/>
            <w:hideMark/>
          </w:tcPr>
          <w:p w14:paraId="499D019D" w14:textId="77777777" w:rsidR="00B04760" w:rsidRPr="00E41667" w:rsidRDefault="00B04760" w:rsidP="00E73ED3">
            <w:pPr>
              <w:rPr>
                <w:i/>
                <w:iCs/>
                <w:color w:val="000000"/>
                <w:sz w:val="20"/>
                <w:szCs w:val="20"/>
              </w:rPr>
            </w:pPr>
            <w:proofErr w:type="spellStart"/>
            <w:r w:rsidRPr="00E41667">
              <w:rPr>
                <w:i/>
                <w:iCs/>
                <w:color w:val="000000"/>
                <w:sz w:val="20"/>
                <w:szCs w:val="20"/>
              </w:rPr>
              <w:t>Anthophora</w:t>
            </w:r>
            <w:proofErr w:type="spellEnd"/>
            <w:r w:rsidRPr="00E41667">
              <w:rPr>
                <w:i/>
                <w:iCs/>
                <w:color w:val="000000"/>
                <w:sz w:val="20"/>
                <w:szCs w:val="20"/>
              </w:rPr>
              <w:t xml:space="preserve"> terminalis</w:t>
            </w:r>
          </w:p>
        </w:tc>
        <w:tc>
          <w:tcPr>
            <w:tcW w:w="1231" w:type="dxa"/>
            <w:shd w:val="clear" w:color="auto" w:fill="auto"/>
            <w:noWrap/>
            <w:vAlign w:val="bottom"/>
            <w:hideMark/>
          </w:tcPr>
          <w:p w14:paraId="2753B748" w14:textId="77777777" w:rsidR="00B04760" w:rsidRPr="00E41667" w:rsidRDefault="00B04760" w:rsidP="00E73ED3">
            <w:pPr>
              <w:rPr>
                <w:color w:val="000000"/>
                <w:sz w:val="20"/>
                <w:szCs w:val="20"/>
              </w:rPr>
            </w:pPr>
            <w:r w:rsidRPr="00E41667">
              <w:rPr>
                <w:color w:val="000000"/>
                <w:sz w:val="20"/>
                <w:szCs w:val="20"/>
              </w:rPr>
              <w:t>crKING : crSNO_G</w:t>
            </w:r>
          </w:p>
        </w:tc>
        <w:tc>
          <w:tcPr>
            <w:tcW w:w="716" w:type="dxa"/>
            <w:shd w:val="clear" w:color="auto" w:fill="auto"/>
            <w:noWrap/>
            <w:vAlign w:val="bottom"/>
            <w:hideMark/>
          </w:tcPr>
          <w:p w14:paraId="51AB176D" w14:textId="77777777" w:rsidR="00B04760" w:rsidRPr="00E41667" w:rsidRDefault="00B04760" w:rsidP="00E73ED3">
            <w:pPr>
              <w:jc w:val="center"/>
              <w:rPr>
                <w:color w:val="000000"/>
                <w:sz w:val="20"/>
                <w:szCs w:val="20"/>
              </w:rPr>
            </w:pPr>
            <w:r w:rsidRPr="00E41667">
              <w:rPr>
                <w:color w:val="000000"/>
                <w:sz w:val="20"/>
                <w:szCs w:val="20"/>
              </w:rPr>
              <w:t>2</w:t>
            </w:r>
          </w:p>
        </w:tc>
        <w:tc>
          <w:tcPr>
            <w:tcW w:w="716" w:type="dxa"/>
            <w:shd w:val="clear" w:color="auto" w:fill="auto"/>
            <w:noWrap/>
            <w:vAlign w:val="bottom"/>
            <w:hideMark/>
          </w:tcPr>
          <w:p w14:paraId="2BAE9B5F" w14:textId="77777777" w:rsidR="00B04760" w:rsidRPr="00E41667" w:rsidRDefault="00B04760" w:rsidP="00E73ED3">
            <w:pPr>
              <w:jc w:val="center"/>
              <w:rPr>
                <w:color w:val="000000"/>
                <w:sz w:val="20"/>
                <w:szCs w:val="20"/>
              </w:rPr>
            </w:pPr>
            <w:r w:rsidRPr="00E41667">
              <w:rPr>
                <w:color w:val="000000"/>
                <w:sz w:val="20"/>
                <w:szCs w:val="20"/>
              </w:rPr>
              <w:t>0</w:t>
            </w:r>
          </w:p>
        </w:tc>
        <w:tc>
          <w:tcPr>
            <w:tcW w:w="594" w:type="dxa"/>
            <w:shd w:val="clear" w:color="auto" w:fill="auto"/>
            <w:noWrap/>
            <w:vAlign w:val="bottom"/>
            <w:hideMark/>
          </w:tcPr>
          <w:p w14:paraId="648B5F21" w14:textId="77777777" w:rsidR="00B04760" w:rsidRPr="00E41667" w:rsidRDefault="00B04760" w:rsidP="00E73ED3">
            <w:pPr>
              <w:jc w:val="center"/>
              <w:rPr>
                <w:color w:val="000000"/>
                <w:sz w:val="20"/>
                <w:szCs w:val="20"/>
              </w:rPr>
            </w:pPr>
            <w:r w:rsidRPr="00E41667">
              <w:rPr>
                <w:color w:val="000000"/>
                <w:sz w:val="20"/>
                <w:szCs w:val="20"/>
              </w:rPr>
              <w:t>1</w:t>
            </w:r>
          </w:p>
        </w:tc>
        <w:tc>
          <w:tcPr>
            <w:tcW w:w="606" w:type="dxa"/>
            <w:shd w:val="clear" w:color="auto" w:fill="auto"/>
            <w:noWrap/>
            <w:vAlign w:val="bottom"/>
            <w:hideMark/>
          </w:tcPr>
          <w:p w14:paraId="51CD6A1A"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506C3D9D" w14:textId="77777777" w:rsidR="00B04760" w:rsidRPr="00E41667" w:rsidRDefault="00B04760" w:rsidP="00E73ED3">
            <w:pPr>
              <w:jc w:val="center"/>
              <w:rPr>
                <w:color w:val="000000"/>
                <w:sz w:val="20"/>
                <w:szCs w:val="20"/>
              </w:rPr>
            </w:pPr>
            <w:r w:rsidRPr="00E41667">
              <w:rPr>
                <w:color w:val="000000"/>
                <w:sz w:val="20"/>
                <w:szCs w:val="20"/>
              </w:rPr>
              <w:t>2</w:t>
            </w:r>
          </w:p>
        </w:tc>
        <w:tc>
          <w:tcPr>
            <w:tcW w:w="516" w:type="dxa"/>
            <w:shd w:val="clear" w:color="auto" w:fill="auto"/>
            <w:noWrap/>
            <w:vAlign w:val="bottom"/>
            <w:hideMark/>
          </w:tcPr>
          <w:p w14:paraId="63848587"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6E036F8C" w14:textId="77777777" w:rsidR="00B04760" w:rsidRPr="00E41667" w:rsidRDefault="00B04760" w:rsidP="00E73ED3">
            <w:pPr>
              <w:jc w:val="center"/>
              <w:rPr>
                <w:color w:val="000000"/>
                <w:sz w:val="20"/>
                <w:szCs w:val="20"/>
              </w:rPr>
            </w:pPr>
            <w:r w:rsidRPr="00E41667">
              <w:rPr>
                <w:color w:val="000000"/>
                <w:sz w:val="20"/>
                <w:szCs w:val="20"/>
              </w:rPr>
              <w:t>1</w:t>
            </w:r>
          </w:p>
        </w:tc>
        <w:tc>
          <w:tcPr>
            <w:tcW w:w="650" w:type="dxa"/>
            <w:shd w:val="clear" w:color="auto" w:fill="auto"/>
            <w:noWrap/>
            <w:vAlign w:val="bottom"/>
            <w:hideMark/>
          </w:tcPr>
          <w:p w14:paraId="14DB3018" w14:textId="77777777" w:rsidR="00B04760" w:rsidRPr="00E41667" w:rsidRDefault="00B04760" w:rsidP="00E73ED3">
            <w:pPr>
              <w:jc w:val="center"/>
              <w:rPr>
                <w:color w:val="000000"/>
                <w:sz w:val="20"/>
                <w:szCs w:val="20"/>
              </w:rPr>
            </w:pPr>
            <w:r w:rsidRPr="00E41667">
              <w:rPr>
                <w:color w:val="000000"/>
                <w:sz w:val="20"/>
                <w:szCs w:val="20"/>
              </w:rPr>
              <w:t>1</w:t>
            </w:r>
          </w:p>
        </w:tc>
      </w:tr>
      <w:tr w:rsidR="00B04760" w:rsidRPr="00E41667" w14:paraId="691F479D" w14:textId="77777777" w:rsidTr="00E73ED3">
        <w:trPr>
          <w:trHeight w:val="240"/>
        </w:trPr>
        <w:tc>
          <w:tcPr>
            <w:tcW w:w="539" w:type="dxa"/>
            <w:shd w:val="clear" w:color="auto" w:fill="auto"/>
            <w:noWrap/>
            <w:vAlign w:val="bottom"/>
            <w:hideMark/>
          </w:tcPr>
          <w:p w14:paraId="5E94130A" w14:textId="77777777" w:rsidR="00B04760" w:rsidRPr="00E41667" w:rsidRDefault="00B04760" w:rsidP="00E73ED3">
            <w:pPr>
              <w:jc w:val="right"/>
              <w:rPr>
                <w:color w:val="000000"/>
                <w:sz w:val="20"/>
                <w:szCs w:val="20"/>
              </w:rPr>
            </w:pPr>
            <w:r w:rsidRPr="00E41667">
              <w:rPr>
                <w:color w:val="000000"/>
                <w:sz w:val="20"/>
                <w:szCs w:val="20"/>
              </w:rPr>
              <w:t>92</w:t>
            </w:r>
          </w:p>
        </w:tc>
        <w:tc>
          <w:tcPr>
            <w:tcW w:w="2185" w:type="dxa"/>
            <w:shd w:val="clear" w:color="auto" w:fill="auto"/>
            <w:noWrap/>
            <w:vAlign w:val="bottom"/>
            <w:hideMark/>
          </w:tcPr>
          <w:p w14:paraId="71AB5AB2" w14:textId="77777777" w:rsidR="00B04760" w:rsidRPr="00E41667" w:rsidRDefault="00B04760" w:rsidP="00E73ED3">
            <w:pPr>
              <w:rPr>
                <w:i/>
                <w:iCs/>
                <w:color w:val="000000"/>
                <w:sz w:val="20"/>
                <w:szCs w:val="20"/>
              </w:rPr>
            </w:pPr>
            <w:r w:rsidRPr="00E41667">
              <w:rPr>
                <w:i/>
                <w:iCs/>
                <w:color w:val="000000"/>
                <w:sz w:val="20"/>
                <w:szCs w:val="20"/>
              </w:rPr>
              <w:t xml:space="preserve">Bombus </w:t>
            </w:r>
            <w:proofErr w:type="spellStart"/>
            <w:r w:rsidRPr="00E41667">
              <w:rPr>
                <w:i/>
                <w:iCs/>
                <w:color w:val="000000"/>
                <w:sz w:val="20"/>
                <w:szCs w:val="20"/>
              </w:rPr>
              <w:t>rufocinctus</w:t>
            </w:r>
            <w:proofErr w:type="spellEnd"/>
            <w:r>
              <w:rPr>
                <w:i/>
                <w:iCs/>
                <w:color w:val="000000"/>
                <w:sz w:val="20"/>
                <w:szCs w:val="20"/>
              </w:rPr>
              <w:t xml:space="preserve"> </w:t>
            </w:r>
            <w:r w:rsidRPr="00BC6812">
              <w:rPr>
                <w:bCs/>
                <w:sz w:val="22"/>
                <w:szCs w:val="22"/>
              </w:rPr>
              <w:t>§</w:t>
            </w:r>
          </w:p>
        </w:tc>
        <w:tc>
          <w:tcPr>
            <w:tcW w:w="1231" w:type="dxa"/>
            <w:shd w:val="clear" w:color="auto" w:fill="auto"/>
            <w:noWrap/>
            <w:vAlign w:val="bottom"/>
            <w:hideMark/>
          </w:tcPr>
          <w:p w14:paraId="55C3465D" w14:textId="77777777" w:rsidR="00B04760" w:rsidRPr="00E41667" w:rsidRDefault="00B04760" w:rsidP="00E73ED3">
            <w:pPr>
              <w:rPr>
                <w:color w:val="000000"/>
                <w:sz w:val="20"/>
                <w:szCs w:val="20"/>
              </w:rPr>
            </w:pPr>
            <w:r w:rsidRPr="00E41667">
              <w:rPr>
                <w:color w:val="000000"/>
                <w:sz w:val="20"/>
                <w:szCs w:val="20"/>
              </w:rPr>
              <w:t>crKING</w:t>
            </w:r>
          </w:p>
        </w:tc>
        <w:tc>
          <w:tcPr>
            <w:tcW w:w="716" w:type="dxa"/>
            <w:shd w:val="clear" w:color="auto" w:fill="auto"/>
            <w:noWrap/>
            <w:vAlign w:val="bottom"/>
            <w:hideMark/>
          </w:tcPr>
          <w:p w14:paraId="3F6F469C" w14:textId="77777777" w:rsidR="00B04760" w:rsidRPr="00E41667" w:rsidRDefault="00B04760" w:rsidP="00E73ED3">
            <w:pPr>
              <w:jc w:val="center"/>
              <w:rPr>
                <w:color w:val="000000"/>
                <w:sz w:val="20"/>
                <w:szCs w:val="20"/>
              </w:rPr>
            </w:pPr>
            <w:r w:rsidRPr="00E41667">
              <w:rPr>
                <w:color w:val="000000"/>
                <w:sz w:val="20"/>
                <w:szCs w:val="20"/>
              </w:rPr>
              <w:t>2</w:t>
            </w:r>
          </w:p>
        </w:tc>
        <w:tc>
          <w:tcPr>
            <w:tcW w:w="716" w:type="dxa"/>
            <w:shd w:val="clear" w:color="auto" w:fill="auto"/>
            <w:noWrap/>
            <w:vAlign w:val="bottom"/>
            <w:hideMark/>
          </w:tcPr>
          <w:p w14:paraId="2AF4ACEF" w14:textId="77777777" w:rsidR="00B04760" w:rsidRPr="00E41667" w:rsidRDefault="00B04760" w:rsidP="00E73ED3">
            <w:pPr>
              <w:jc w:val="center"/>
              <w:rPr>
                <w:color w:val="000000"/>
                <w:sz w:val="20"/>
                <w:szCs w:val="20"/>
              </w:rPr>
            </w:pPr>
            <w:r w:rsidRPr="00E41667">
              <w:rPr>
                <w:color w:val="000000"/>
                <w:sz w:val="20"/>
                <w:szCs w:val="20"/>
              </w:rPr>
              <w:t>2</w:t>
            </w:r>
          </w:p>
        </w:tc>
        <w:tc>
          <w:tcPr>
            <w:tcW w:w="594" w:type="dxa"/>
            <w:shd w:val="clear" w:color="auto" w:fill="auto"/>
            <w:noWrap/>
            <w:vAlign w:val="bottom"/>
            <w:hideMark/>
          </w:tcPr>
          <w:p w14:paraId="079B13A3"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634CFA47"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1B2A5A20" w14:textId="77777777" w:rsidR="00B04760" w:rsidRPr="00E41667" w:rsidRDefault="00B04760" w:rsidP="00E73ED3">
            <w:pPr>
              <w:jc w:val="center"/>
              <w:rPr>
                <w:color w:val="000000"/>
                <w:sz w:val="20"/>
                <w:szCs w:val="20"/>
              </w:rPr>
            </w:pPr>
            <w:r w:rsidRPr="00E41667">
              <w:rPr>
                <w:color w:val="000000"/>
                <w:sz w:val="20"/>
                <w:szCs w:val="20"/>
              </w:rPr>
              <w:t>1</w:t>
            </w:r>
          </w:p>
        </w:tc>
        <w:tc>
          <w:tcPr>
            <w:tcW w:w="516" w:type="dxa"/>
            <w:shd w:val="clear" w:color="auto" w:fill="auto"/>
            <w:noWrap/>
            <w:vAlign w:val="bottom"/>
            <w:hideMark/>
          </w:tcPr>
          <w:p w14:paraId="42D0396B" w14:textId="77777777" w:rsidR="00B04760" w:rsidRPr="00E41667" w:rsidRDefault="00B04760" w:rsidP="00E73ED3">
            <w:pPr>
              <w:jc w:val="center"/>
              <w:rPr>
                <w:color w:val="000000"/>
                <w:sz w:val="20"/>
                <w:szCs w:val="20"/>
              </w:rPr>
            </w:pPr>
            <w:r w:rsidRPr="00E41667">
              <w:rPr>
                <w:color w:val="000000"/>
                <w:sz w:val="20"/>
                <w:szCs w:val="20"/>
              </w:rPr>
              <w:t>1</w:t>
            </w:r>
          </w:p>
        </w:tc>
        <w:tc>
          <w:tcPr>
            <w:tcW w:w="838" w:type="dxa"/>
            <w:shd w:val="clear" w:color="auto" w:fill="auto"/>
            <w:noWrap/>
            <w:vAlign w:val="bottom"/>
            <w:hideMark/>
          </w:tcPr>
          <w:p w14:paraId="493795C3" w14:textId="77777777" w:rsidR="00B04760" w:rsidRPr="00E41667" w:rsidRDefault="00B04760" w:rsidP="00E73ED3">
            <w:pPr>
              <w:jc w:val="center"/>
              <w:rPr>
                <w:color w:val="000000"/>
                <w:sz w:val="20"/>
                <w:szCs w:val="20"/>
              </w:rPr>
            </w:pPr>
            <w:r w:rsidRPr="00E41667">
              <w:rPr>
                <w:color w:val="000000"/>
                <w:sz w:val="20"/>
                <w:szCs w:val="20"/>
              </w:rPr>
              <w:t>2</w:t>
            </w:r>
          </w:p>
        </w:tc>
        <w:tc>
          <w:tcPr>
            <w:tcW w:w="650" w:type="dxa"/>
            <w:shd w:val="clear" w:color="auto" w:fill="auto"/>
            <w:noWrap/>
            <w:vAlign w:val="bottom"/>
            <w:hideMark/>
          </w:tcPr>
          <w:p w14:paraId="74793626" w14:textId="77777777" w:rsidR="00B04760" w:rsidRPr="00E41667" w:rsidRDefault="00B04760" w:rsidP="00E73ED3">
            <w:pPr>
              <w:jc w:val="center"/>
              <w:rPr>
                <w:color w:val="000000"/>
                <w:sz w:val="20"/>
                <w:szCs w:val="20"/>
              </w:rPr>
            </w:pPr>
            <w:r w:rsidRPr="00E41667">
              <w:rPr>
                <w:color w:val="000000"/>
                <w:sz w:val="20"/>
                <w:szCs w:val="20"/>
              </w:rPr>
              <w:t>0</w:t>
            </w:r>
          </w:p>
        </w:tc>
      </w:tr>
      <w:tr w:rsidR="00B04760" w:rsidRPr="00E41667" w14:paraId="29C5B5D0" w14:textId="77777777" w:rsidTr="00E73ED3">
        <w:trPr>
          <w:trHeight w:val="240"/>
        </w:trPr>
        <w:tc>
          <w:tcPr>
            <w:tcW w:w="539" w:type="dxa"/>
            <w:shd w:val="clear" w:color="auto" w:fill="auto"/>
            <w:noWrap/>
            <w:vAlign w:val="bottom"/>
            <w:hideMark/>
          </w:tcPr>
          <w:p w14:paraId="700B3CF5" w14:textId="77777777" w:rsidR="00B04760" w:rsidRPr="00E41667" w:rsidRDefault="00B04760" w:rsidP="00E73ED3">
            <w:pPr>
              <w:jc w:val="right"/>
              <w:rPr>
                <w:color w:val="000000"/>
                <w:sz w:val="20"/>
                <w:szCs w:val="20"/>
              </w:rPr>
            </w:pPr>
            <w:r w:rsidRPr="00E41667">
              <w:rPr>
                <w:color w:val="000000"/>
                <w:sz w:val="20"/>
                <w:szCs w:val="20"/>
              </w:rPr>
              <w:t>93</w:t>
            </w:r>
          </w:p>
        </w:tc>
        <w:tc>
          <w:tcPr>
            <w:tcW w:w="2185" w:type="dxa"/>
            <w:shd w:val="clear" w:color="auto" w:fill="auto"/>
            <w:noWrap/>
            <w:vAlign w:val="bottom"/>
            <w:hideMark/>
          </w:tcPr>
          <w:p w14:paraId="7A2E648F" w14:textId="77777777" w:rsidR="00B04760" w:rsidRPr="00E41667" w:rsidRDefault="00B04760" w:rsidP="00E73ED3">
            <w:pPr>
              <w:rPr>
                <w:i/>
                <w:iCs/>
                <w:color w:val="000000"/>
                <w:sz w:val="20"/>
                <w:szCs w:val="20"/>
              </w:rPr>
            </w:pPr>
            <w:proofErr w:type="spellStart"/>
            <w:r w:rsidRPr="00E41667">
              <w:rPr>
                <w:i/>
                <w:iCs/>
                <w:color w:val="000000"/>
                <w:sz w:val="20"/>
                <w:szCs w:val="20"/>
              </w:rPr>
              <w:t>Diadasia</w:t>
            </w:r>
            <w:proofErr w:type="spellEnd"/>
            <w:r w:rsidRPr="00E41667">
              <w:rPr>
                <w:i/>
                <w:iCs/>
                <w:color w:val="000000"/>
                <w:sz w:val="20"/>
                <w:szCs w:val="20"/>
              </w:rPr>
              <w:t xml:space="preserve"> </w:t>
            </w:r>
            <w:proofErr w:type="spellStart"/>
            <w:r w:rsidRPr="00E41667">
              <w:rPr>
                <w:i/>
                <w:iCs/>
                <w:color w:val="000000"/>
                <w:sz w:val="20"/>
                <w:szCs w:val="20"/>
              </w:rPr>
              <w:t>enavata</w:t>
            </w:r>
            <w:proofErr w:type="spellEnd"/>
            <w:r>
              <w:rPr>
                <w:i/>
                <w:iCs/>
                <w:color w:val="000000"/>
                <w:sz w:val="20"/>
                <w:szCs w:val="20"/>
              </w:rPr>
              <w:t xml:space="preserve"> </w:t>
            </w:r>
            <w:r w:rsidRPr="00BC6812">
              <w:rPr>
                <w:bCs/>
                <w:sz w:val="22"/>
                <w:szCs w:val="22"/>
              </w:rPr>
              <w:t>§</w:t>
            </w:r>
          </w:p>
        </w:tc>
        <w:tc>
          <w:tcPr>
            <w:tcW w:w="1231" w:type="dxa"/>
            <w:shd w:val="clear" w:color="auto" w:fill="auto"/>
            <w:noWrap/>
            <w:vAlign w:val="bottom"/>
            <w:hideMark/>
          </w:tcPr>
          <w:p w14:paraId="60D4AEF8" w14:textId="77777777" w:rsidR="00B04760" w:rsidRPr="00E41667" w:rsidRDefault="00B04760" w:rsidP="00E73ED3">
            <w:pPr>
              <w:rPr>
                <w:color w:val="000000"/>
                <w:sz w:val="20"/>
                <w:szCs w:val="20"/>
              </w:rPr>
            </w:pPr>
            <w:r w:rsidRPr="00E41667">
              <w:rPr>
                <w:color w:val="000000"/>
                <w:sz w:val="20"/>
                <w:szCs w:val="20"/>
              </w:rPr>
              <w:t>crKING : srG</w:t>
            </w:r>
          </w:p>
        </w:tc>
        <w:tc>
          <w:tcPr>
            <w:tcW w:w="716" w:type="dxa"/>
            <w:shd w:val="clear" w:color="auto" w:fill="auto"/>
            <w:noWrap/>
            <w:vAlign w:val="bottom"/>
            <w:hideMark/>
          </w:tcPr>
          <w:p w14:paraId="5A494505" w14:textId="77777777" w:rsidR="00B04760" w:rsidRPr="00E41667" w:rsidRDefault="00B04760" w:rsidP="00E73ED3">
            <w:pPr>
              <w:jc w:val="center"/>
              <w:rPr>
                <w:color w:val="000000"/>
                <w:sz w:val="20"/>
                <w:szCs w:val="20"/>
              </w:rPr>
            </w:pPr>
            <w:r w:rsidRPr="00E41667">
              <w:rPr>
                <w:color w:val="000000"/>
                <w:sz w:val="20"/>
                <w:szCs w:val="20"/>
              </w:rPr>
              <w:t>2</w:t>
            </w:r>
          </w:p>
        </w:tc>
        <w:tc>
          <w:tcPr>
            <w:tcW w:w="716" w:type="dxa"/>
            <w:shd w:val="clear" w:color="auto" w:fill="auto"/>
            <w:noWrap/>
            <w:vAlign w:val="bottom"/>
            <w:hideMark/>
          </w:tcPr>
          <w:p w14:paraId="47E9C45B" w14:textId="77777777" w:rsidR="00B04760" w:rsidRPr="00E41667" w:rsidRDefault="00B04760" w:rsidP="00E73ED3">
            <w:pPr>
              <w:jc w:val="center"/>
              <w:rPr>
                <w:color w:val="000000"/>
                <w:sz w:val="20"/>
                <w:szCs w:val="20"/>
              </w:rPr>
            </w:pPr>
            <w:r w:rsidRPr="00E41667">
              <w:rPr>
                <w:color w:val="000000"/>
                <w:sz w:val="20"/>
                <w:szCs w:val="20"/>
              </w:rPr>
              <w:t>2</w:t>
            </w:r>
          </w:p>
        </w:tc>
        <w:tc>
          <w:tcPr>
            <w:tcW w:w="594" w:type="dxa"/>
            <w:shd w:val="clear" w:color="auto" w:fill="auto"/>
            <w:noWrap/>
            <w:vAlign w:val="bottom"/>
            <w:hideMark/>
          </w:tcPr>
          <w:p w14:paraId="6E1EB458"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2AF97347"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3EC8466E" w14:textId="77777777" w:rsidR="00B04760" w:rsidRPr="00E41667" w:rsidRDefault="00B04760" w:rsidP="00E73ED3">
            <w:pPr>
              <w:jc w:val="center"/>
              <w:rPr>
                <w:color w:val="000000"/>
                <w:sz w:val="20"/>
                <w:szCs w:val="20"/>
              </w:rPr>
            </w:pPr>
            <w:r w:rsidRPr="00E41667">
              <w:rPr>
                <w:color w:val="000000"/>
                <w:sz w:val="20"/>
                <w:szCs w:val="20"/>
              </w:rPr>
              <w:t>2</w:t>
            </w:r>
          </w:p>
        </w:tc>
        <w:tc>
          <w:tcPr>
            <w:tcW w:w="516" w:type="dxa"/>
            <w:shd w:val="clear" w:color="auto" w:fill="auto"/>
            <w:noWrap/>
            <w:vAlign w:val="bottom"/>
            <w:hideMark/>
          </w:tcPr>
          <w:p w14:paraId="2442C96C"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3135F772" w14:textId="77777777" w:rsidR="00B04760" w:rsidRPr="00E41667" w:rsidRDefault="00B04760" w:rsidP="00E73ED3">
            <w:pPr>
              <w:jc w:val="center"/>
              <w:rPr>
                <w:color w:val="000000"/>
                <w:sz w:val="20"/>
                <w:szCs w:val="20"/>
              </w:rPr>
            </w:pPr>
            <w:r w:rsidRPr="00E41667">
              <w:rPr>
                <w:color w:val="000000"/>
                <w:sz w:val="20"/>
                <w:szCs w:val="20"/>
              </w:rPr>
              <w:t>2</w:t>
            </w:r>
          </w:p>
        </w:tc>
        <w:tc>
          <w:tcPr>
            <w:tcW w:w="650" w:type="dxa"/>
            <w:shd w:val="clear" w:color="auto" w:fill="auto"/>
            <w:noWrap/>
            <w:vAlign w:val="bottom"/>
            <w:hideMark/>
          </w:tcPr>
          <w:p w14:paraId="7E62A7A1" w14:textId="77777777" w:rsidR="00B04760" w:rsidRPr="00E41667" w:rsidRDefault="00B04760" w:rsidP="00E73ED3">
            <w:pPr>
              <w:jc w:val="center"/>
              <w:rPr>
                <w:color w:val="000000"/>
                <w:sz w:val="20"/>
                <w:szCs w:val="20"/>
              </w:rPr>
            </w:pPr>
            <w:r w:rsidRPr="00E41667">
              <w:rPr>
                <w:color w:val="000000"/>
                <w:sz w:val="20"/>
                <w:szCs w:val="20"/>
              </w:rPr>
              <w:t>0</w:t>
            </w:r>
          </w:p>
        </w:tc>
      </w:tr>
      <w:tr w:rsidR="00B04760" w:rsidRPr="00E41667" w14:paraId="648C0CA0" w14:textId="77777777" w:rsidTr="00E73ED3">
        <w:trPr>
          <w:trHeight w:val="240"/>
        </w:trPr>
        <w:tc>
          <w:tcPr>
            <w:tcW w:w="539" w:type="dxa"/>
            <w:shd w:val="clear" w:color="auto" w:fill="auto"/>
            <w:noWrap/>
            <w:vAlign w:val="bottom"/>
            <w:hideMark/>
          </w:tcPr>
          <w:p w14:paraId="20DCBCD0" w14:textId="77777777" w:rsidR="00B04760" w:rsidRPr="00E41667" w:rsidRDefault="00B04760" w:rsidP="00E73ED3">
            <w:pPr>
              <w:jc w:val="right"/>
              <w:rPr>
                <w:color w:val="000000"/>
                <w:sz w:val="20"/>
                <w:szCs w:val="20"/>
              </w:rPr>
            </w:pPr>
            <w:r w:rsidRPr="00E41667">
              <w:rPr>
                <w:color w:val="000000"/>
                <w:sz w:val="20"/>
                <w:szCs w:val="20"/>
              </w:rPr>
              <w:t>94</w:t>
            </w:r>
          </w:p>
        </w:tc>
        <w:tc>
          <w:tcPr>
            <w:tcW w:w="2185" w:type="dxa"/>
            <w:shd w:val="clear" w:color="auto" w:fill="auto"/>
            <w:noWrap/>
            <w:vAlign w:val="bottom"/>
            <w:hideMark/>
          </w:tcPr>
          <w:p w14:paraId="4F443FA5" w14:textId="77777777" w:rsidR="00B04760" w:rsidRPr="00E41667" w:rsidRDefault="00B04760" w:rsidP="00E73ED3">
            <w:pPr>
              <w:rPr>
                <w:i/>
                <w:iCs/>
                <w:color w:val="000000"/>
                <w:sz w:val="20"/>
                <w:szCs w:val="20"/>
              </w:rPr>
            </w:pPr>
            <w:r w:rsidRPr="00E41667">
              <w:rPr>
                <w:i/>
                <w:iCs/>
                <w:color w:val="000000"/>
                <w:sz w:val="20"/>
                <w:szCs w:val="20"/>
              </w:rPr>
              <w:t xml:space="preserve">Epeolus </w:t>
            </w:r>
            <w:proofErr w:type="spellStart"/>
            <w:r w:rsidRPr="00E41667">
              <w:rPr>
                <w:i/>
                <w:iCs/>
                <w:color w:val="000000"/>
                <w:sz w:val="20"/>
                <w:szCs w:val="20"/>
              </w:rPr>
              <w:t>olympiellus</w:t>
            </w:r>
            <w:proofErr w:type="spellEnd"/>
          </w:p>
        </w:tc>
        <w:tc>
          <w:tcPr>
            <w:tcW w:w="1231" w:type="dxa"/>
            <w:shd w:val="clear" w:color="auto" w:fill="auto"/>
            <w:noWrap/>
            <w:vAlign w:val="bottom"/>
            <w:hideMark/>
          </w:tcPr>
          <w:p w14:paraId="084A6CBE" w14:textId="77777777" w:rsidR="00B04760" w:rsidRPr="00E41667" w:rsidRDefault="00B04760" w:rsidP="00E73ED3">
            <w:pPr>
              <w:rPr>
                <w:color w:val="000000"/>
                <w:sz w:val="20"/>
                <w:szCs w:val="20"/>
              </w:rPr>
            </w:pPr>
            <w:r w:rsidRPr="00E41667">
              <w:rPr>
                <w:color w:val="000000"/>
                <w:sz w:val="20"/>
                <w:szCs w:val="20"/>
              </w:rPr>
              <w:t>crKING</w:t>
            </w:r>
          </w:p>
        </w:tc>
        <w:tc>
          <w:tcPr>
            <w:tcW w:w="716" w:type="dxa"/>
            <w:shd w:val="clear" w:color="auto" w:fill="auto"/>
            <w:noWrap/>
            <w:vAlign w:val="bottom"/>
            <w:hideMark/>
          </w:tcPr>
          <w:p w14:paraId="2A3A79A9" w14:textId="77777777" w:rsidR="00B04760" w:rsidRPr="00E41667" w:rsidRDefault="00B04760" w:rsidP="00E73ED3">
            <w:pPr>
              <w:jc w:val="center"/>
              <w:rPr>
                <w:color w:val="000000"/>
                <w:sz w:val="20"/>
                <w:szCs w:val="20"/>
              </w:rPr>
            </w:pPr>
            <w:r w:rsidRPr="00E41667">
              <w:rPr>
                <w:color w:val="000000"/>
                <w:sz w:val="20"/>
                <w:szCs w:val="20"/>
              </w:rPr>
              <w:t>2</w:t>
            </w:r>
          </w:p>
        </w:tc>
        <w:tc>
          <w:tcPr>
            <w:tcW w:w="716" w:type="dxa"/>
            <w:shd w:val="clear" w:color="auto" w:fill="auto"/>
            <w:noWrap/>
            <w:vAlign w:val="bottom"/>
            <w:hideMark/>
          </w:tcPr>
          <w:p w14:paraId="205A0A8F" w14:textId="77777777" w:rsidR="00B04760" w:rsidRPr="00E41667" w:rsidRDefault="00B04760" w:rsidP="00E73ED3">
            <w:pPr>
              <w:jc w:val="center"/>
              <w:rPr>
                <w:color w:val="000000"/>
                <w:sz w:val="20"/>
                <w:szCs w:val="20"/>
              </w:rPr>
            </w:pPr>
            <w:r w:rsidRPr="00E41667">
              <w:rPr>
                <w:color w:val="000000"/>
                <w:sz w:val="20"/>
                <w:szCs w:val="20"/>
              </w:rPr>
              <w:t>2</w:t>
            </w:r>
          </w:p>
        </w:tc>
        <w:tc>
          <w:tcPr>
            <w:tcW w:w="594" w:type="dxa"/>
            <w:shd w:val="clear" w:color="auto" w:fill="auto"/>
            <w:noWrap/>
            <w:vAlign w:val="bottom"/>
            <w:hideMark/>
          </w:tcPr>
          <w:p w14:paraId="3953D256"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5FB90488"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57EFC6B2" w14:textId="77777777" w:rsidR="00B04760" w:rsidRPr="00E41667" w:rsidRDefault="00B04760" w:rsidP="00E73ED3">
            <w:pPr>
              <w:jc w:val="center"/>
              <w:rPr>
                <w:color w:val="000000"/>
                <w:sz w:val="20"/>
                <w:szCs w:val="20"/>
              </w:rPr>
            </w:pPr>
            <w:r w:rsidRPr="00E41667">
              <w:rPr>
                <w:color w:val="000000"/>
                <w:sz w:val="20"/>
                <w:szCs w:val="20"/>
              </w:rPr>
              <w:t>2</w:t>
            </w:r>
          </w:p>
        </w:tc>
        <w:tc>
          <w:tcPr>
            <w:tcW w:w="516" w:type="dxa"/>
            <w:shd w:val="clear" w:color="auto" w:fill="auto"/>
            <w:noWrap/>
            <w:vAlign w:val="bottom"/>
            <w:hideMark/>
          </w:tcPr>
          <w:p w14:paraId="24A68D15"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247F201E" w14:textId="77777777" w:rsidR="00B04760" w:rsidRPr="00E41667" w:rsidRDefault="00B04760" w:rsidP="00E73ED3">
            <w:pPr>
              <w:jc w:val="center"/>
              <w:rPr>
                <w:color w:val="000000"/>
                <w:sz w:val="20"/>
                <w:szCs w:val="20"/>
              </w:rPr>
            </w:pPr>
            <w:r w:rsidRPr="00E41667">
              <w:rPr>
                <w:color w:val="000000"/>
                <w:sz w:val="20"/>
                <w:szCs w:val="20"/>
              </w:rPr>
              <w:t>1</w:t>
            </w:r>
          </w:p>
        </w:tc>
        <w:tc>
          <w:tcPr>
            <w:tcW w:w="650" w:type="dxa"/>
            <w:shd w:val="clear" w:color="auto" w:fill="auto"/>
            <w:noWrap/>
            <w:vAlign w:val="bottom"/>
            <w:hideMark/>
          </w:tcPr>
          <w:p w14:paraId="3BFFEF4C" w14:textId="77777777" w:rsidR="00B04760" w:rsidRPr="00E41667" w:rsidRDefault="00B04760" w:rsidP="00E73ED3">
            <w:pPr>
              <w:jc w:val="center"/>
              <w:rPr>
                <w:color w:val="000000"/>
                <w:sz w:val="20"/>
                <w:szCs w:val="20"/>
              </w:rPr>
            </w:pPr>
            <w:r w:rsidRPr="00E41667">
              <w:rPr>
                <w:color w:val="000000"/>
                <w:sz w:val="20"/>
                <w:szCs w:val="20"/>
              </w:rPr>
              <w:t>1</w:t>
            </w:r>
          </w:p>
        </w:tc>
      </w:tr>
      <w:tr w:rsidR="00B04760" w:rsidRPr="00E41667" w14:paraId="45BD3866" w14:textId="77777777" w:rsidTr="00E73ED3">
        <w:trPr>
          <w:trHeight w:val="240"/>
        </w:trPr>
        <w:tc>
          <w:tcPr>
            <w:tcW w:w="539" w:type="dxa"/>
            <w:shd w:val="clear" w:color="auto" w:fill="auto"/>
            <w:noWrap/>
            <w:vAlign w:val="bottom"/>
            <w:hideMark/>
          </w:tcPr>
          <w:p w14:paraId="6BCD440B" w14:textId="77777777" w:rsidR="00B04760" w:rsidRPr="00E41667" w:rsidRDefault="00B04760" w:rsidP="00E73ED3">
            <w:pPr>
              <w:jc w:val="right"/>
              <w:rPr>
                <w:color w:val="000000"/>
                <w:sz w:val="20"/>
                <w:szCs w:val="20"/>
              </w:rPr>
            </w:pPr>
            <w:r w:rsidRPr="00E41667">
              <w:rPr>
                <w:color w:val="000000"/>
                <w:sz w:val="20"/>
                <w:szCs w:val="20"/>
              </w:rPr>
              <w:t>95</w:t>
            </w:r>
          </w:p>
        </w:tc>
        <w:tc>
          <w:tcPr>
            <w:tcW w:w="2185" w:type="dxa"/>
            <w:shd w:val="clear" w:color="auto" w:fill="auto"/>
            <w:noWrap/>
            <w:vAlign w:val="bottom"/>
            <w:hideMark/>
          </w:tcPr>
          <w:p w14:paraId="3CB845BE" w14:textId="77777777" w:rsidR="00B04760" w:rsidRPr="00E41667" w:rsidRDefault="00B04760" w:rsidP="00E73ED3">
            <w:pPr>
              <w:rPr>
                <w:i/>
                <w:iCs/>
                <w:color w:val="000000"/>
                <w:sz w:val="20"/>
                <w:szCs w:val="20"/>
              </w:rPr>
            </w:pPr>
            <w:r w:rsidRPr="00E41667">
              <w:rPr>
                <w:i/>
                <w:iCs/>
                <w:color w:val="000000"/>
                <w:sz w:val="20"/>
                <w:szCs w:val="20"/>
              </w:rPr>
              <w:t xml:space="preserve">Lasioglossum </w:t>
            </w:r>
            <w:proofErr w:type="spellStart"/>
            <w:r w:rsidRPr="00E41667">
              <w:rPr>
                <w:i/>
                <w:iCs/>
                <w:color w:val="000000"/>
                <w:sz w:val="20"/>
                <w:szCs w:val="20"/>
              </w:rPr>
              <w:t>titusi</w:t>
            </w:r>
            <w:proofErr w:type="spellEnd"/>
            <w:r>
              <w:rPr>
                <w:i/>
                <w:iCs/>
                <w:color w:val="000000"/>
                <w:sz w:val="20"/>
                <w:szCs w:val="20"/>
              </w:rPr>
              <w:t xml:space="preserve"> </w:t>
            </w:r>
            <w:r>
              <w:rPr>
                <w:bCs/>
                <w:sz w:val="22"/>
                <w:szCs w:val="22"/>
              </w:rPr>
              <w:t>◊</w:t>
            </w:r>
            <w:r w:rsidRPr="00BC6812">
              <w:rPr>
                <w:bCs/>
                <w:sz w:val="22"/>
                <w:szCs w:val="22"/>
              </w:rPr>
              <w:t>§</w:t>
            </w:r>
          </w:p>
        </w:tc>
        <w:tc>
          <w:tcPr>
            <w:tcW w:w="1231" w:type="dxa"/>
            <w:shd w:val="clear" w:color="auto" w:fill="auto"/>
            <w:noWrap/>
            <w:vAlign w:val="bottom"/>
            <w:hideMark/>
          </w:tcPr>
          <w:p w14:paraId="04586BA9" w14:textId="77777777" w:rsidR="00B04760" w:rsidRPr="00E41667" w:rsidRDefault="00B04760" w:rsidP="00E73ED3">
            <w:pPr>
              <w:rPr>
                <w:color w:val="000000"/>
                <w:sz w:val="20"/>
                <w:szCs w:val="20"/>
              </w:rPr>
            </w:pPr>
            <w:r w:rsidRPr="00E41667">
              <w:rPr>
                <w:color w:val="000000"/>
                <w:sz w:val="20"/>
                <w:szCs w:val="20"/>
              </w:rPr>
              <w:t>crKING</w:t>
            </w:r>
          </w:p>
        </w:tc>
        <w:tc>
          <w:tcPr>
            <w:tcW w:w="716" w:type="dxa"/>
            <w:shd w:val="clear" w:color="auto" w:fill="auto"/>
            <w:noWrap/>
            <w:vAlign w:val="bottom"/>
            <w:hideMark/>
          </w:tcPr>
          <w:p w14:paraId="4F26D982" w14:textId="77777777" w:rsidR="00B04760" w:rsidRPr="00E41667" w:rsidRDefault="00B04760" w:rsidP="00E73ED3">
            <w:pPr>
              <w:jc w:val="center"/>
              <w:rPr>
                <w:color w:val="000000"/>
                <w:sz w:val="20"/>
                <w:szCs w:val="20"/>
              </w:rPr>
            </w:pPr>
            <w:r w:rsidRPr="00E41667">
              <w:rPr>
                <w:color w:val="000000"/>
                <w:sz w:val="20"/>
                <w:szCs w:val="20"/>
              </w:rPr>
              <w:t>2</w:t>
            </w:r>
          </w:p>
        </w:tc>
        <w:tc>
          <w:tcPr>
            <w:tcW w:w="716" w:type="dxa"/>
            <w:shd w:val="clear" w:color="auto" w:fill="auto"/>
            <w:noWrap/>
            <w:vAlign w:val="bottom"/>
            <w:hideMark/>
          </w:tcPr>
          <w:p w14:paraId="20732306" w14:textId="77777777" w:rsidR="00B04760" w:rsidRPr="00E41667" w:rsidRDefault="00B04760" w:rsidP="00E73ED3">
            <w:pPr>
              <w:jc w:val="center"/>
              <w:rPr>
                <w:color w:val="000000"/>
                <w:sz w:val="20"/>
                <w:szCs w:val="20"/>
              </w:rPr>
            </w:pPr>
            <w:r w:rsidRPr="00E41667">
              <w:rPr>
                <w:color w:val="000000"/>
                <w:sz w:val="20"/>
                <w:szCs w:val="20"/>
              </w:rPr>
              <w:t>2</w:t>
            </w:r>
          </w:p>
        </w:tc>
        <w:tc>
          <w:tcPr>
            <w:tcW w:w="594" w:type="dxa"/>
            <w:shd w:val="clear" w:color="auto" w:fill="auto"/>
            <w:noWrap/>
            <w:vAlign w:val="bottom"/>
            <w:hideMark/>
          </w:tcPr>
          <w:p w14:paraId="7C136C00"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10233F81"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3347E2F3" w14:textId="77777777" w:rsidR="00B04760" w:rsidRPr="00E41667" w:rsidRDefault="00B04760" w:rsidP="00E73ED3">
            <w:pPr>
              <w:jc w:val="center"/>
              <w:rPr>
                <w:color w:val="000000"/>
                <w:sz w:val="20"/>
                <w:szCs w:val="20"/>
              </w:rPr>
            </w:pPr>
            <w:r w:rsidRPr="00E41667">
              <w:rPr>
                <w:color w:val="000000"/>
                <w:sz w:val="20"/>
                <w:szCs w:val="20"/>
              </w:rPr>
              <w:t>0</w:t>
            </w:r>
          </w:p>
        </w:tc>
        <w:tc>
          <w:tcPr>
            <w:tcW w:w="516" w:type="dxa"/>
            <w:shd w:val="clear" w:color="auto" w:fill="auto"/>
            <w:noWrap/>
            <w:vAlign w:val="bottom"/>
            <w:hideMark/>
          </w:tcPr>
          <w:p w14:paraId="67DA48C2" w14:textId="77777777" w:rsidR="00B04760" w:rsidRPr="00E41667" w:rsidRDefault="00B04760" w:rsidP="00E73ED3">
            <w:pPr>
              <w:jc w:val="center"/>
              <w:rPr>
                <w:color w:val="000000"/>
                <w:sz w:val="20"/>
                <w:szCs w:val="20"/>
              </w:rPr>
            </w:pPr>
            <w:r w:rsidRPr="00E41667">
              <w:rPr>
                <w:color w:val="000000"/>
                <w:sz w:val="20"/>
                <w:szCs w:val="20"/>
              </w:rPr>
              <w:t>2</w:t>
            </w:r>
          </w:p>
        </w:tc>
        <w:tc>
          <w:tcPr>
            <w:tcW w:w="838" w:type="dxa"/>
            <w:shd w:val="clear" w:color="auto" w:fill="auto"/>
            <w:noWrap/>
            <w:vAlign w:val="bottom"/>
            <w:hideMark/>
          </w:tcPr>
          <w:p w14:paraId="3C263B6E" w14:textId="77777777" w:rsidR="00B04760" w:rsidRPr="00E41667" w:rsidRDefault="00B04760" w:rsidP="00E73ED3">
            <w:pPr>
              <w:jc w:val="center"/>
              <w:rPr>
                <w:color w:val="000000"/>
                <w:sz w:val="20"/>
                <w:szCs w:val="20"/>
              </w:rPr>
            </w:pPr>
            <w:r w:rsidRPr="00E41667">
              <w:rPr>
                <w:color w:val="000000"/>
                <w:sz w:val="20"/>
                <w:szCs w:val="20"/>
              </w:rPr>
              <w:t>2</w:t>
            </w:r>
          </w:p>
        </w:tc>
        <w:tc>
          <w:tcPr>
            <w:tcW w:w="650" w:type="dxa"/>
            <w:shd w:val="clear" w:color="auto" w:fill="auto"/>
            <w:noWrap/>
            <w:vAlign w:val="bottom"/>
            <w:hideMark/>
          </w:tcPr>
          <w:p w14:paraId="21C2B597" w14:textId="77777777" w:rsidR="00B04760" w:rsidRPr="00E41667" w:rsidRDefault="00B04760" w:rsidP="00E73ED3">
            <w:pPr>
              <w:jc w:val="center"/>
              <w:rPr>
                <w:color w:val="000000"/>
                <w:sz w:val="20"/>
                <w:szCs w:val="20"/>
              </w:rPr>
            </w:pPr>
            <w:r w:rsidRPr="00E41667">
              <w:rPr>
                <w:color w:val="000000"/>
                <w:sz w:val="20"/>
                <w:szCs w:val="20"/>
              </w:rPr>
              <w:t>0</w:t>
            </w:r>
          </w:p>
        </w:tc>
      </w:tr>
      <w:tr w:rsidR="00B04760" w:rsidRPr="00E41667" w14:paraId="228FFB57" w14:textId="77777777" w:rsidTr="00E73ED3">
        <w:trPr>
          <w:trHeight w:val="240"/>
        </w:trPr>
        <w:tc>
          <w:tcPr>
            <w:tcW w:w="539" w:type="dxa"/>
            <w:shd w:val="clear" w:color="auto" w:fill="auto"/>
            <w:noWrap/>
            <w:vAlign w:val="bottom"/>
            <w:hideMark/>
          </w:tcPr>
          <w:p w14:paraId="07297308" w14:textId="77777777" w:rsidR="00B04760" w:rsidRPr="00E41667" w:rsidRDefault="00B04760" w:rsidP="00E73ED3">
            <w:pPr>
              <w:jc w:val="right"/>
              <w:rPr>
                <w:color w:val="000000"/>
                <w:sz w:val="20"/>
                <w:szCs w:val="20"/>
              </w:rPr>
            </w:pPr>
            <w:r w:rsidRPr="00E41667">
              <w:rPr>
                <w:color w:val="000000"/>
                <w:sz w:val="20"/>
                <w:szCs w:val="20"/>
              </w:rPr>
              <w:t>96</w:t>
            </w:r>
          </w:p>
        </w:tc>
        <w:tc>
          <w:tcPr>
            <w:tcW w:w="2185" w:type="dxa"/>
            <w:shd w:val="clear" w:color="auto" w:fill="auto"/>
            <w:noWrap/>
            <w:vAlign w:val="bottom"/>
            <w:hideMark/>
          </w:tcPr>
          <w:p w14:paraId="5C2EA271" w14:textId="77777777" w:rsidR="00B04760" w:rsidRPr="00E41667" w:rsidRDefault="00B04760" w:rsidP="00E73ED3">
            <w:pPr>
              <w:rPr>
                <w:i/>
                <w:iCs/>
                <w:color w:val="000000"/>
                <w:sz w:val="20"/>
                <w:szCs w:val="20"/>
              </w:rPr>
            </w:pPr>
            <w:r w:rsidRPr="00E41667">
              <w:rPr>
                <w:i/>
                <w:iCs/>
                <w:color w:val="000000"/>
                <w:sz w:val="20"/>
                <w:szCs w:val="20"/>
              </w:rPr>
              <w:t xml:space="preserve">Megachile </w:t>
            </w:r>
            <w:proofErr w:type="spellStart"/>
            <w:r w:rsidRPr="00E41667">
              <w:rPr>
                <w:i/>
                <w:iCs/>
                <w:color w:val="000000"/>
                <w:sz w:val="20"/>
                <w:szCs w:val="20"/>
              </w:rPr>
              <w:t>frigida</w:t>
            </w:r>
            <w:proofErr w:type="spellEnd"/>
          </w:p>
        </w:tc>
        <w:tc>
          <w:tcPr>
            <w:tcW w:w="1231" w:type="dxa"/>
            <w:shd w:val="clear" w:color="auto" w:fill="auto"/>
            <w:noWrap/>
            <w:vAlign w:val="bottom"/>
            <w:hideMark/>
          </w:tcPr>
          <w:p w14:paraId="041AAD29" w14:textId="77777777" w:rsidR="00B04760" w:rsidRPr="00E41667" w:rsidRDefault="00B04760" w:rsidP="00E73ED3">
            <w:pPr>
              <w:rPr>
                <w:color w:val="000000"/>
                <w:sz w:val="20"/>
                <w:szCs w:val="20"/>
              </w:rPr>
            </w:pPr>
            <w:r w:rsidRPr="00E41667">
              <w:rPr>
                <w:color w:val="000000"/>
                <w:sz w:val="20"/>
                <w:szCs w:val="20"/>
              </w:rPr>
              <w:t>crSNO</w:t>
            </w:r>
          </w:p>
        </w:tc>
        <w:tc>
          <w:tcPr>
            <w:tcW w:w="716" w:type="dxa"/>
            <w:shd w:val="clear" w:color="auto" w:fill="auto"/>
            <w:noWrap/>
            <w:vAlign w:val="bottom"/>
            <w:hideMark/>
          </w:tcPr>
          <w:p w14:paraId="0E71A4C9" w14:textId="77777777" w:rsidR="00B04760" w:rsidRPr="00E41667" w:rsidRDefault="00B04760" w:rsidP="00E73ED3">
            <w:pPr>
              <w:jc w:val="center"/>
              <w:rPr>
                <w:color w:val="000000"/>
                <w:sz w:val="20"/>
                <w:szCs w:val="20"/>
              </w:rPr>
            </w:pPr>
            <w:r w:rsidRPr="00E41667">
              <w:rPr>
                <w:color w:val="000000"/>
                <w:sz w:val="20"/>
                <w:szCs w:val="20"/>
              </w:rPr>
              <w:t>2</w:t>
            </w:r>
          </w:p>
        </w:tc>
        <w:tc>
          <w:tcPr>
            <w:tcW w:w="716" w:type="dxa"/>
            <w:shd w:val="clear" w:color="auto" w:fill="auto"/>
            <w:noWrap/>
            <w:vAlign w:val="bottom"/>
            <w:hideMark/>
          </w:tcPr>
          <w:p w14:paraId="38CB70E9" w14:textId="77777777" w:rsidR="00B04760" w:rsidRPr="00E41667" w:rsidRDefault="00B04760" w:rsidP="00E73ED3">
            <w:pPr>
              <w:jc w:val="center"/>
              <w:rPr>
                <w:color w:val="000000"/>
                <w:sz w:val="20"/>
                <w:szCs w:val="20"/>
              </w:rPr>
            </w:pPr>
            <w:r w:rsidRPr="00E41667">
              <w:rPr>
                <w:color w:val="000000"/>
                <w:sz w:val="20"/>
                <w:szCs w:val="20"/>
              </w:rPr>
              <w:t>1</w:t>
            </w:r>
          </w:p>
        </w:tc>
        <w:tc>
          <w:tcPr>
            <w:tcW w:w="594" w:type="dxa"/>
            <w:shd w:val="clear" w:color="auto" w:fill="auto"/>
            <w:noWrap/>
            <w:vAlign w:val="bottom"/>
            <w:hideMark/>
          </w:tcPr>
          <w:p w14:paraId="6FB775D4" w14:textId="77777777" w:rsidR="00B04760" w:rsidRPr="00E41667" w:rsidRDefault="00B04760" w:rsidP="00E73ED3">
            <w:pPr>
              <w:jc w:val="center"/>
              <w:rPr>
                <w:color w:val="000000"/>
                <w:sz w:val="20"/>
                <w:szCs w:val="20"/>
              </w:rPr>
            </w:pPr>
            <w:r w:rsidRPr="00E41667">
              <w:rPr>
                <w:color w:val="000000"/>
                <w:sz w:val="20"/>
                <w:szCs w:val="20"/>
              </w:rPr>
              <w:t>1</w:t>
            </w:r>
          </w:p>
        </w:tc>
        <w:tc>
          <w:tcPr>
            <w:tcW w:w="606" w:type="dxa"/>
            <w:shd w:val="clear" w:color="auto" w:fill="auto"/>
            <w:noWrap/>
            <w:vAlign w:val="bottom"/>
            <w:hideMark/>
          </w:tcPr>
          <w:p w14:paraId="6C304863"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13560045" w14:textId="77777777" w:rsidR="00B04760" w:rsidRPr="00E41667" w:rsidRDefault="00B04760" w:rsidP="00E73ED3">
            <w:pPr>
              <w:jc w:val="center"/>
              <w:rPr>
                <w:color w:val="000000"/>
                <w:sz w:val="20"/>
                <w:szCs w:val="20"/>
              </w:rPr>
            </w:pPr>
            <w:r w:rsidRPr="00E41667">
              <w:rPr>
                <w:color w:val="000000"/>
                <w:sz w:val="20"/>
                <w:szCs w:val="20"/>
              </w:rPr>
              <w:t>2</w:t>
            </w:r>
          </w:p>
        </w:tc>
        <w:tc>
          <w:tcPr>
            <w:tcW w:w="516" w:type="dxa"/>
            <w:shd w:val="clear" w:color="auto" w:fill="auto"/>
            <w:noWrap/>
            <w:vAlign w:val="bottom"/>
            <w:hideMark/>
          </w:tcPr>
          <w:p w14:paraId="655505BF"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09CA5073" w14:textId="77777777" w:rsidR="00B04760" w:rsidRPr="00E41667" w:rsidRDefault="00B04760" w:rsidP="00E73ED3">
            <w:pPr>
              <w:jc w:val="center"/>
              <w:rPr>
                <w:color w:val="000000"/>
                <w:sz w:val="20"/>
                <w:szCs w:val="20"/>
              </w:rPr>
            </w:pPr>
            <w:r w:rsidRPr="00E41667">
              <w:rPr>
                <w:color w:val="000000"/>
                <w:sz w:val="20"/>
                <w:szCs w:val="20"/>
              </w:rPr>
              <w:t>1</w:t>
            </w:r>
          </w:p>
        </w:tc>
        <w:tc>
          <w:tcPr>
            <w:tcW w:w="650" w:type="dxa"/>
            <w:shd w:val="clear" w:color="auto" w:fill="auto"/>
            <w:noWrap/>
            <w:vAlign w:val="bottom"/>
            <w:hideMark/>
          </w:tcPr>
          <w:p w14:paraId="317CFA02" w14:textId="77777777" w:rsidR="00B04760" w:rsidRPr="00E41667" w:rsidRDefault="00B04760" w:rsidP="00E73ED3">
            <w:pPr>
              <w:jc w:val="center"/>
              <w:rPr>
                <w:color w:val="000000"/>
                <w:sz w:val="20"/>
                <w:szCs w:val="20"/>
              </w:rPr>
            </w:pPr>
            <w:r w:rsidRPr="00E41667">
              <w:rPr>
                <w:color w:val="000000"/>
                <w:sz w:val="20"/>
                <w:szCs w:val="20"/>
              </w:rPr>
              <w:t>1</w:t>
            </w:r>
          </w:p>
        </w:tc>
      </w:tr>
      <w:tr w:rsidR="00B04760" w:rsidRPr="00E41667" w14:paraId="3C5AACB1" w14:textId="77777777" w:rsidTr="00E73ED3">
        <w:trPr>
          <w:trHeight w:val="240"/>
        </w:trPr>
        <w:tc>
          <w:tcPr>
            <w:tcW w:w="539" w:type="dxa"/>
            <w:shd w:val="clear" w:color="auto" w:fill="auto"/>
            <w:noWrap/>
            <w:vAlign w:val="bottom"/>
            <w:hideMark/>
          </w:tcPr>
          <w:p w14:paraId="08A9FF91" w14:textId="77777777" w:rsidR="00B04760" w:rsidRPr="00E41667" w:rsidRDefault="00B04760" w:rsidP="00E73ED3">
            <w:pPr>
              <w:jc w:val="right"/>
              <w:rPr>
                <w:color w:val="000000"/>
                <w:sz w:val="20"/>
                <w:szCs w:val="20"/>
              </w:rPr>
            </w:pPr>
            <w:r w:rsidRPr="00E41667">
              <w:rPr>
                <w:color w:val="000000"/>
                <w:sz w:val="20"/>
                <w:szCs w:val="20"/>
              </w:rPr>
              <w:t>97</w:t>
            </w:r>
          </w:p>
        </w:tc>
        <w:tc>
          <w:tcPr>
            <w:tcW w:w="2185" w:type="dxa"/>
            <w:shd w:val="clear" w:color="auto" w:fill="auto"/>
            <w:noWrap/>
            <w:vAlign w:val="bottom"/>
            <w:hideMark/>
          </w:tcPr>
          <w:p w14:paraId="7CBE11AC" w14:textId="77777777" w:rsidR="00B04760" w:rsidRPr="00E41667" w:rsidRDefault="00B04760" w:rsidP="00E73ED3">
            <w:pPr>
              <w:rPr>
                <w:i/>
                <w:iCs/>
                <w:color w:val="000000"/>
                <w:sz w:val="20"/>
                <w:szCs w:val="20"/>
              </w:rPr>
            </w:pPr>
            <w:r w:rsidRPr="00E41667">
              <w:rPr>
                <w:i/>
                <w:iCs/>
                <w:color w:val="000000"/>
                <w:sz w:val="20"/>
                <w:szCs w:val="20"/>
              </w:rPr>
              <w:t xml:space="preserve">Osmia </w:t>
            </w:r>
            <w:proofErr w:type="spellStart"/>
            <w:r>
              <w:rPr>
                <w:i/>
                <w:iCs/>
                <w:color w:val="000000"/>
                <w:sz w:val="20"/>
                <w:szCs w:val="20"/>
              </w:rPr>
              <w:t>bucephala</w:t>
            </w:r>
            <w:proofErr w:type="spellEnd"/>
          </w:p>
        </w:tc>
        <w:tc>
          <w:tcPr>
            <w:tcW w:w="1231" w:type="dxa"/>
            <w:shd w:val="clear" w:color="auto" w:fill="auto"/>
            <w:noWrap/>
            <w:vAlign w:val="bottom"/>
            <w:hideMark/>
          </w:tcPr>
          <w:p w14:paraId="22B8F5F0" w14:textId="77777777" w:rsidR="00B04760" w:rsidRPr="00E41667" w:rsidRDefault="00B04760" w:rsidP="00E73ED3">
            <w:pPr>
              <w:rPr>
                <w:color w:val="000000"/>
                <w:sz w:val="20"/>
                <w:szCs w:val="20"/>
              </w:rPr>
            </w:pPr>
            <w:r w:rsidRPr="00E41667">
              <w:rPr>
                <w:color w:val="000000"/>
                <w:sz w:val="20"/>
                <w:szCs w:val="20"/>
              </w:rPr>
              <w:t>crSNO</w:t>
            </w:r>
          </w:p>
        </w:tc>
        <w:tc>
          <w:tcPr>
            <w:tcW w:w="716" w:type="dxa"/>
            <w:shd w:val="clear" w:color="auto" w:fill="auto"/>
            <w:noWrap/>
            <w:vAlign w:val="bottom"/>
            <w:hideMark/>
          </w:tcPr>
          <w:p w14:paraId="2CBFB4CE" w14:textId="77777777" w:rsidR="00B04760" w:rsidRPr="00E41667" w:rsidRDefault="00B04760" w:rsidP="00E73ED3">
            <w:pPr>
              <w:jc w:val="center"/>
              <w:rPr>
                <w:color w:val="000000"/>
                <w:sz w:val="20"/>
                <w:szCs w:val="20"/>
              </w:rPr>
            </w:pPr>
            <w:r w:rsidRPr="00E41667">
              <w:rPr>
                <w:color w:val="000000"/>
                <w:sz w:val="20"/>
                <w:szCs w:val="20"/>
              </w:rPr>
              <w:t>2</w:t>
            </w:r>
          </w:p>
        </w:tc>
        <w:tc>
          <w:tcPr>
            <w:tcW w:w="716" w:type="dxa"/>
            <w:shd w:val="clear" w:color="auto" w:fill="auto"/>
            <w:noWrap/>
            <w:vAlign w:val="bottom"/>
            <w:hideMark/>
          </w:tcPr>
          <w:p w14:paraId="51881AA7" w14:textId="77777777" w:rsidR="00B04760" w:rsidRPr="00E41667" w:rsidRDefault="00B04760" w:rsidP="00E73ED3">
            <w:pPr>
              <w:jc w:val="center"/>
              <w:rPr>
                <w:color w:val="000000"/>
                <w:sz w:val="20"/>
                <w:szCs w:val="20"/>
              </w:rPr>
            </w:pPr>
            <w:r w:rsidRPr="00E41667">
              <w:rPr>
                <w:color w:val="000000"/>
                <w:sz w:val="20"/>
                <w:szCs w:val="20"/>
              </w:rPr>
              <w:t>1</w:t>
            </w:r>
          </w:p>
        </w:tc>
        <w:tc>
          <w:tcPr>
            <w:tcW w:w="594" w:type="dxa"/>
            <w:shd w:val="clear" w:color="auto" w:fill="auto"/>
            <w:noWrap/>
            <w:vAlign w:val="bottom"/>
            <w:hideMark/>
          </w:tcPr>
          <w:p w14:paraId="6D734E02" w14:textId="77777777" w:rsidR="00B04760" w:rsidRPr="00E41667" w:rsidRDefault="00B04760" w:rsidP="00E73ED3">
            <w:pPr>
              <w:jc w:val="center"/>
              <w:rPr>
                <w:color w:val="000000"/>
                <w:sz w:val="20"/>
                <w:szCs w:val="20"/>
              </w:rPr>
            </w:pPr>
            <w:r w:rsidRPr="00E41667">
              <w:rPr>
                <w:color w:val="000000"/>
                <w:sz w:val="20"/>
                <w:szCs w:val="20"/>
              </w:rPr>
              <w:t>1</w:t>
            </w:r>
          </w:p>
        </w:tc>
        <w:tc>
          <w:tcPr>
            <w:tcW w:w="606" w:type="dxa"/>
            <w:shd w:val="clear" w:color="auto" w:fill="auto"/>
            <w:noWrap/>
            <w:vAlign w:val="bottom"/>
            <w:hideMark/>
          </w:tcPr>
          <w:p w14:paraId="7B849EA8"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29C77DA8" w14:textId="77777777" w:rsidR="00B04760" w:rsidRPr="00E41667" w:rsidRDefault="00B04760" w:rsidP="00E73ED3">
            <w:pPr>
              <w:jc w:val="center"/>
              <w:rPr>
                <w:color w:val="000000"/>
                <w:sz w:val="20"/>
                <w:szCs w:val="20"/>
              </w:rPr>
            </w:pPr>
            <w:r w:rsidRPr="00E41667">
              <w:rPr>
                <w:color w:val="000000"/>
                <w:sz w:val="20"/>
                <w:szCs w:val="20"/>
              </w:rPr>
              <w:t>2</w:t>
            </w:r>
          </w:p>
        </w:tc>
        <w:tc>
          <w:tcPr>
            <w:tcW w:w="516" w:type="dxa"/>
            <w:shd w:val="clear" w:color="auto" w:fill="auto"/>
            <w:noWrap/>
            <w:vAlign w:val="bottom"/>
            <w:hideMark/>
          </w:tcPr>
          <w:p w14:paraId="652C5BCA"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71CA3257" w14:textId="77777777" w:rsidR="00B04760" w:rsidRPr="00E41667" w:rsidRDefault="00B04760" w:rsidP="00E73ED3">
            <w:pPr>
              <w:jc w:val="center"/>
              <w:rPr>
                <w:color w:val="000000"/>
                <w:sz w:val="20"/>
                <w:szCs w:val="20"/>
              </w:rPr>
            </w:pPr>
            <w:r w:rsidRPr="00E41667">
              <w:rPr>
                <w:color w:val="000000"/>
                <w:sz w:val="20"/>
                <w:szCs w:val="20"/>
              </w:rPr>
              <w:t>1</w:t>
            </w:r>
          </w:p>
        </w:tc>
        <w:tc>
          <w:tcPr>
            <w:tcW w:w="650" w:type="dxa"/>
            <w:shd w:val="clear" w:color="auto" w:fill="auto"/>
            <w:noWrap/>
            <w:vAlign w:val="bottom"/>
            <w:hideMark/>
          </w:tcPr>
          <w:p w14:paraId="74FA2B43" w14:textId="77777777" w:rsidR="00B04760" w:rsidRPr="00E41667" w:rsidRDefault="00B04760" w:rsidP="00E73ED3">
            <w:pPr>
              <w:jc w:val="center"/>
              <w:rPr>
                <w:color w:val="000000"/>
                <w:sz w:val="20"/>
                <w:szCs w:val="20"/>
              </w:rPr>
            </w:pPr>
            <w:r w:rsidRPr="00E41667">
              <w:rPr>
                <w:color w:val="000000"/>
                <w:sz w:val="20"/>
                <w:szCs w:val="20"/>
              </w:rPr>
              <w:t>1</w:t>
            </w:r>
          </w:p>
        </w:tc>
      </w:tr>
      <w:tr w:rsidR="00B04760" w:rsidRPr="00E41667" w14:paraId="720EFCDA" w14:textId="77777777" w:rsidTr="00E73ED3">
        <w:trPr>
          <w:trHeight w:val="240"/>
        </w:trPr>
        <w:tc>
          <w:tcPr>
            <w:tcW w:w="539" w:type="dxa"/>
            <w:shd w:val="clear" w:color="auto" w:fill="auto"/>
            <w:noWrap/>
            <w:vAlign w:val="bottom"/>
            <w:hideMark/>
          </w:tcPr>
          <w:p w14:paraId="7D9FC5CF" w14:textId="77777777" w:rsidR="00B04760" w:rsidRPr="00E41667" w:rsidRDefault="00B04760" w:rsidP="00E73ED3">
            <w:pPr>
              <w:jc w:val="right"/>
              <w:rPr>
                <w:color w:val="000000"/>
                <w:sz w:val="20"/>
                <w:szCs w:val="20"/>
              </w:rPr>
            </w:pPr>
            <w:r w:rsidRPr="00E41667">
              <w:rPr>
                <w:color w:val="000000"/>
                <w:sz w:val="20"/>
                <w:szCs w:val="20"/>
              </w:rPr>
              <w:t>98</w:t>
            </w:r>
          </w:p>
        </w:tc>
        <w:tc>
          <w:tcPr>
            <w:tcW w:w="2185" w:type="dxa"/>
            <w:shd w:val="clear" w:color="auto" w:fill="auto"/>
            <w:noWrap/>
            <w:vAlign w:val="bottom"/>
            <w:hideMark/>
          </w:tcPr>
          <w:p w14:paraId="75748949" w14:textId="77777777" w:rsidR="00B04760" w:rsidRPr="00E41667" w:rsidRDefault="00B04760" w:rsidP="00E73ED3">
            <w:pPr>
              <w:rPr>
                <w:i/>
                <w:iCs/>
                <w:color w:val="000000"/>
                <w:sz w:val="20"/>
                <w:szCs w:val="20"/>
              </w:rPr>
            </w:pPr>
            <w:r w:rsidRPr="00E41667">
              <w:rPr>
                <w:i/>
                <w:iCs/>
                <w:color w:val="000000"/>
                <w:sz w:val="20"/>
                <w:szCs w:val="20"/>
              </w:rPr>
              <w:t>Osmia caerulescens</w:t>
            </w:r>
          </w:p>
        </w:tc>
        <w:tc>
          <w:tcPr>
            <w:tcW w:w="1231" w:type="dxa"/>
            <w:shd w:val="clear" w:color="auto" w:fill="auto"/>
            <w:noWrap/>
            <w:vAlign w:val="bottom"/>
            <w:hideMark/>
          </w:tcPr>
          <w:p w14:paraId="12C3B5BA" w14:textId="77777777" w:rsidR="00B04760" w:rsidRPr="00E41667" w:rsidRDefault="00B04760" w:rsidP="00E73ED3">
            <w:pPr>
              <w:rPr>
                <w:color w:val="000000"/>
                <w:sz w:val="20"/>
                <w:szCs w:val="20"/>
              </w:rPr>
            </w:pPr>
            <w:r w:rsidRPr="00E41667">
              <w:rPr>
                <w:color w:val="000000"/>
                <w:sz w:val="20"/>
                <w:szCs w:val="20"/>
              </w:rPr>
              <w:t>crSNO</w:t>
            </w:r>
          </w:p>
        </w:tc>
        <w:tc>
          <w:tcPr>
            <w:tcW w:w="716" w:type="dxa"/>
            <w:shd w:val="clear" w:color="auto" w:fill="auto"/>
            <w:noWrap/>
            <w:vAlign w:val="bottom"/>
            <w:hideMark/>
          </w:tcPr>
          <w:p w14:paraId="791F4BF3" w14:textId="77777777" w:rsidR="00B04760" w:rsidRPr="00E41667" w:rsidRDefault="00B04760" w:rsidP="00E73ED3">
            <w:pPr>
              <w:jc w:val="center"/>
              <w:rPr>
                <w:color w:val="000000"/>
                <w:sz w:val="20"/>
                <w:szCs w:val="20"/>
              </w:rPr>
            </w:pPr>
            <w:r w:rsidRPr="00E41667">
              <w:rPr>
                <w:color w:val="000000"/>
                <w:sz w:val="20"/>
                <w:szCs w:val="20"/>
              </w:rPr>
              <w:t>2</w:t>
            </w:r>
          </w:p>
        </w:tc>
        <w:tc>
          <w:tcPr>
            <w:tcW w:w="716" w:type="dxa"/>
            <w:shd w:val="clear" w:color="auto" w:fill="auto"/>
            <w:noWrap/>
            <w:vAlign w:val="bottom"/>
            <w:hideMark/>
          </w:tcPr>
          <w:p w14:paraId="40B1B000" w14:textId="77777777" w:rsidR="00B04760" w:rsidRPr="00E41667" w:rsidRDefault="00B04760" w:rsidP="00E73ED3">
            <w:pPr>
              <w:jc w:val="center"/>
              <w:rPr>
                <w:color w:val="000000"/>
                <w:sz w:val="20"/>
                <w:szCs w:val="20"/>
              </w:rPr>
            </w:pPr>
            <w:r w:rsidRPr="00E41667">
              <w:rPr>
                <w:color w:val="000000"/>
                <w:sz w:val="20"/>
                <w:szCs w:val="20"/>
              </w:rPr>
              <w:t>1</w:t>
            </w:r>
          </w:p>
        </w:tc>
        <w:tc>
          <w:tcPr>
            <w:tcW w:w="594" w:type="dxa"/>
            <w:shd w:val="clear" w:color="auto" w:fill="auto"/>
            <w:noWrap/>
            <w:vAlign w:val="bottom"/>
            <w:hideMark/>
          </w:tcPr>
          <w:p w14:paraId="7BB9BA40" w14:textId="77777777" w:rsidR="00B04760" w:rsidRPr="00E41667" w:rsidRDefault="00B04760" w:rsidP="00E73ED3">
            <w:pPr>
              <w:jc w:val="center"/>
              <w:rPr>
                <w:color w:val="000000"/>
                <w:sz w:val="20"/>
                <w:szCs w:val="20"/>
              </w:rPr>
            </w:pPr>
            <w:r w:rsidRPr="00E41667">
              <w:rPr>
                <w:color w:val="000000"/>
                <w:sz w:val="20"/>
                <w:szCs w:val="20"/>
              </w:rPr>
              <w:t>1</w:t>
            </w:r>
          </w:p>
        </w:tc>
        <w:tc>
          <w:tcPr>
            <w:tcW w:w="606" w:type="dxa"/>
            <w:shd w:val="clear" w:color="auto" w:fill="auto"/>
            <w:noWrap/>
            <w:vAlign w:val="bottom"/>
            <w:hideMark/>
          </w:tcPr>
          <w:p w14:paraId="1F2B29AE"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55EAB893" w14:textId="77777777" w:rsidR="00B04760" w:rsidRPr="00E41667" w:rsidRDefault="00B04760" w:rsidP="00E73ED3">
            <w:pPr>
              <w:jc w:val="center"/>
              <w:rPr>
                <w:color w:val="000000"/>
                <w:sz w:val="20"/>
                <w:szCs w:val="20"/>
              </w:rPr>
            </w:pPr>
            <w:r w:rsidRPr="00E41667">
              <w:rPr>
                <w:color w:val="000000"/>
                <w:sz w:val="20"/>
                <w:szCs w:val="20"/>
              </w:rPr>
              <w:t>2</w:t>
            </w:r>
          </w:p>
        </w:tc>
        <w:tc>
          <w:tcPr>
            <w:tcW w:w="516" w:type="dxa"/>
            <w:shd w:val="clear" w:color="auto" w:fill="auto"/>
            <w:noWrap/>
            <w:vAlign w:val="bottom"/>
            <w:hideMark/>
          </w:tcPr>
          <w:p w14:paraId="28B7BA5E"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2B756F42" w14:textId="77777777" w:rsidR="00B04760" w:rsidRPr="00E41667" w:rsidRDefault="00B04760" w:rsidP="00E73ED3">
            <w:pPr>
              <w:jc w:val="center"/>
              <w:rPr>
                <w:color w:val="000000"/>
                <w:sz w:val="20"/>
                <w:szCs w:val="20"/>
              </w:rPr>
            </w:pPr>
            <w:r w:rsidRPr="00E41667">
              <w:rPr>
                <w:color w:val="000000"/>
                <w:sz w:val="20"/>
                <w:szCs w:val="20"/>
              </w:rPr>
              <w:t>1</w:t>
            </w:r>
          </w:p>
        </w:tc>
        <w:tc>
          <w:tcPr>
            <w:tcW w:w="650" w:type="dxa"/>
            <w:shd w:val="clear" w:color="auto" w:fill="auto"/>
            <w:noWrap/>
            <w:vAlign w:val="bottom"/>
            <w:hideMark/>
          </w:tcPr>
          <w:p w14:paraId="5339F8EA" w14:textId="77777777" w:rsidR="00B04760" w:rsidRPr="00E41667" w:rsidRDefault="00B04760" w:rsidP="00E73ED3">
            <w:pPr>
              <w:jc w:val="center"/>
              <w:rPr>
                <w:color w:val="000000"/>
                <w:sz w:val="20"/>
                <w:szCs w:val="20"/>
              </w:rPr>
            </w:pPr>
            <w:r w:rsidRPr="00E41667">
              <w:rPr>
                <w:color w:val="000000"/>
                <w:sz w:val="20"/>
                <w:szCs w:val="20"/>
              </w:rPr>
              <w:t>1</w:t>
            </w:r>
          </w:p>
        </w:tc>
      </w:tr>
      <w:tr w:rsidR="00B04760" w:rsidRPr="00E41667" w14:paraId="158BF5C0" w14:textId="77777777" w:rsidTr="00E73ED3">
        <w:trPr>
          <w:trHeight w:val="240"/>
        </w:trPr>
        <w:tc>
          <w:tcPr>
            <w:tcW w:w="539" w:type="dxa"/>
            <w:shd w:val="clear" w:color="auto" w:fill="auto"/>
            <w:noWrap/>
            <w:vAlign w:val="bottom"/>
            <w:hideMark/>
          </w:tcPr>
          <w:p w14:paraId="44071ADA" w14:textId="77777777" w:rsidR="00B04760" w:rsidRPr="00E41667" w:rsidRDefault="00B04760" w:rsidP="00E73ED3">
            <w:pPr>
              <w:jc w:val="right"/>
              <w:rPr>
                <w:color w:val="000000"/>
                <w:sz w:val="20"/>
                <w:szCs w:val="20"/>
              </w:rPr>
            </w:pPr>
            <w:r w:rsidRPr="00E41667">
              <w:rPr>
                <w:color w:val="000000"/>
                <w:sz w:val="20"/>
                <w:szCs w:val="20"/>
              </w:rPr>
              <w:t>99</w:t>
            </w:r>
          </w:p>
        </w:tc>
        <w:tc>
          <w:tcPr>
            <w:tcW w:w="2185" w:type="dxa"/>
            <w:shd w:val="clear" w:color="auto" w:fill="auto"/>
            <w:noWrap/>
            <w:vAlign w:val="bottom"/>
            <w:hideMark/>
          </w:tcPr>
          <w:p w14:paraId="5F9DE726" w14:textId="77777777" w:rsidR="00B04760" w:rsidRPr="00E41667" w:rsidRDefault="00B04760" w:rsidP="00E73ED3">
            <w:pPr>
              <w:rPr>
                <w:i/>
                <w:iCs/>
                <w:color w:val="000000"/>
                <w:sz w:val="20"/>
                <w:szCs w:val="20"/>
              </w:rPr>
            </w:pPr>
            <w:r w:rsidRPr="00E41667">
              <w:rPr>
                <w:i/>
                <w:iCs/>
                <w:color w:val="000000"/>
                <w:sz w:val="20"/>
                <w:szCs w:val="20"/>
              </w:rPr>
              <w:t xml:space="preserve">Agapostemon </w:t>
            </w:r>
            <w:proofErr w:type="spellStart"/>
            <w:r w:rsidRPr="00E41667">
              <w:rPr>
                <w:i/>
                <w:iCs/>
                <w:color w:val="000000"/>
                <w:sz w:val="20"/>
                <w:szCs w:val="20"/>
              </w:rPr>
              <w:t>femoratus</w:t>
            </w:r>
            <w:proofErr w:type="spellEnd"/>
            <w:r>
              <w:rPr>
                <w:i/>
                <w:iCs/>
                <w:color w:val="000000"/>
                <w:sz w:val="20"/>
                <w:szCs w:val="20"/>
              </w:rPr>
              <w:t xml:space="preserve"> </w:t>
            </w:r>
            <w:r w:rsidRPr="00BC6812">
              <w:rPr>
                <w:bCs/>
                <w:sz w:val="22"/>
                <w:szCs w:val="22"/>
              </w:rPr>
              <w:t>§</w:t>
            </w:r>
          </w:p>
        </w:tc>
        <w:tc>
          <w:tcPr>
            <w:tcW w:w="1231" w:type="dxa"/>
            <w:shd w:val="clear" w:color="auto" w:fill="auto"/>
            <w:noWrap/>
            <w:vAlign w:val="bottom"/>
            <w:hideMark/>
          </w:tcPr>
          <w:p w14:paraId="47B9815C" w14:textId="77777777" w:rsidR="00B04760" w:rsidRPr="00E41667" w:rsidRDefault="00B04760" w:rsidP="00E73ED3">
            <w:pPr>
              <w:rPr>
                <w:color w:val="000000"/>
                <w:sz w:val="20"/>
                <w:szCs w:val="20"/>
              </w:rPr>
            </w:pPr>
            <w:r w:rsidRPr="00E41667">
              <w:rPr>
                <w:color w:val="000000"/>
                <w:sz w:val="20"/>
                <w:szCs w:val="20"/>
              </w:rPr>
              <w:t>crKING</w:t>
            </w:r>
          </w:p>
        </w:tc>
        <w:tc>
          <w:tcPr>
            <w:tcW w:w="716" w:type="dxa"/>
            <w:shd w:val="clear" w:color="auto" w:fill="auto"/>
            <w:noWrap/>
            <w:vAlign w:val="bottom"/>
            <w:hideMark/>
          </w:tcPr>
          <w:p w14:paraId="32A4771F"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6A7AABCA" w14:textId="77777777" w:rsidR="00B04760" w:rsidRPr="00E41667" w:rsidRDefault="00B04760" w:rsidP="00E73ED3">
            <w:pPr>
              <w:jc w:val="center"/>
              <w:rPr>
                <w:color w:val="000000"/>
                <w:sz w:val="20"/>
                <w:szCs w:val="20"/>
              </w:rPr>
            </w:pPr>
            <w:r w:rsidRPr="00E41667">
              <w:rPr>
                <w:color w:val="000000"/>
                <w:sz w:val="20"/>
                <w:szCs w:val="20"/>
              </w:rPr>
              <w:t>1</w:t>
            </w:r>
          </w:p>
        </w:tc>
        <w:tc>
          <w:tcPr>
            <w:tcW w:w="594" w:type="dxa"/>
            <w:shd w:val="clear" w:color="auto" w:fill="auto"/>
            <w:noWrap/>
            <w:vAlign w:val="bottom"/>
            <w:hideMark/>
          </w:tcPr>
          <w:p w14:paraId="7F1D41D1"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2072DC2C"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71755787" w14:textId="77777777" w:rsidR="00B04760" w:rsidRPr="00E41667" w:rsidRDefault="00B04760" w:rsidP="00E73ED3">
            <w:pPr>
              <w:jc w:val="center"/>
              <w:rPr>
                <w:color w:val="000000"/>
                <w:sz w:val="20"/>
                <w:szCs w:val="20"/>
              </w:rPr>
            </w:pPr>
            <w:r w:rsidRPr="00E41667">
              <w:rPr>
                <w:color w:val="000000"/>
                <w:sz w:val="20"/>
                <w:szCs w:val="20"/>
              </w:rPr>
              <w:t>1</w:t>
            </w:r>
          </w:p>
        </w:tc>
        <w:tc>
          <w:tcPr>
            <w:tcW w:w="516" w:type="dxa"/>
            <w:shd w:val="clear" w:color="auto" w:fill="auto"/>
            <w:noWrap/>
            <w:vAlign w:val="bottom"/>
            <w:hideMark/>
          </w:tcPr>
          <w:p w14:paraId="3DABC430"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01923FE1" w14:textId="77777777" w:rsidR="00B04760" w:rsidRPr="00E41667" w:rsidRDefault="00B04760" w:rsidP="00E73ED3">
            <w:pPr>
              <w:jc w:val="center"/>
              <w:rPr>
                <w:color w:val="000000"/>
                <w:sz w:val="20"/>
                <w:szCs w:val="20"/>
              </w:rPr>
            </w:pPr>
            <w:r w:rsidRPr="00E41667">
              <w:rPr>
                <w:color w:val="000000"/>
                <w:sz w:val="20"/>
                <w:szCs w:val="20"/>
              </w:rPr>
              <w:t>1</w:t>
            </w:r>
          </w:p>
        </w:tc>
        <w:tc>
          <w:tcPr>
            <w:tcW w:w="650" w:type="dxa"/>
            <w:shd w:val="clear" w:color="auto" w:fill="auto"/>
            <w:noWrap/>
            <w:vAlign w:val="bottom"/>
            <w:hideMark/>
          </w:tcPr>
          <w:p w14:paraId="62A9576E" w14:textId="77777777" w:rsidR="00B04760" w:rsidRPr="00E41667" w:rsidRDefault="00B04760" w:rsidP="00E73ED3">
            <w:pPr>
              <w:jc w:val="center"/>
              <w:rPr>
                <w:color w:val="000000"/>
                <w:sz w:val="20"/>
                <w:szCs w:val="20"/>
              </w:rPr>
            </w:pPr>
            <w:r w:rsidRPr="00E41667">
              <w:rPr>
                <w:color w:val="000000"/>
                <w:sz w:val="20"/>
                <w:szCs w:val="20"/>
              </w:rPr>
              <w:t>0</w:t>
            </w:r>
          </w:p>
        </w:tc>
      </w:tr>
      <w:tr w:rsidR="00B04760" w:rsidRPr="00E41667" w14:paraId="1628F212" w14:textId="77777777" w:rsidTr="00E73ED3">
        <w:trPr>
          <w:trHeight w:val="240"/>
        </w:trPr>
        <w:tc>
          <w:tcPr>
            <w:tcW w:w="539" w:type="dxa"/>
            <w:shd w:val="clear" w:color="auto" w:fill="auto"/>
            <w:noWrap/>
            <w:vAlign w:val="bottom"/>
            <w:hideMark/>
          </w:tcPr>
          <w:p w14:paraId="355F7D13" w14:textId="77777777" w:rsidR="00B04760" w:rsidRPr="00E41667" w:rsidRDefault="00B04760" w:rsidP="00E73ED3">
            <w:pPr>
              <w:jc w:val="right"/>
              <w:rPr>
                <w:color w:val="000000"/>
                <w:sz w:val="20"/>
                <w:szCs w:val="20"/>
              </w:rPr>
            </w:pPr>
            <w:r w:rsidRPr="00E41667">
              <w:rPr>
                <w:color w:val="000000"/>
                <w:sz w:val="20"/>
                <w:szCs w:val="20"/>
              </w:rPr>
              <w:t>100</w:t>
            </w:r>
          </w:p>
        </w:tc>
        <w:tc>
          <w:tcPr>
            <w:tcW w:w="2185" w:type="dxa"/>
            <w:shd w:val="clear" w:color="auto" w:fill="auto"/>
            <w:noWrap/>
            <w:vAlign w:val="bottom"/>
            <w:hideMark/>
          </w:tcPr>
          <w:p w14:paraId="2B4E0FD4" w14:textId="77777777" w:rsidR="00B04760" w:rsidRPr="00E41667" w:rsidRDefault="00B04760" w:rsidP="00E73ED3">
            <w:pPr>
              <w:rPr>
                <w:i/>
                <w:iCs/>
                <w:color w:val="000000"/>
                <w:sz w:val="20"/>
                <w:szCs w:val="20"/>
              </w:rPr>
            </w:pPr>
            <w:r w:rsidRPr="00E41667">
              <w:rPr>
                <w:i/>
                <w:iCs/>
                <w:color w:val="000000"/>
                <w:sz w:val="20"/>
                <w:szCs w:val="20"/>
              </w:rPr>
              <w:t xml:space="preserve">Andrena </w:t>
            </w:r>
            <w:proofErr w:type="spellStart"/>
            <w:r w:rsidRPr="00E41667">
              <w:rPr>
                <w:i/>
                <w:iCs/>
                <w:color w:val="000000"/>
                <w:sz w:val="20"/>
                <w:szCs w:val="20"/>
              </w:rPr>
              <w:t>buckelli</w:t>
            </w:r>
            <w:proofErr w:type="spellEnd"/>
          </w:p>
        </w:tc>
        <w:tc>
          <w:tcPr>
            <w:tcW w:w="1231" w:type="dxa"/>
            <w:shd w:val="clear" w:color="auto" w:fill="auto"/>
            <w:noWrap/>
            <w:vAlign w:val="bottom"/>
            <w:hideMark/>
          </w:tcPr>
          <w:p w14:paraId="6CC20E41" w14:textId="77777777" w:rsidR="00B04760" w:rsidRPr="00E41667" w:rsidRDefault="00B04760" w:rsidP="00E73ED3">
            <w:pPr>
              <w:rPr>
                <w:color w:val="000000"/>
                <w:sz w:val="20"/>
                <w:szCs w:val="20"/>
              </w:rPr>
            </w:pPr>
            <w:r w:rsidRPr="00E41667">
              <w:rPr>
                <w:color w:val="000000"/>
                <w:sz w:val="20"/>
                <w:szCs w:val="20"/>
              </w:rPr>
              <w:t>crKING</w:t>
            </w:r>
          </w:p>
        </w:tc>
        <w:tc>
          <w:tcPr>
            <w:tcW w:w="716" w:type="dxa"/>
            <w:shd w:val="clear" w:color="auto" w:fill="auto"/>
            <w:noWrap/>
            <w:vAlign w:val="bottom"/>
            <w:hideMark/>
          </w:tcPr>
          <w:p w14:paraId="6BA9D670"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6D946638" w14:textId="77777777" w:rsidR="00B04760" w:rsidRPr="00E41667" w:rsidRDefault="00B04760" w:rsidP="00E73ED3">
            <w:pPr>
              <w:jc w:val="center"/>
              <w:rPr>
                <w:color w:val="000000"/>
                <w:sz w:val="20"/>
                <w:szCs w:val="20"/>
              </w:rPr>
            </w:pPr>
            <w:r w:rsidRPr="00E41667">
              <w:rPr>
                <w:color w:val="000000"/>
                <w:sz w:val="20"/>
                <w:szCs w:val="20"/>
              </w:rPr>
              <w:t>0</w:t>
            </w:r>
          </w:p>
        </w:tc>
        <w:tc>
          <w:tcPr>
            <w:tcW w:w="594" w:type="dxa"/>
            <w:shd w:val="clear" w:color="auto" w:fill="auto"/>
            <w:noWrap/>
            <w:vAlign w:val="bottom"/>
            <w:hideMark/>
          </w:tcPr>
          <w:p w14:paraId="712262F5"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4F3B5181"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31B2AF7C" w14:textId="77777777" w:rsidR="00B04760" w:rsidRPr="00E41667" w:rsidRDefault="00B04760" w:rsidP="00E73ED3">
            <w:pPr>
              <w:jc w:val="center"/>
              <w:rPr>
                <w:color w:val="000000"/>
                <w:sz w:val="20"/>
                <w:szCs w:val="20"/>
              </w:rPr>
            </w:pPr>
            <w:r w:rsidRPr="00E41667">
              <w:rPr>
                <w:color w:val="000000"/>
                <w:sz w:val="20"/>
                <w:szCs w:val="20"/>
              </w:rPr>
              <w:t>1</w:t>
            </w:r>
          </w:p>
        </w:tc>
        <w:tc>
          <w:tcPr>
            <w:tcW w:w="516" w:type="dxa"/>
            <w:shd w:val="clear" w:color="auto" w:fill="auto"/>
            <w:noWrap/>
            <w:vAlign w:val="bottom"/>
            <w:hideMark/>
          </w:tcPr>
          <w:p w14:paraId="2F02F7EC"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1FEDE457" w14:textId="77777777" w:rsidR="00B04760" w:rsidRPr="00E41667" w:rsidRDefault="00B04760" w:rsidP="00E73ED3">
            <w:pPr>
              <w:jc w:val="center"/>
              <w:rPr>
                <w:color w:val="000000"/>
                <w:sz w:val="20"/>
                <w:szCs w:val="20"/>
              </w:rPr>
            </w:pPr>
            <w:r w:rsidRPr="00E41667">
              <w:rPr>
                <w:color w:val="000000"/>
                <w:sz w:val="20"/>
                <w:szCs w:val="20"/>
              </w:rPr>
              <w:t>0</w:t>
            </w:r>
          </w:p>
        </w:tc>
        <w:tc>
          <w:tcPr>
            <w:tcW w:w="650" w:type="dxa"/>
            <w:shd w:val="clear" w:color="auto" w:fill="auto"/>
            <w:noWrap/>
            <w:vAlign w:val="bottom"/>
            <w:hideMark/>
          </w:tcPr>
          <w:p w14:paraId="045D9BA6" w14:textId="77777777" w:rsidR="00B04760" w:rsidRPr="00E41667" w:rsidRDefault="00B04760" w:rsidP="00E73ED3">
            <w:pPr>
              <w:jc w:val="center"/>
              <w:rPr>
                <w:color w:val="000000"/>
                <w:sz w:val="20"/>
                <w:szCs w:val="20"/>
              </w:rPr>
            </w:pPr>
            <w:r w:rsidRPr="00E41667">
              <w:rPr>
                <w:color w:val="000000"/>
                <w:sz w:val="20"/>
                <w:szCs w:val="20"/>
              </w:rPr>
              <w:t>1</w:t>
            </w:r>
          </w:p>
        </w:tc>
      </w:tr>
      <w:tr w:rsidR="00B04760" w:rsidRPr="00E41667" w14:paraId="06F3F58B" w14:textId="77777777" w:rsidTr="00E73ED3">
        <w:trPr>
          <w:trHeight w:val="240"/>
        </w:trPr>
        <w:tc>
          <w:tcPr>
            <w:tcW w:w="539" w:type="dxa"/>
            <w:shd w:val="clear" w:color="auto" w:fill="auto"/>
            <w:noWrap/>
            <w:vAlign w:val="bottom"/>
            <w:hideMark/>
          </w:tcPr>
          <w:p w14:paraId="3BDB49F2" w14:textId="77777777" w:rsidR="00B04760" w:rsidRPr="00E41667" w:rsidRDefault="00B04760" w:rsidP="00E73ED3">
            <w:pPr>
              <w:jc w:val="right"/>
              <w:rPr>
                <w:color w:val="000000"/>
                <w:sz w:val="20"/>
                <w:szCs w:val="20"/>
              </w:rPr>
            </w:pPr>
            <w:r w:rsidRPr="00E41667">
              <w:rPr>
                <w:color w:val="000000"/>
                <w:sz w:val="20"/>
                <w:szCs w:val="20"/>
              </w:rPr>
              <w:t>101</w:t>
            </w:r>
          </w:p>
        </w:tc>
        <w:tc>
          <w:tcPr>
            <w:tcW w:w="2185" w:type="dxa"/>
            <w:shd w:val="clear" w:color="auto" w:fill="auto"/>
            <w:noWrap/>
            <w:vAlign w:val="bottom"/>
            <w:hideMark/>
          </w:tcPr>
          <w:p w14:paraId="66B0A599" w14:textId="77777777" w:rsidR="00B04760" w:rsidRPr="00E41667" w:rsidRDefault="00B04760" w:rsidP="00E73ED3">
            <w:pPr>
              <w:rPr>
                <w:i/>
                <w:iCs/>
                <w:color w:val="000000"/>
                <w:sz w:val="20"/>
                <w:szCs w:val="20"/>
              </w:rPr>
            </w:pPr>
            <w:r w:rsidRPr="00E41667">
              <w:rPr>
                <w:i/>
                <w:iCs/>
                <w:color w:val="000000"/>
                <w:sz w:val="20"/>
                <w:szCs w:val="20"/>
              </w:rPr>
              <w:t xml:space="preserve">Andrena </w:t>
            </w:r>
            <w:proofErr w:type="spellStart"/>
            <w:r w:rsidRPr="00E41667">
              <w:rPr>
                <w:i/>
                <w:iCs/>
                <w:color w:val="000000"/>
                <w:sz w:val="20"/>
                <w:szCs w:val="20"/>
              </w:rPr>
              <w:t>gordoni</w:t>
            </w:r>
            <w:proofErr w:type="spellEnd"/>
            <w:r>
              <w:rPr>
                <w:i/>
                <w:iCs/>
                <w:color w:val="000000"/>
                <w:sz w:val="20"/>
                <w:szCs w:val="20"/>
              </w:rPr>
              <w:t xml:space="preserve"> </w:t>
            </w:r>
            <w:r>
              <w:rPr>
                <w:bCs/>
                <w:sz w:val="22"/>
                <w:szCs w:val="22"/>
              </w:rPr>
              <w:t>◊</w:t>
            </w:r>
            <w:r w:rsidRPr="00BC6812">
              <w:rPr>
                <w:bCs/>
                <w:sz w:val="22"/>
                <w:szCs w:val="22"/>
              </w:rPr>
              <w:t>§</w:t>
            </w:r>
          </w:p>
        </w:tc>
        <w:tc>
          <w:tcPr>
            <w:tcW w:w="1231" w:type="dxa"/>
            <w:shd w:val="clear" w:color="auto" w:fill="auto"/>
            <w:noWrap/>
            <w:vAlign w:val="bottom"/>
            <w:hideMark/>
          </w:tcPr>
          <w:p w14:paraId="21CDD2DF" w14:textId="77777777" w:rsidR="00B04760" w:rsidRPr="00E41667" w:rsidRDefault="00B04760" w:rsidP="00E73ED3">
            <w:pPr>
              <w:rPr>
                <w:color w:val="000000"/>
                <w:sz w:val="20"/>
                <w:szCs w:val="20"/>
              </w:rPr>
            </w:pPr>
            <w:r w:rsidRPr="00E41667">
              <w:rPr>
                <w:color w:val="000000"/>
                <w:sz w:val="20"/>
                <w:szCs w:val="20"/>
              </w:rPr>
              <w:t>crKING</w:t>
            </w:r>
          </w:p>
        </w:tc>
        <w:tc>
          <w:tcPr>
            <w:tcW w:w="716" w:type="dxa"/>
            <w:shd w:val="clear" w:color="auto" w:fill="auto"/>
            <w:noWrap/>
            <w:vAlign w:val="bottom"/>
            <w:hideMark/>
          </w:tcPr>
          <w:p w14:paraId="701F8B40"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052E1914" w14:textId="77777777" w:rsidR="00B04760" w:rsidRPr="00E41667" w:rsidRDefault="00B04760" w:rsidP="00E73ED3">
            <w:pPr>
              <w:jc w:val="center"/>
              <w:rPr>
                <w:color w:val="000000"/>
                <w:sz w:val="20"/>
                <w:szCs w:val="20"/>
              </w:rPr>
            </w:pPr>
            <w:r w:rsidRPr="00E41667">
              <w:rPr>
                <w:color w:val="000000"/>
                <w:sz w:val="20"/>
                <w:szCs w:val="20"/>
              </w:rPr>
              <w:t>1</w:t>
            </w:r>
          </w:p>
        </w:tc>
        <w:tc>
          <w:tcPr>
            <w:tcW w:w="594" w:type="dxa"/>
            <w:shd w:val="clear" w:color="auto" w:fill="auto"/>
            <w:noWrap/>
            <w:vAlign w:val="bottom"/>
            <w:hideMark/>
          </w:tcPr>
          <w:p w14:paraId="5484CD6F"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05CA0BDF"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333616BF" w14:textId="77777777" w:rsidR="00B04760" w:rsidRPr="00E41667" w:rsidRDefault="00B04760" w:rsidP="00E73ED3">
            <w:pPr>
              <w:jc w:val="center"/>
              <w:rPr>
                <w:color w:val="000000"/>
                <w:sz w:val="20"/>
                <w:szCs w:val="20"/>
              </w:rPr>
            </w:pPr>
            <w:r w:rsidRPr="00E41667">
              <w:rPr>
                <w:color w:val="000000"/>
                <w:sz w:val="20"/>
                <w:szCs w:val="20"/>
              </w:rPr>
              <w:t>0</w:t>
            </w:r>
          </w:p>
        </w:tc>
        <w:tc>
          <w:tcPr>
            <w:tcW w:w="516" w:type="dxa"/>
            <w:shd w:val="clear" w:color="auto" w:fill="auto"/>
            <w:noWrap/>
            <w:vAlign w:val="bottom"/>
            <w:hideMark/>
          </w:tcPr>
          <w:p w14:paraId="3D1361B9" w14:textId="77777777" w:rsidR="00B04760" w:rsidRPr="00E41667" w:rsidRDefault="00B04760" w:rsidP="00E73ED3">
            <w:pPr>
              <w:jc w:val="center"/>
              <w:rPr>
                <w:color w:val="000000"/>
                <w:sz w:val="20"/>
                <w:szCs w:val="20"/>
              </w:rPr>
            </w:pPr>
            <w:r w:rsidRPr="00E41667">
              <w:rPr>
                <w:color w:val="000000"/>
                <w:sz w:val="20"/>
                <w:szCs w:val="20"/>
              </w:rPr>
              <w:t>1</w:t>
            </w:r>
          </w:p>
        </w:tc>
        <w:tc>
          <w:tcPr>
            <w:tcW w:w="838" w:type="dxa"/>
            <w:shd w:val="clear" w:color="auto" w:fill="auto"/>
            <w:noWrap/>
            <w:vAlign w:val="bottom"/>
            <w:hideMark/>
          </w:tcPr>
          <w:p w14:paraId="2B98C2DC" w14:textId="77777777" w:rsidR="00B04760" w:rsidRPr="00E41667" w:rsidRDefault="00B04760" w:rsidP="00E73ED3">
            <w:pPr>
              <w:jc w:val="center"/>
              <w:rPr>
                <w:color w:val="000000"/>
                <w:sz w:val="20"/>
                <w:szCs w:val="20"/>
              </w:rPr>
            </w:pPr>
            <w:r w:rsidRPr="00E41667">
              <w:rPr>
                <w:color w:val="000000"/>
                <w:sz w:val="20"/>
                <w:szCs w:val="20"/>
              </w:rPr>
              <w:t>1</w:t>
            </w:r>
          </w:p>
        </w:tc>
        <w:tc>
          <w:tcPr>
            <w:tcW w:w="650" w:type="dxa"/>
            <w:shd w:val="clear" w:color="auto" w:fill="auto"/>
            <w:noWrap/>
            <w:vAlign w:val="bottom"/>
            <w:hideMark/>
          </w:tcPr>
          <w:p w14:paraId="1E7844CC" w14:textId="77777777" w:rsidR="00B04760" w:rsidRPr="00E41667" w:rsidRDefault="00B04760" w:rsidP="00E73ED3">
            <w:pPr>
              <w:jc w:val="center"/>
              <w:rPr>
                <w:color w:val="000000"/>
                <w:sz w:val="20"/>
                <w:szCs w:val="20"/>
              </w:rPr>
            </w:pPr>
            <w:r w:rsidRPr="00E41667">
              <w:rPr>
                <w:color w:val="000000"/>
                <w:sz w:val="20"/>
                <w:szCs w:val="20"/>
              </w:rPr>
              <w:t>0</w:t>
            </w:r>
          </w:p>
        </w:tc>
      </w:tr>
      <w:tr w:rsidR="00B04760" w:rsidRPr="00E41667" w14:paraId="46EDF8A5" w14:textId="77777777" w:rsidTr="00E73ED3">
        <w:trPr>
          <w:trHeight w:val="240"/>
        </w:trPr>
        <w:tc>
          <w:tcPr>
            <w:tcW w:w="539" w:type="dxa"/>
            <w:shd w:val="clear" w:color="auto" w:fill="auto"/>
            <w:noWrap/>
            <w:vAlign w:val="bottom"/>
            <w:hideMark/>
          </w:tcPr>
          <w:p w14:paraId="581F8825" w14:textId="77777777" w:rsidR="00B04760" w:rsidRPr="00E41667" w:rsidRDefault="00B04760" w:rsidP="00E73ED3">
            <w:pPr>
              <w:jc w:val="right"/>
              <w:rPr>
                <w:color w:val="000000"/>
                <w:sz w:val="20"/>
                <w:szCs w:val="20"/>
              </w:rPr>
            </w:pPr>
            <w:r w:rsidRPr="00E41667">
              <w:rPr>
                <w:color w:val="000000"/>
                <w:sz w:val="20"/>
                <w:szCs w:val="20"/>
              </w:rPr>
              <w:t>102</w:t>
            </w:r>
          </w:p>
        </w:tc>
        <w:tc>
          <w:tcPr>
            <w:tcW w:w="2185" w:type="dxa"/>
            <w:shd w:val="clear" w:color="auto" w:fill="auto"/>
            <w:noWrap/>
            <w:vAlign w:val="bottom"/>
            <w:hideMark/>
          </w:tcPr>
          <w:p w14:paraId="4CB6EB8D" w14:textId="77777777" w:rsidR="00B04760" w:rsidRPr="00E41667" w:rsidRDefault="00B04760" w:rsidP="00E73ED3">
            <w:pPr>
              <w:rPr>
                <w:i/>
                <w:iCs/>
                <w:color w:val="000000"/>
                <w:sz w:val="20"/>
                <w:szCs w:val="20"/>
              </w:rPr>
            </w:pPr>
            <w:r w:rsidRPr="00E41667">
              <w:rPr>
                <w:i/>
                <w:iCs/>
                <w:color w:val="000000"/>
                <w:sz w:val="20"/>
                <w:szCs w:val="20"/>
              </w:rPr>
              <w:t xml:space="preserve">Andrena </w:t>
            </w:r>
            <w:proofErr w:type="spellStart"/>
            <w:r w:rsidRPr="00E41667">
              <w:rPr>
                <w:i/>
                <w:iCs/>
                <w:color w:val="000000"/>
                <w:sz w:val="20"/>
                <w:szCs w:val="20"/>
              </w:rPr>
              <w:t>hippotes</w:t>
            </w:r>
            <w:proofErr w:type="spellEnd"/>
            <w:r>
              <w:rPr>
                <w:i/>
                <w:iCs/>
                <w:color w:val="000000"/>
                <w:sz w:val="20"/>
                <w:szCs w:val="20"/>
              </w:rPr>
              <w:t xml:space="preserve"> </w:t>
            </w:r>
            <w:r w:rsidRPr="00BC6812">
              <w:rPr>
                <w:bCs/>
                <w:sz w:val="22"/>
                <w:szCs w:val="22"/>
              </w:rPr>
              <w:t>§</w:t>
            </w:r>
          </w:p>
        </w:tc>
        <w:tc>
          <w:tcPr>
            <w:tcW w:w="1231" w:type="dxa"/>
            <w:shd w:val="clear" w:color="auto" w:fill="auto"/>
            <w:noWrap/>
            <w:vAlign w:val="bottom"/>
            <w:hideMark/>
          </w:tcPr>
          <w:p w14:paraId="20776095" w14:textId="77777777" w:rsidR="00B04760" w:rsidRPr="00E41667" w:rsidRDefault="00B04760" w:rsidP="00E73ED3">
            <w:pPr>
              <w:rPr>
                <w:color w:val="000000"/>
                <w:sz w:val="20"/>
                <w:szCs w:val="20"/>
              </w:rPr>
            </w:pPr>
            <w:r w:rsidRPr="00E41667">
              <w:rPr>
                <w:color w:val="000000"/>
                <w:sz w:val="20"/>
                <w:szCs w:val="20"/>
              </w:rPr>
              <w:t>crKING</w:t>
            </w:r>
          </w:p>
        </w:tc>
        <w:tc>
          <w:tcPr>
            <w:tcW w:w="716" w:type="dxa"/>
            <w:shd w:val="clear" w:color="auto" w:fill="auto"/>
            <w:noWrap/>
            <w:vAlign w:val="bottom"/>
            <w:hideMark/>
          </w:tcPr>
          <w:p w14:paraId="1EC0FE3C"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6CE60FEC" w14:textId="77777777" w:rsidR="00B04760" w:rsidRPr="00E41667" w:rsidRDefault="00B04760" w:rsidP="00E73ED3">
            <w:pPr>
              <w:jc w:val="center"/>
              <w:rPr>
                <w:color w:val="000000"/>
                <w:sz w:val="20"/>
                <w:szCs w:val="20"/>
              </w:rPr>
            </w:pPr>
            <w:r w:rsidRPr="00E41667">
              <w:rPr>
                <w:color w:val="000000"/>
                <w:sz w:val="20"/>
                <w:szCs w:val="20"/>
              </w:rPr>
              <w:t>0</w:t>
            </w:r>
          </w:p>
        </w:tc>
        <w:tc>
          <w:tcPr>
            <w:tcW w:w="594" w:type="dxa"/>
            <w:shd w:val="clear" w:color="auto" w:fill="auto"/>
            <w:noWrap/>
            <w:vAlign w:val="bottom"/>
            <w:hideMark/>
          </w:tcPr>
          <w:p w14:paraId="50FDBF8D"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31AA76F0"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73A1B28C" w14:textId="77777777" w:rsidR="00B04760" w:rsidRPr="00E41667" w:rsidRDefault="00B04760" w:rsidP="00E73ED3">
            <w:pPr>
              <w:jc w:val="center"/>
              <w:rPr>
                <w:color w:val="000000"/>
                <w:sz w:val="20"/>
                <w:szCs w:val="20"/>
              </w:rPr>
            </w:pPr>
            <w:r w:rsidRPr="00E41667">
              <w:rPr>
                <w:color w:val="000000"/>
                <w:sz w:val="20"/>
                <w:szCs w:val="20"/>
              </w:rPr>
              <w:t>1</w:t>
            </w:r>
          </w:p>
        </w:tc>
        <w:tc>
          <w:tcPr>
            <w:tcW w:w="516" w:type="dxa"/>
            <w:shd w:val="clear" w:color="auto" w:fill="auto"/>
            <w:noWrap/>
            <w:vAlign w:val="bottom"/>
            <w:hideMark/>
          </w:tcPr>
          <w:p w14:paraId="1D4B8B24"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7625954E" w14:textId="77777777" w:rsidR="00B04760" w:rsidRPr="00E41667" w:rsidRDefault="00B04760" w:rsidP="00E73ED3">
            <w:pPr>
              <w:jc w:val="center"/>
              <w:rPr>
                <w:color w:val="000000"/>
                <w:sz w:val="20"/>
                <w:szCs w:val="20"/>
              </w:rPr>
            </w:pPr>
            <w:r w:rsidRPr="00E41667">
              <w:rPr>
                <w:color w:val="000000"/>
                <w:sz w:val="20"/>
                <w:szCs w:val="20"/>
              </w:rPr>
              <w:t>1</w:t>
            </w:r>
          </w:p>
        </w:tc>
        <w:tc>
          <w:tcPr>
            <w:tcW w:w="650" w:type="dxa"/>
            <w:shd w:val="clear" w:color="auto" w:fill="auto"/>
            <w:noWrap/>
            <w:vAlign w:val="bottom"/>
            <w:hideMark/>
          </w:tcPr>
          <w:p w14:paraId="1ADDB824" w14:textId="77777777" w:rsidR="00B04760" w:rsidRPr="00E41667" w:rsidRDefault="00B04760" w:rsidP="00E73ED3">
            <w:pPr>
              <w:jc w:val="center"/>
              <w:rPr>
                <w:color w:val="000000"/>
                <w:sz w:val="20"/>
                <w:szCs w:val="20"/>
              </w:rPr>
            </w:pPr>
            <w:r w:rsidRPr="00E41667">
              <w:rPr>
                <w:color w:val="000000"/>
                <w:sz w:val="20"/>
                <w:szCs w:val="20"/>
              </w:rPr>
              <w:t>0</w:t>
            </w:r>
          </w:p>
        </w:tc>
      </w:tr>
      <w:tr w:rsidR="00B04760" w:rsidRPr="00E41667" w14:paraId="0C88043A" w14:textId="77777777" w:rsidTr="00E73ED3">
        <w:trPr>
          <w:trHeight w:val="240"/>
        </w:trPr>
        <w:tc>
          <w:tcPr>
            <w:tcW w:w="539" w:type="dxa"/>
            <w:shd w:val="clear" w:color="auto" w:fill="auto"/>
            <w:noWrap/>
            <w:vAlign w:val="bottom"/>
            <w:hideMark/>
          </w:tcPr>
          <w:p w14:paraId="3268BB4B" w14:textId="77777777" w:rsidR="00B04760" w:rsidRPr="00E41667" w:rsidRDefault="00B04760" w:rsidP="00E73ED3">
            <w:pPr>
              <w:jc w:val="right"/>
              <w:rPr>
                <w:color w:val="000000"/>
                <w:sz w:val="20"/>
                <w:szCs w:val="20"/>
              </w:rPr>
            </w:pPr>
            <w:r w:rsidRPr="00E41667">
              <w:rPr>
                <w:color w:val="000000"/>
                <w:sz w:val="20"/>
                <w:szCs w:val="20"/>
              </w:rPr>
              <w:t>103</w:t>
            </w:r>
          </w:p>
        </w:tc>
        <w:tc>
          <w:tcPr>
            <w:tcW w:w="2185" w:type="dxa"/>
            <w:shd w:val="clear" w:color="auto" w:fill="auto"/>
            <w:noWrap/>
            <w:vAlign w:val="bottom"/>
            <w:hideMark/>
          </w:tcPr>
          <w:p w14:paraId="76E5EE8E" w14:textId="77777777" w:rsidR="00B04760" w:rsidRPr="00E41667" w:rsidRDefault="00B04760" w:rsidP="00E73ED3">
            <w:pPr>
              <w:rPr>
                <w:i/>
                <w:iCs/>
                <w:color w:val="000000"/>
                <w:sz w:val="20"/>
                <w:szCs w:val="20"/>
              </w:rPr>
            </w:pPr>
            <w:r w:rsidRPr="00E41667">
              <w:rPr>
                <w:i/>
                <w:iCs/>
                <w:color w:val="000000"/>
                <w:sz w:val="20"/>
                <w:szCs w:val="20"/>
              </w:rPr>
              <w:t xml:space="preserve">Andrena </w:t>
            </w:r>
            <w:proofErr w:type="spellStart"/>
            <w:r>
              <w:rPr>
                <w:i/>
                <w:iCs/>
                <w:color w:val="000000"/>
                <w:sz w:val="20"/>
                <w:szCs w:val="20"/>
              </w:rPr>
              <w:t>miranda</w:t>
            </w:r>
            <w:proofErr w:type="spellEnd"/>
            <w:r>
              <w:rPr>
                <w:i/>
                <w:iCs/>
                <w:color w:val="000000"/>
                <w:sz w:val="20"/>
                <w:szCs w:val="20"/>
              </w:rPr>
              <w:t xml:space="preserve"> </w:t>
            </w:r>
            <w:r w:rsidRPr="00BC6812">
              <w:rPr>
                <w:bCs/>
                <w:sz w:val="22"/>
                <w:szCs w:val="22"/>
              </w:rPr>
              <w:t>§</w:t>
            </w:r>
          </w:p>
        </w:tc>
        <w:tc>
          <w:tcPr>
            <w:tcW w:w="1231" w:type="dxa"/>
            <w:shd w:val="clear" w:color="auto" w:fill="auto"/>
            <w:noWrap/>
            <w:vAlign w:val="bottom"/>
            <w:hideMark/>
          </w:tcPr>
          <w:p w14:paraId="6DFDB445" w14:textId="77777777" w:rsidR="00B04760" w:rsidRPr="00E41667" w:rsidRDefault="00B04760" w:rsidP="00E73ED3">
            <w:pPr>
              <w:rPr>
                <w:color w:val="000000"/>
                <w:sz w:val="20"/>
                <w:szCs w:val="20"/>
              </w:rPr>
            </w:pPr>
          </w:p>
        </w:tc>
        <w:tc>
          <w:tcPr>
            <w:tcW w:w="716" w:type="dxa"/>
            <w:shd w:val="clear" w:color="auto" w:fill="auto"/>
            <w:noWrap/>
            <w:vAlign w:val="bottom"/>
            <w:hideMark/>
          </w:tcPr>
          <w:p w14:paraId="38F9B07B"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5DF42A6F" w14:textId="77777777" w:rsidR="00B04760" w:rsidRPr="00E41667" w:rsidRDefault="00B04760" w:rsidP="00E73ED3">
            <w:pPr>
              <w:jc w:val="center"/>
              <w:rPr>
                <w:color w:val="000000"/>
                <w:sz w:val="20"/>
                <w:szCs w:val="20"/>
              </w:rPr>
            </w:pPr>
            <w:r w:rsidRPr="00E41667">
              <w:rPr>
                <w:color w:val="000000"/>
                <w:sz w:val="20"/>
                <w:szCs w:val="20"/>
              </w:rPr>
              <w:t>1</w:t>
            </w:r>
          </w:p>
        </w:tc>
        <w:tc>
          <w:tcPr>
            <w:tcW w:w="594" w:type="dxa"/>
            <w:shd w:val="clear" w:color="auto" w:fill="auto"/>
            <w:noWrap/>
            <w:vAlign w:val="bottom"/>
            <w:hideMark/>
          </w:tcPr>
          <w:p w14:paraId="7B0CD6A9"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369418A4"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6A82202B" w14:textId="77777777" w:rsidR="00B04760" w:rsidRPr="00E41667" w:rsidRDefault="00B04760" w:rsidP="00E73ED3">
            <w:pPr>
              <w:jc w:val="center"/>
              <w:rPr>
                <w:color w:val="000000"/>
                <w:sz w:val="20"/>
                <w:szCs w:val="20"/>
              </w:rPr>
            </w:pPr>
            <w:r w:rsidRPr="00E41667">
              <w:rPr>
                <w:color w:val="000000"/>
                <w:sz w:val="20"/>
                <w:szCs w:val="20"/>
              </w:rPr>
              <w:t>1</w:t>
            </w:r>
          </w:p>
        </w:tc>
        <w:tc>
          <w:tcPr>
            <w:tcW w:w="516" w:type="dxa"/>
            <w:shd w:val="clear" w:color="auto" w:fill="auto"/>
            <w:noWrap/>
            <w:vAlign w:val="bottom"/>
            <w:hideMark/>
          </w:tcPr>
          <w:p w14:paraId="1D191499"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6637F88A" w14:textId="77777777" w:rsidR="00B04760" w:rsidRPr="00E41667" w:rsidRDefault="00B04760" w:rsidP="00E73ED3">
            <w:pPr>
              <w:jc w:val="center"/>
              <w:rPr>
                <w:color w:val="000000"/>
                <w:sz w:val="20"/>
                <w:szCs w:val="20"/>
              </w:rPr>
            </w:pPr>
            <w:r w:rsidRPr="00E41667">
              <w:rPr>
                <w:color w:val="000000"/>
                <w:sz w:val="20"/>
                <w:szCs w:val="20"/>
              </w:rPr>
              <w:t>1</w:t>
            </w:r>
          </w:p>
        </w:tc>
        <w:tc>
          <w:tcPr>
            <w:tcW w:w="650" w:type="dxa"/>
            <w:shd w:val="clear" w:color="auto" w:fill="auto"/>
            <w:noWrap/>
            <w:vAlign w:val="bottom"/>
            <w:hideMark/>
          </w:tcPr>
          <w:p w14:paraId="0C46A080" w14:textId="77777777" w:rsidR="00B04760" w:rsidRPr="00E41667" w:rsidRDefault="00B04760" w:rsidP="00E73ED3">
            <w:pPr>
              <w:jc w:val="center"/>
              <w:rPr>
                <w:color w:val="000000"/>
                <w:sz w:val="20"/>
                <w:szCs w:val="20"/>
              </w:rPr>
            </w:pPr>
            <w:r w:rsidRPr="00E41667">
              <w:rPr>
                <w:color w:val="000000"/>
                <w:sz w:val="20"/>
                <w:szCs w:val="20"/>
              </w:rPr>
              <w:t>0</w:t>
            </w:r>
          </w:p>
        </w:tc>
      </w:tr>
      <w:tr w:rsidR="00B04760" w:rsidRPr="00E41667" w14:paraId="626652D8" w14:textId="77777777" w:rsidTr="00E73ED3">
        <w:trPr>
          <w:trHeight w:val="240"/>
        </w:trPr>
        <w:tc>
          <w:tcPr>
            <w:tcW w:w="539" w:type="dxa"/>
            <w:shd w:val="clear" w:color="auto" w:fill="auto"/>
            <w:noWrap/>
            <w:vAlign w:val="bottom"/>
            <w:hideMark/>
          </w:tcPr>
          <w:p w14:paraId="5916E19C" w14:textId="77777777" w:rsidR="00B04760" w:rsidRPr="00E41667" w:rsidRDefault="00B04760" w:rsidP="00E73ED3">
            <w:pPr>
              <w:jc w:val="right"/>
              <w:rPr>
                <w:color w:val="000000"/>
                <w:sz w:val="20"/>
                <w:szCs w:val="20"/>
              </w:rPr>
            </w:pPr>
            <w:r w:rsidRPr="00E41667">
              <w:rPr>
                <w:color w:val="000000"/>
                <w:sz w:val="20"/>
                <w:szCs w:val="20"/>
              </w:rPr>
              <w:t>104</w:t>
            </w:r>
          </w:p>
        </w:tc>
        <w:tc>
          <w:tcPr>
            <w:tcW w:w="2185" w:type="dxa"/>
            <w:shd w:val="clear" w:color="auto" w:fill="auto"/>
            <w:noWrap/>
            <w:vAlign w:val="bottom"/>
            <w:hideMark/>
          </w:tcPr>
          <w:p w14:paraId="5DDA14E2" w14:textId="77777777" w:rsidR="00B04760" w:rsidRPr="00E41667" w:rsidRDefault="00B04760" w:rsidP="00E73ED3">
            <w:pPr>
              <w:rPr>
                <w:i/>
                <w:iCs/>
                <w:color w:val="000000"/>
                <w:sz w:val="20"/>
                <w:szCs w:val="20"/>
              </w:rPr>
            </w:pPr>
            <w:r w:rsidRPr="00E41667">
              <w:rPr>
                <w:i/>
                <w:iCs/>
                <w:color w:val="000000"/>
                <w:sz w:val="20"/>
                <w:szCs w:val="20"/>
              </w:rPr>
              <w:t xml:space="preserve">Andrena </w:t>
            </w:r>
            <w:proofErr w:type="spellStart"/>
            <w:r w:rsidRPr="00E41667">
              <w:rPr>
                <w:i/>
                <w:iCs/>
                <w:color w:val="000000"/>
                <w:sz w:val="20"/>
                <w:szCs w:val="20"/>
              </w:rPr>
              <w:t>subaustralis</w:t>
            </w:r>
            <w:proofErr w:type="spellEnd"/>
          </w:p>
        </w:tc>
        <w:tc>
          <w:tcPr>
            <w:tcW w:w="1231" w:type="dxa"/>
            <w:shd w:val="clear" w:color="auto" w:fill="auto"/>
            <w:noWrap/>
            <w:vAlign w:val="bottom"/>
            <w:hideMark/>
          </w:tcPr>
          <w:p w14:paraId="125FFB92" w14:textId="77777777" w:rsidR="00B04760" w:rsidRPr="00E41667" w:rsidRDefault="00B04760" w:rsidP="00E73ED3">
            <w:pPr>
              <w:rPr>
                <w:color w:val="000000"/>
                <w:sz w:val="20"/>
                <w:szCs w:val="20"/>
              </w:rPr>
            </w:pPr>
            <w:r w:rsidRPr="00E41667">
              <w:rPr>
                <w:color w:val="000000"/>
                <w:sz w:val="20"/>
                <w:szCs w:val="20"/>
              </w:rPr>
              <w:t>crKING</w:t>
            </w:r>
          </w:p>
        </w:tc>
        <w:tc>
          <w:tcPr>
            <w:tcW w:w="716" w:type="dxa"/>
            <w:shd w:val="clear" w:color="auto" w:fill="auto"/>
            <w:noWrap/>
            <w:vAlign w:val="bottom"/>
            <w:hideMark/>
          </w:tcPr>
          <w:p w14:paraId="0742BEDF"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26A138A5" w14:textId="77777777" w:rsidR="00B04760" w:rsidRPr="00E41667" w:rsidRDefault="00B04760" w:rsidP="00E73ED3">
            <w:pPr>
              <w:jc w:val="center"/>
              <w:rPr>
                <w:color w:val="000000"/>
                <w:sz w:val="20"/>
                <w:szCs w:val="20"/>
              </w:rPr>
            </w:pPr>
            <w:r w:rsidRPr="00E41667">
              <w:rPr>
                <w:color w:val="000000"/>
                <w:sz w:val="20"/>
                <w:szCs w:val="20"/>
              </w:rPr>
              <w:t>1</w:t>
            </w:r>
          </w:p>
        </w:tc>
        <w:tc>
          <w:tcPr>
            <w:tcW w:w="594" w:type="dxa"/>
            <w:shd w:val="clear" w:color="auto" w:fill="auto"/>
            <w:noWrap/>
            <w:vAlign w:val="bottom"/>
            <w:hideMark/>
          </w:tcPr>
          <w:p w14:paraId="1206DE4C"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2C8AC09C"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620BE095" w14:textId="77777777" w:rsidR="00B04760" w:rsidRPr="00E41667" w:rsidRDefault="00B04760" w:rsidP="00E73ED3">
            <w:pPr>
              <w:jc w:val="center"/>
              <w:rPr>
                <w:color w:val="000000"/>
                <w:sz w:val="20"/>
                <w:szCs w:val="20"/>
              </w:rPr>
            </w:pPr>
            <w:r w:rsidRPr="00E41667">
              <w:rPr>
                <w:color w:val="000000"/>
                <w:sz w:val="20"/>
                <w:szCs w:val="20"/>
              </w:rPr>
              <w:t>1</w:t>
            </w:r>
          </w:p>
        </w:tc>
        <w:tc>
          <w:tcPr>
            <w:tcW w:w="516" w:type="dxa"/>
            <w:shd w:val="clear" w:color="auto" w:fill="auto"/>
            <w:noWrap/>
            <w:vAlign w:val="bottom"/>
            <w:hideMark/>
          </w:tcPr>
          <w:p w14:paraId="7CB3B201"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14C0D690" w14:textId="77777777" w:rsidR="00B04760" w:rsidRPr="00E41667" w:rsidRDefault="00B04760" w:rsidP="00E73ED3">
            <w:pPr>
              <w:jc w:val="center"/>
              <w:rPr>
                <w:color w:val="000000"/>
                <w:sz w:val="20"/>
                <w:szCs w:val="20"/>
              </w:rPr>
            </w:pPr>
            <w:r w:rsidRPr="00E41667">
              <w:rPr>
                <w:color w:val="000000"/>
                <w:sz w:val="20"/>
                <w:szCs w:val="20"/>
              </w:rPr>
              <w:t>0</w:t>
            </w:r>
          </w:p>
        </w:tc>
        <w:tc>
          <w:tcPr>
            <w:tcW w:w="650" w:type="dxa"/>
            <w:shd w:val="clear" w:color="auto" w:fill="auto"/>
            <w:noWrap/>
            <w:vAlign w:val="bottom"/>
            <w:hideMark/>
          </w:tcPr>
          <w:p w14:paraId="44F41214" w14:textId="77777777" w:rsidR="00B04760" w:rsidRPr="00E41667" w:rsidRDefault="00B04760" w:rsidP="00E73ED3">
            <w:pPr>
              <w:jc w:val="center"/>
              <w:rPr>
                <w:color w:val="000000"/>
                <w:sz w:val="20"/>
                <w:szCs w:val="20"/>
              </w:rPr>
            </w:pPr>
            <w:r w:rsidRPr="00E41667">
              <w:rPr>
                <w:color w:val="000000"/>
                <w:sz w:val="20"/>
                <w:szCs w:val="20"/>
              </w:rPr>
              <w:t>1</w:t>
            </w:r>
          </w:p>
        </w:tc>
      </w:tr>
      <w:tr w:rsidR="00B04760" w:rsidRPr="00E41667" w14:paraId="30236F3C" w14:textId="77777777" w:rsidTr="00E73ED3">
        <w:trPr>
          <w:trHeight w:val="240"/>
        </w:trPr>
        <w:tc>
          <w:tcPr>
            <w:tcW w:w="539" w:type="dxa"/>
            <w:shd w:val="clear" w:color="auto" w:fill="auto"/>
            <w:noWrap/>
            <w:vAlign w:val="bottom"/>
            <w:hideMark/>
          </w:tcPr>
          <w:p w14:paraId="0A85108C" w14:textId="77777777" w:rsidR="00B04760" w:rsidRPr="00E41667" w:rsidRDefault="00B04760" w:rsidP="00E73ED3">
            <w:pPr>
              <w:jc w:val="right"/>
              <w:rPr>
                <w:color w:val="000000"/>
                <w:sz w:val="20"/>
                <w:szCs w:val="20"/>
              </w:rPr>
            </w:pPr>
            <w:r w:rsidRPr="00E41667">
              <w:rPr>
                <w:color w:val="000000"/>
                <w:sz w:val="20"/>
                <w:szCs w:val="20"/>
              </w:rPr>
              <w:t>105</w:t>
            </w:r>
          </w:p>
        </w:tc>
        <w:tc>
          <w:tcPr>
            <w:tcW w:w="2185" w:type="dxa"/>
            <w:shd w:val="clear" w:color="auto" w:fill="auto"/>
            <w:noWrap/>
            <w:vAlign w:val="bottom"/>
            <w:hideMark/>
          </w:tcPr>
          <w:p w14:paraId="2DD889CD" w14:textId="77777777" w:rsidR="00B04760" w:rsidRPr="00E41667" w:rsidRDefault="00B04760" w:rsidP="00E73ED3">
            <w:pPr>
              <w:rPr>
                <w:i/>
                <w:iCs/>
                <w:color w:val="000000"/>
                <w:sz w:val="20"/>
                <w:szCs w:val="20"/>
              </w:rPr>
            </w:pPr>
            <w:r w:rsidRPr="00E41667">
              <w:rPr>
                <w:i/>
                <w:iCs/>
                <w:color w:val="000000"/>
                <w:sz w:val="20"/>
                <w:szCs w:val="20"/>
              </w:rPr>
              <w:t>Andrena subtilis</w:t>
            </w:r>
            <w:r>
              <w:rPr>
                <w:i/>
                <w:iCs/>
                <w:color w:val="000000"/>
                <w:sz w:val="20"/>
                <w:szCs w:val="20"/>
              </w:rPr>
              <w:t xml:space="preserve"> </w:t>
            </w:r>
            <w:r>
              <w:rPr>
                <w:bCs/>
                <w:sz w:val="22"/>
                <w:szCs w:val="22"/>
              </w:rPr>
              <w:t>◊</w:t>
            </w:r>
            <w:r w:rsidRPr="00BC6812">
              <w:rPr>
                <w:bCs/>
                <w:sz w:val="22"/>
                <w:szCs w:val="22"/>
              </w:rPr>
              <w:t>§</w:t>
            </w:r>
          </w:p>
        </w:tc>
        <w:tc>
          <w:tcPr>
            <w:tcW w:w="1231" w:type="dxa"/>
            <w:shd w:val="clear" w:color="auto" w:fill="auto"/>
            <w:noWrap/>
            <w:vAlign w:val="bottom"/>
            <w:hideMark/>
          </w:tcPr>
          <w:p w14:paraId="672B4720" w14:textId="77777777" w:rsidR="00B04760" w:rsidRPr="00E41667" w:rsidRDefault="00B04760" w:rsidP="00E73ED3">
            <w:pPr>
              <w:rPr>
                <w:color w:val="000000"/>
                <w:sz w:val="20"/>
                <w:szCs w:val="20"/>
              </w:rPr>
            </w:pPr>
          </w:p>
        </w:tc>
        <w:tc>
          <w:tcPr>
            <w:tcW w:w="716" w:type="dxa"/>
            <w:shd w:val="clear" w:color="auto" w:fill="auto"/>
            <w:noWrap/>
            <w:vAlign w:val="bottom"/>
            <w:hideMark/>
          </w:tcPr>
          <w:p w14:paraId="025485AC"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7F98D24D" w14:textId="77777777" w:rsidR="00B04760" w:rsidRPr="00E41667" w:rsidRDefault="00B04760" w:rsidP="00E73ED3">
            <w:pPr>
              <w:jc w:val="center"/>
              <w:rPr>
                <w:color w:val="000000"/>
                <w:sz w:val="20"/>
                <w:szCs w:val="20"/>
              </w:rPr>
            </w:pPr>
            <w:r w:rsidRPr="00E41667">
              <w:rPr>
                <w:color w:val="000000"/>
                <w:sz w:val="20"/>
                <w:szCs w:val="20"/>
              </w:rPr>
              <w:t>1</w:t>
            </w:r>
          </w:p>
        </w:tc>
        <w:tc>
          <w:tcPr>
            <w:tcW w:w="594" w:type="dxa"/>
            <w:shd w:val="clear" w:color="auto" w:fill="auto"/>
            <w:noWrap/>
            <w:vAlign w:val="bottom"/>
            <w:hideMark/>
          </w:tcPr>
          <w:p w14:paraId="24C8C45F"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45222663"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4A276E71" w14:textId="77777777" w:rsidR="00B04760" w:rsidRPr="00E41667" w:rsidRDefault="00B04760" w:rsidP="00E73ED3">
            <w:pPr>
              <w:jc w:val="center"/>
              <w:rPr>
                <w:color w:val="000000"/>
                <w:sz w:val="20"/>
                <w:szCs w:val="20"/>
              </w:rPr>
            </w:pPr>
            <w:r w:rsidRPr="00E41667">
              <w:rPr>
                <w:color w:val="000000"/>
                <w:sz w:val="20"/>
                <w:szCs w:val="20"/>
              </w:rPr>
              <w:t>0</w:t>
            </w:r>
          </w:p>
        </w:tc>
        <w:tc>
          <w:tcPr>
            <w:tcW w:w="516" w:type="dxa"/>
            <w:shd w:val="clear" w:color="auto" w:fill="auto"/>
            <w:noWrap/>
            <w:vAlign w:val="bottom"/>
            <w:hideMark/>
          </w:tcPr>
          <w:p w14:paraId="65C4D405" w14:textId="77777777" w:rsidR="00B04760" w:rsidRPr="00E41667" w:rsidRDefault="00B04760" w:rsidP="00E73ED3">
            <w:pPr>
              <w:jc w:val="center"/>
              <w:rPr>
                <w:color w:val="000000"/>
                <w:sz w:val="20"/>
                <w:szCs w:val="20"/>
              </w:rPr>
            </w:pPr>
            <w:r w:rsidRPr="00E41667">
              <w:rPr>
                <w:color w:val="000000"/>
                <w:sz w:val="20"/>
                <w:szCs w:val="20"/>
              </w:rPr>
              <w:t>1</w:t>
            </w:r>
          </w:p>
        </w:tc>
        <w:tc>
          <w:tcPr>
            <w:tcW w:w="838" w:type="dxa"/>
            <w:shd w:val="clear" w:color="auto" w:fill="auto"/>
            <w:noWrap/>
            <w:vAlign w:val="bottom"/>
            <w:hideMark/>
          </w:tcPr>
          <w:p w14:paraId="4B069E08" w14:textId="77777777" w:rsidR="00B04760" w:rsidRPr="00E41667" w:rsidRDefault="00B04760" w:rsidP="00E73ED3">
            <w:pPr>
              <w:jc w:val="center"/>
              <w:rPr>
                <w:color w:val="000000"/>
                <w:sz w:val="20"/>
                <w:szCs w:val="20"/>
              </w:rPr>
            </w:pPr>
            <w:r w:rsidRPr="00E41667">
              <w:rPr>
                <w:color w:val="000000"/>
                <w:sz w:val="20"/>
                <w:szCs w:val="20"/>
              </w:rPr>
              <w:t>1</w:t>
            </w:r>
          </w:p>
        </w:tc>
        <w:tc>
          <w:tcPr>
            <w:tcW w:w="650" w:type="dxa"/>
            <w:shd w:val="clear" w:color="auto" w:fill="auto"/>
            <w:noWrap/>
            <w:vAlign w:val="bottom"/>
            <w:hideMark/>
          </w:tcPr>
          <w:p w14:paraId="57E9670E" w14:textId="77777777" w:rsidR="00B04760" w:rsidRPr="00E41667" w:rsidRDefault="00B04760" w:rsidP="00E73ED3">
            <w:pPr>
              <w:jc w:val="center"/>
              <w:rPr>
                <w:color w:val="000000"/>
                <w:sz w:val="20"/>
                <w:szCs w:val="20"/>
              </w:rPr>
            </w:pPr>
            <w:r w:rsidRPr="00E41667">
              <w:rPr>
                <w:color w:val="000000"/>
                <w:sz w:val="20"/>
                <w:szCs w:val="20"/>
              </w:rPr>
              <w:t>0</w:t>
            </w:r>
          </w:p>
        </w:tc>
      </w:tr>
      <w:tr w:rsidR="00B04760" w:rsidRPr="00E41667" w14:paraId="663B0076" w14:textId="77777777" w:rsidTr="00E73ED3">
        <w:trPr>
          <w:trHeight w:val="240"/>
        </w:trPr>
        <w:tc>
          <w:tcPr>
            <w:tcW w:w="539" w:type="dxa"/>
            <w:shd w:val="clear" w:color="auto" w:fill="auto"/>
            <w:noWrap/>
            <w:vAlign w:val="bottom"/>
            <w:hideMark/>
          </w:tcPr>
          <w:p w14:paraId="5A6F20E5" w14:textId="77777777" w:rsidR="00B04760" w:rsidRPr="00E41667" w:rsidRDefault="00B04760" w:rsidP="00E73ED3">
            <w:pPr>
              <w:jc w:val="right"/>
              <w:rPr>
                <w:color w:val="000000"/>
                <w:sz w:val="20"/>
                <w:szCs w:val="20"/>
              </w:rPr>
            </w:pPr>
            <w:r w:rsidRPr="00E41667">
              <w:rPr>
                <w:color w:val="000000"/>
                <w:sz w:val="20"/>
                <w:szCs w:val="20"/>
              </w:rPr>
              <w:t>106</w:t>
            </w:r>
          </w:p>
        </w:tc>
        <w:tc>
          <w:tcPr>
            <w:tcW w:w="2185" w:type="dxa"/>
            <w:shd w:val="clear" w:color="auto" w:fill="auto"/>
            <w:noWrap/>
            <w:vAlign w:val="bottom"/>
            <w:hideMark/>
          </w:tcPr>
          <w:p w14:paraId="744DD1B2" w14:textId="77777777" w:rsidR="00B04760" w:rsidRPr="00E41667" w:rsidRDefault="00B04760" w:rsidP="00E73ED3">
            <w:pPr>
              <w:rPr>
                <w:i/>
                <w:iCs/>
                <w:color w:val="000000"/>
                <w:sz w:val="20"/>
                <w:szCs w:val="20"/>
              </w:rPr>
            </w:pPr>
            <w:r w:rsidRPr="00E41667">
              <w:rPr>
                <w:i/>
                <w:iCs/>
                <w:color w:val="000000"/>
                <w:sz w:val="20"/>
                <w:szCs w:val="20"/>
              </w:rPr>
              <w:t xml:space="preserve">Andrena </w:t>
            </w:r>
            <w:proofErr w:type="spellStart"/>
            <w:r w:rsidRPr="00E41667">
              <w:rPr>
                <w:i/>
                <w:iCs/>
                <w:color w:val="000000"/>
                <w:sz w:val="20"/>
                <w:szCs w:val="20"/>
              </w:rPr>
              <w:t>transnigra</w:t>
            </w:r>
            <w:proofErr w:type="spellEnd"/>
          </w:p>
        </w:tc>
        <w:tc>
          <w:tcPr>
            <w:tcW w:w="1231" w:type="dxa"/>
            <w:shd w:val="clear" w:color="auto" w:fill="auto"/>
            <w:noWrap/>
            <w:vAlign w:val="bottom"/>
            <w:hideMark/>
          </w:tcPr>
          <w:p w14:paraId="68729811" w14:textId="77777777" w:rsidR="00B04760" w:rsidRPr="00E41667" w:rsidRDefault="00B04760" w:rsidP="00E73ED3">
            <w:pPr>
              <w:rPr>
                <w:color w:val="000000"/>
                <w:sz w:val="20"/>
                <w:szCs w:val="20"/>
              </w:rPr>
            </w:pPr>
          </w:p>
        </w:tc>
        <w:tc>
          <w:tcPr>
            <w:tcW w:w="716" w:type="dxa"/>
            <w:shd w:val="clear" w:color="auto" w:fill="auto"/>
            <w:noWrap/>
            <w:vAlign w:val="bottom"/>
            <w:hideMark/>
          </w:tcPr>
          <w:p w14:paraId="0F40AE81"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3F7334AC" w14:textId="77777777" w:rsidR="00B04760" w:rsidRPr="00E41667" w:rsidRDefault="00B04760" w:rsidP="00E73ED3">
            <w:pPr>
              <w:jc w:val="center"/>
              <w:rPr>
                <w:color w:val="000000"/>
                <w:sz w:val="20"/>
                <w:szCs w:val="20"/>
              </w:rPr>
            </w:pPr>
            <w:r w:rsidRPr="00E41667">
              <w:rPr>
                <w:color w:val="000000"/>
                <w:sz w:val="20"/>
                <w:szCs w:val="20"/>
              </w:rPr>
              <w:t>0</w:t>
            </w:r>
          </w:p>
        </w:tc>
        <w:tc>
          <w:tcPr>
            <w:tcW w:w="594" w:type="dxa"/>
            <w:shd w:val="clear" w:color="auto" w:fill="auto"/>
            <w:noWrap/>
            <w:vAlign w:val="bottom"/>
            <w:hideMark/>
          </w:tcPr>
          <w:p w14:paraId="41B891F6"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60C45E49"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68620124" w14:textId="77777777" w:rsidR="00B04760" w:rsidRPr="00E41667" w:rsidRDefault="00B04760" w:rsidP="00E73ED3">
            <w:pPr>
              <w:jc w:val="center"/>
              <w:rPr>
                <w:color w:val="000000"/>
                <w:sz w:val="20"/>
                <w:szCs w:val="20"/>
              </w:rPr>
            </w:pPr>
            <w:r w:rsidRPr="00E41667">
              <w:rPr>
                <w:color w:val="000000"/>
                <w:sz w:val="20"/>
                <w:szCs w:val="20"/>
              </w:rPr>
              <w:t>1</w:t>
            </w:r>
          </w:p>
        </w:tc>
        <w:tc>
          <w:tcPr>
            <w:tcW w:w="516" w:type="dxa"/>
            <w:shd w:val="clear" w:color="auto" w:fill="auto"/>
            <w:noWrap/>
            <w:vAlign w:val="bottom"/>
            <w:hideMark/>
          </w:tcPr>
          <w:p w14:paraId="12D2AE21"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376ED89E" w14:textId="77777777" w:rsidR="00B04760" w:rsidRPr="00E41667" w:rsidRDefault="00B04760" w:rsidP="00E73ED3">
            <w:pPr>
              <w:jc w:val="center"/>
              <w:rPr>
                <w:color w:val="000000"/>
                <w:sz w:val="20"/>
                <w:szCs w:val="20"/>
              </w:rPr>
            </w:pPr>
            <w:r w:rsidRPr="00E41667">
              <w:rPr>
                <w:color w:val="000000"/>
                <w:sz w:val="20"/>
                <w:szCs w:val="20"/>
              </w:rPr>
              <w:t>0</w:t>
            </w:r>
          </w:p>
        </w:tc>
        <w:tc>
          <w:tcPr>
            <w:tcW w:w="650" w:type="dxa"/>
            <w:shd w:val="clear" w:color="auto" w:fill="auto"/>
            <w:noWrap/>
            <w:vAlign w:val="bottom"/>
            <w:hideMark/>
          </w:tcPr>
          <w:p w14:paraId="3278FAD1" w14:textId="77777777" w:rsidR="00B04760" w:rsidRPr="00E41667" w:rsidRDefault="00B04760" w:rsidP="00E73ED3">
            <w:pPr>
              <w:jc w:val="center"/>
              <w:rPr>
                <w:color w:val="000000"/>
                <w:sz w:val="20"/>
                <w:szCs w:val="20"/>
              </w:rPr>
            </w:pPr>
            <w:r w:rsidRPr="00E41667">
              <w:rPr>
                <w:color w:val="000000"/>
                <w:sz w:val="20"/>
                <w:szCs w:val="20"/>
              </w:rPr>
              <w:t>1</w:t>
            </w:r>
          </w:p>
        </w:tc>
      </w:tr>
      <w:tr w:rsidR="00B04760" w:rsidRPr="00E41667" w14:paraId="0C72D791" w14:textId="77777777" w:rsidTr="00E73ED3">
        <w:trPr>
          <w:trHeight w:val="240"/>
        </w:trPr>
        <w:tc>
          <w:tcPr>
            <w:tcW w:w="539" w:type="dxa"/>
            <w:shd w:val="clear" w:color="auto" w:fill="auto"/>
            <w:noWrap/>
            <w:vAlign w:val="bottom"/>
            <w:hideMark/>
          </w:tcPr>
          <w:p w14:paraId="008D9539" w14:textId="77777777" w:rsidR="00B04760" w:rsidRPr="00E41667" w:rsidRDefault="00B04760" w:rsidP="00E73ED3">
            <w:pPr>
              <w:jc w:val="right"/>
              <w:rPr>
                <w:color w:val="000000"/>
                <w:sz w:val="20"/>
                <w:szCs w:val="20"/>
              </w:rPr>
            </w:pPr>
            <w:r w:rsidRPr="00E41667">
              <w:rPr>
                <w:color w:val="000000"/>
                <w:sz w:val="20"/>
                <w:szCs w:val="20"/>
              </w:rPr>
              <w:lastRenderedPageBreak/>
              <w:t>107</w:t>
            </w:r>
          </w:p>
        </w:tc>
        <w:tc>
          <w:tcPr>
            <w:tcW w:w="2185" w:type="dxa"/>
            <w:shd w:val="clear" w:color="auto" w:fill="auto"/>
            <w:noWrap/>
            <w:vAlign w:val="bottom"/>
            <w:hideMark/>
          </w:tcPr>
          <w:p w14:paraId="52A263D4" w14:textId="77777777" w:rsidR="00B04760" w:rsidRPr="00E41667" w:rsidRDefault="00B04760" w:rsidP="00E73ED3">
            <w:pPr>
              <w:rPr>
                <w:i/>
                <w:iCs/>
                <w:color w:val="000000"/>
                <w:sz w:val="20"/>
                <w:szCs w:val="20"/>
              </w:rPr>
            </w:pPr>
            <w:r w:rsidRPr="00E41667">
              <w:rPr>
                <w:i/>
                <w:iCs/>
                <w:color w:val="000000"/>
                <w:sz w:val="20"/>
                <w:szCs w:val="20"/>
              </w:rPr>
              <w:t xml:space="preserve">Coelioxys </w:t>
            </w:r>
            <w:proofErr w:type="spellStart"/>
            <w:r w:rsidRPr="00E41667">
              <w:rPr>
                <w:i/>
                <w:iCs/>
                <w:color w:val="000000"/>
                <w:sz w:val="20"/>
                <w:szCs w:val="20"/>
              </w:rPr>
              <w:t>gilensis</w:t>
            </w:r>
            <w:proofErr w:type="spellEnd"/>
            <w:r>
              <w:rPr>
                <w:i/>
                <w:iCs/>
                <w:color w:val="000000"/>
                <w:sz w:val="20"/>
                <w:szCs w:val="20"/>
              </w:rPr>
              <w:t xml:space="preserve"> </w:t>
            </w:r>
            <w:r>
              <w:rPr>
                <w:bCs/>
                <w:sz w:val="22"/>
                <w:szCs w:val="22"/>
              </w:rPr>
              <w:t>◊</w:t>
            </w:r>
            <w:r w:rsidRPr="00BC6812">
              <w:rPr>
                <w:bCs/>
                <w:sz w:val="22"/>
                <w:szCs w:val="22"/>
              </w:rPr>
              <w:t>§</w:t>
            </w:r>
          </w:p>
        </w:tc>
        <w:tc>
          <w:tcPr>
            <w:tcW w:w="1231" w:type="dxa"/>
            <w:shd w:val="clear" w:color="auto" w:fill="auto"/>
            <w:noWrap/>
            <w:vAlign w:val="bottom"/>
            <w:hideMark/>
          </w:tcPr>
          <w:p w14:paraId="3ADC97BB" w14:textId="77777777" w:rsidR="00B04760" w:rsidRPr="00E41667" w:rsidRDefault="00B04760" w:rsidP="00E73ED3">
            <w:pPr>
              <w:rPr>
                <w:color w:val="000000"/>
                <w:sz w:val="20"/>
                <w:szCs w:val="20"/>
              </w:rPr>
            </w:pPr>
            <w:r w:rsidRPr="00E41667">
              <w:rPr>
                <w:color w:val="000000"/>
                <w:sz w:val="20"/>
                <w:szCs w:val="20"/>
              </w:rPr>
              <w:t>crKING : srSG</w:t>
            </w:r>
          </w:p>
        </w:tc>
        <w:tc>
          <w:tcPr>
            <w:tcW w:w="716" w:type="dxa"/>
            <w:shd w:val="clear" w:color="auto" w:fill="auto"/>
            <w:noWrap/>
            <w:vAlign w:val="bottom"/>
            <w:hideMark/>
          </w:tcPr>
          <w:p w14:paraId="3BB5AC76"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43A6084E" w14:textId="77777777" w:rsidR="00B04760" w:rsidRPr="00E41667" w:rsidRDefault="00B04760" w:rsidP="00E73ED3">
            <w:pPr>
              <w:jc w:val="center"/>
              <w:rPr>
                <w:color w:val="000000"/>
                <w:sz w:val="20"/>
                <w:szCs w:val="20"/>
              </w:rPr>
            </w:pPr>
            <w:r w:rsidRPr="00E41667">
              <w:rPr>
                <w:color w:val="000000"/>
                <w:sz w:val="20"/>
                <w:szCs w:val="20"/>
              </w:rPr>
              <w:t>1</w:t>
            </w:r>
          </w:p>
        </w:tc>
        <w:tc>
          <w:tcPr>
            <w:tcW w:w="594" w:type="dxa"/>
            <w:shd w:val="clear" w:color="auto" w:fill="auto"/>
            <w:noWrap/>
            <w:vAlign w:val="bottom"/>
            <w:hideMark/>
          </w:tcPr>
          <w:p w14:paraId="53995F38"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3DE6BABD"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5796C4DE" w14:textId="77777777" w:rsidR="00B04760" w:rsidRPr="00E41667" w:rsidRDefault="00B04760" w:rsidP="00E73ED3">
            <w:pPr>
              <w:jc w:val="center"/>
              <w:rPr>
                <w:color w:val="000000"/>
                <w:sz w:val="20"/>
                <w:szCs w:val="20"/>
              </w:rPr>
            </w:pPr>
            <w:r w:rsidRPr="00E41667">
              <w:rPr>
                <w:color w:val="000000"/>
                <w:sz w:val="20"/>
                <w:szCs w:val="20"/>
              </w:rPr>
              <w:t>0</w:t>
            </w:r>
          </w:p>
        </w:tc>
        <w:tc>
          <w:tcPr>
            <w:tcW w:w="516" w:type="dxa"/>
            <w:shd w:val="clear" w:color="auto" w:fill="auto"/>
            <w:noWrap/>
            <w:vAlign w:val="bottom"/>
            <w:hideMark/>
          </w:tcPr>
          <w:p w14:paraId="4E0B5B2E" w14:textId="77777777" w:rsidR="00B04760" w:rsidRPr="00E41667" w:rsidRDefault="00B04760" w:rsidP="00E73ED3">
            <w:pPr>
              <w:jc w:val="center"/>
              <w:rPr>
                <w:color w:val="000000"/>
                <w:sz w:val="20"/>
                <w:szCs w:val="20"/>
              </w:rPr>
            </w:pPr>
            <w:r w:rsidRPr="00E41667">
              <w:rPr>
                <w:color w:val="000000"/>
                <w:sz w:val="20"/>
                <w:szCs w:val="20"/>
              </w:rPr>
              <w:t>1</w:t>
            </w:r>
          </w:p>
        </w:tc>
        <w:tc>
          <w:tcPr>
            <w:tcW w:w="838" w:type="dxa"/>
            <w:shd w:val="clear" w:color="auto" w:fill="auto"/>
            <w:noWrap/>
            <w:vAlign w:val="bottom"/>
            <w:hideMark/>
          </w:tcPr>
          <w:p w14:paraId="24B5C815" w14:textId="77777777" w:rsidR="00B04760" w:rsidRPr="00E41667" w:rsidRDefault="00B04760" w:rsidP="00E73ED3">
            <w:pPr>
              <w:jc w:val="center"/>
              <w:rPr>
                <w:color w:val="000000"/>
                <w:sz w:val="20"/>
                <w:szCs w:val="20"/>
              </w:rPr>
            </w:pPr>
            <w:r w:rsidRPr="00E41667">
              <w:rPr>
                <w:color w:val="000000"/>
                <w:sz w:val="20"/>
                <w:szCs w:val="20"/>
              </w:rPr>
              <w:t>1</w:t>
            </w:r>
          </w:p>
        </w:tc>
        <w:tc>
          <w:tcPr>
            <w:tcW w:w="650" w:type="dxa"/>
            <w:shd w:val="clear" w:color="auto" w:fill="auto"/>
            <w:noWrap/>
            <w:vAlign w:val="bottom"/>
            <w:hideMark/>
          </w:tcPr>
          <w:p w14:paraId="6CC99555" w14:textId="77777777" w:rsidR="00B04760" w:rsidRPr="00E41667" w:rsidRDefault="00B04760" w:rsidP="00E73ED3">
            <w:pPr>
              <w:jc w:val="center"/>
              <w:rPr>
                <w:color w:val="000000"/>
                <w:sz w:val="20"/>
                <w:szCs w:val="20"/>
              </w:rPr>
            </w:pPr>
            <w:r w:rsidRPr="00E41667">
              <w:rPr>
                <w:color w:val="000000"/>
                <w:sz w:val="20"/>
                <w:szCs w:val="20"/>
              </w:rPr>
              <w:t>0</w:t>
            </w:r>
          </w:p>
        </w:tc>
      </w:tr>
      <w:tr w:rsidR="00B04760" w:rsidRPr="00E41667" w14:paraId="4FB83D31" w14:textId="77777777" w:rsidTr="00E73ED3">
        <w:trPr>
          <w:trHeight w:val="240"/>
        </w:trPr>
        <w:tc>
          <w:tcPr>
            <w:tcW w:w="539" w:type="dxa"/>
            <w:shd w:val="clear" w:color="auto" w:fill="auto"/>
            <w:noWrap/>
            <w:vAlign w:val="bottom"/>
            <w:hideMark/>
          </w:tcPr>
          <w:p w14:paraId="2CC4888E" w14:textId="77777777" w:rsidR="00B04760" w:rsidRPr="00E41667" w:rsidRDefault="00B04760" w:rsidP="00E73ED3">
            <w:pPr>
              <w:jc w:val="right"/>
              <w:rPr>
                <w:color w:val="000000"/>
                <w:sz w:val="20"/>
                <w:szCs w:val="20"/>
              </w:rPr>
            </w:pPr>
            <w:r w:rsidRPr="00E41667">
              <w:rPr>
                <w:color w:val="000000"/>
                <w:sz w:val="20"/>
                <w:szCs w:val="20"/>
              </w:rPr>
              <w:t>108</w:t>
            </w:r>
          </w:p>
        </w:tc>
        <w:tc>
          <w:tcPr>
            <w:tcW w:w="2185" w:type="dxa"/>
            <w:shd w:val="clear" w:color="auto" w:fill="auto"/>
            <w:noWrap/>
            <w:vAlign w:val="bottom"/>
            <w:hideMark/>
          </w:tcPr>
          <w:p w14:paraId="0AB76FE1" w14:textId="77777777" w:rsidR="00B04760" w:rsidRPr="00E41667" w:rsidRDefault="00B04760" w:rsidP="00E73ED3">
            <w:pPr>
              <w:rPr>
                <w:i/>
                <w:iCs/>
                <w:color w:val="000000"/>
                <w:sz w:val="20"/>
                <w:szCs w:val="20"/>
              </w:rPr>
            </w:pPr>
            <w:proofErr w:type="spellStart"/>
            <w:r w:rsidRPr="00E41667">
              <w:rPr>
                <w:i/>
                <w:iCs/>
                <w:color w:val="000000"/>
                <w:sz w:val="20"/>
                <w:szCs w:val="20"/>
              </w:rPr>
              <w:t>Colletes</w:t>
            </w:r>
            <w:proofErr w:type="spellEnd"/>
            <w:r w:rsidRPr="00E41667">
              <w:rPr>
                <w:i/>
                <w:iCs/>
                <w:color w:val="000000"/>
                <w:sz w:val="20"/>
                <w:szCs w:val="20"/>
              </w:rPr>
              <w:t xml:space="preserve"> </w:t>
            </w:r>
            <w:proofErr w:type="spellStart"/>
            <w:r w:rsidRPr="00E41667">
              <w:rPr>
                <w:i/>
                <w:iCs/>
                <w:color w:val="000000"/>
                <w:sz w:val="20"/>
                <w:szCs w:val="20"/>
              </w:rPr>
              <w:t>kincaidii</w:t>
            </w:r>
            <w:proofErr w:type="spellEnd"/>
          </w:p>
        </w:tc>
        <w:tc>
          <w:tcPr>
            <w:tcW w:w="1231" w:type="dxa"/>
            <w:shd w:val="clear" w:color="auto" w:fill="auto"/>
            <w:noWrap/>
            <w:vAlign w:val="bottom"/>
            <w:hideMark/>
          </w:tcPr>
          <w:p w14:paraId="3A4BB85F" w14:textId="77777777" w:rsidR="00B04760" w:rsidRPr="00E41667" w:rsidRDefault="00B04760" w:rsidP="00E73ED3">
            <w:pPr>
              <w:rPr>
                <w:color w:val="000000"/>
                <w:sz w:val="20"/>
                <w:szCs w:val="20"/>
              </w:rPr>
            </w:pPr>
            <w:r w:rsidRPr="00E41667">
              <w:rPr>
                <w:color w:val="000000"/>
                <w:sz w:val="20"/>
                <w:szCs w:val="20"/>
              </w:rPr>
              <w:t>crKING</w:t>
            </w:r>
          </w:p>
        </w:tc>
        <w:tc>
          <w:tcPr>
            <w:tcW w:w="716" w:type="dxa"/>
            <w:shd w:val="clear" w:color="auto" w:fill="auto"/>
            <w:noWrap/>
            <w:vAlign w:val="bottom"/>
            <w:hideMark/>
          </w:tcPr>
          <w:p w14:paraId="05ECDFBE"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6B503D95" w14:textId="77777777" w:rsidR="00B04760" w:rsidRPr="00E41667" w:rsidRDefault="00B04760" w:rsidP="00E73ED3">
            <w:pPr>
              <w:jc w:val="center"/>
              <w:rPr>
                <w:color w:val="000000"/>
                <w:sz w:val="20"/>
                <w:szCs w:val="20"/>
              </w:rPr>
            </w:pPr>
            <w:r w:rsidRPr="00E41667">
              <w:rPr>
                <w:color w:val="000000"/>
                <w:sz w:val="20"/>
                <w:szCs w:val="20"/>
              </w:rPr>
              <w:t>1</w:t>
            </w:r>
          </w:p>
        </w:tc>
        <w:tc>
          <w:tcPr>
            <w:tcW w:w="594" w:type="dxa"/>
            <w:shd w:val="clear" w:color="auto" w:fill="auto"/>
            <w:noWrap/>
            <w:vAlign w:val="bottom"/>
            <w:hideMark/>
          </w:tcPr>
          <w:p w14:paraId="00577ADD"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37111BF8"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266ACEF7" w14:textId="77777777" w:rsidR="00B04760" w:rsidRPr="00E41667" w:rsidRDefault="00B04760" w:rsidP="00E73ED3">
            <w:pPr>
              <w:jc w:val="center"/>
              <w:rPr>
                <w:color w:val="000000"/>
                <w:sz w:val="20"/>
                <w:szCs w:val="20"/>
              </w:rPr>
            </w:pPr>
            <w:r w:rsidRPr="00E41667">
              <w:rPr>
                <w:color w:val="000000"/>
                <w:sz w:val="20"/>
                <w:szCs w:val="20"/>
              </w:rPr>
              <w:t>1</w:t>
            </w:r>
          </w:p>
        </w:tc>
        <w:tc>
          <w:tcPr>
            <w:tcW w:w="516" w:type="dxa"/>
            <w:shd w:val="clear" w:color="auto" w:fill="auto"/>
            <w:noWrap/>
            <w:vAlign w:val="bottom"/>
            <w:hideMark/>
          </w:tcPr>
          <w:p w14:paraId="6A92A1BC"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1653987E" w14:textId="77777777" w:rsidR="00B04760" w:rsidRPr="00E41667" w:rsidRDefault="00B04760" w:rsidP="00E73ED3">
            <w:pPr>
              <w:jc w:val="center"/>
              <w:rPr>
                <w:color w:val="000000"/>
                <w:sz w:val="20"/>
                <w:szCs w:val="20"/>
              </w:rPr>
            </w:pPr>
            <w:r w:rsidRPr="00E41667">
              <w:rPr>
                <w:color w:val="000000"/>
                <w:sz w:val="20"/>
                <w:szCs w:val="20"/>
              </w:rPr>
              <w:t>0</w:t>
            </w:r>
          </w:p>
        </w:tc>
        <w:tc>
          <w:tcPr>
            <w:tcW w:w="650" w:type="dxa"/>
            <w:shd w:val="clear" w:color="auto" w:fill="auto"/>
            <w:noWrap/>
            <w:vAlign w:val="bottom"/>
            <w:hideMark/>
          </w:tcPr>
          <w:p w14:paraId="200DE288" w14:textId="77777777" w:rsidR="00B04760" w:rsidRPr="00E41667" w:rsidRDefault="00B04760" w:rsidP="00E73ED3">
            <w:pPr>
              <w:jc w:val="center"/>
              <w:rPr>
                <w:color w:val="000000"/>
                <w:sz w:val="20"/>
                <w:szCs w:val="20"/>
              </w:rPr>
            </w:pPr>
            <w:r w:rsidRPr="00E41667">
              <w:rPr>
                <w:color w:val="000000"/>
                <w:sz w:val="20"/>
                <w:szCs w:val="20"/>
              </w:rPr>
              <w:t>1</w:t>
            </w:r>
          </w:p>
        </w:tc>
      </w:tr>
      <w:tr w:rsidR="00B04760" w:rsidRPr="00E41667" w14:paraId="35F8D6F3" w14:textId="77777777" w:rsidTr="00E73ED3">
        <w:trPr>
          <w:trHeight w:val="240"/>
        </w:trPr>
        <w:tc>
          <w:tcPr>
            <w:tcW w:w="539" w:type="dxa"/>
            <w:shd w:val="clear" w:color="auto" w:fill="auto"/>
            <w:noWrap/>
            <w:vAlign w:val="bottom"/>
            <w:hideMark/>
          </w:tcPr>
          <w:p w14:paraId="6A106D12" w14:textId="77777777" w:rsidR="00B04760" w:rsidRPr="00E41667" w:rsidRDefault="00B04760" w:rsidP="00E73ED3">
            <w:pPr>
              <w:jc w:val="right"/>
              <w:rPr>
                <w:color w:val="000000"/>
                <w:sz w:val="20"/>
                <w:szCs w:val="20"/>
              </w:rPr>
            </w:pPr>
            <w:r w:rsidRPr="00E41667">
              <w:rPr>
                <w:color w:val="000000"/>
                <w:sz w:val="20"/>
                <w:szCs w:val="20"/>
              </w:rPr>
              <w:t>109</w:t>
            </w:r>
          </w:p>
        </w:tc>
        <w:tc>
          <w:tcPr>
            <w:tcW w:w="2185" w:type="dxa"/>
            <w:shd w:val="clear" w:color="auto" w:fill="auto"/>
            <w:noWrap/>
            <w:vAlign w:val="bottom"/>
            <w:hideMark/>
          </w:tcPr>
          <w:p w14:paraId="13353770" w14:textId="77777777" w:rsidR="00B04760" w:rsidRPr="00E41667" w:rsidRDefault="00B04760" w:rsidP="00E73ED3">
            <w:pPr>
              <w:rPr>
                <w:i/>
                <w:iCs/>
                <w:color w:val="000000"/>
                <w:sz w:val="20"/>
                <w:szCs w:val="20"/>
              </w:rPr>
            </w:pPr>
            <w:r w:rsidRPr="00E41667">
              <w:rPr>
                <w:i/>
                <w:iCs/>
                <w:color w:val="000000"/>
                <w:sz w:val="20"/>
                <w:szCs w:val="20"/>
              </w:rPr>
              <w:t xml:space="preserve">Lasioglossum </w:t>
            </w:r>
            <w:proofErr w:type="spellStart"/>
            <w:r w:rsidRPr="00E41667">
              <w:rPr>
                <w:i/>
                <w:iCs/>
                <w:color w:val="000000"/>
                <w:sz w:val="20"/>
                <w:szCs w:val="20"/>
              </w:rPr>
              <w:t>nigroviride</w:t>
            </w:r>
            <w:proofErr w:type="spellEnd"/>
          </w:p>
        </w:tc>
        <w:tc>
          <w:tcPr>
            <w:tcW w:w="1231" w:type="dxa"/>
            <w:shd w:val="clear" w:color="auto" w:fill="auto"/>
            <w:noWrap/>
            <w:vAlign w:val="bottom"/>
            <w:hideMark/>
          </w:tcPr>
          <w:p w14:paraId="7B9C8CBD" w14:textId="77777777" w:rsidR="00B04760" w:rsidRPr="00E41667" w:rsidRDefault="00B04760" w:rsidP="00E73ED3">
            <w:pPr>
              <w:rPr>
                <w:color w:val="000000"/>
                <w:sz w:val="20"/>
                <w:szCs w:val="20"/>
              </w:rPr>
            </w:pPr>
            <w:r w:rsidRPr="00E41667">
              <w:rPr>
                <w:color w:val="000000"/>
                <w:sz w:val="20"/>
                <w:szCs w:val="20"/>
              </w:rPr>
              <w:t>crSNO</w:t>
            </w:r>
          </w:p>
        </w:tc>
        <w:tc>
          <w:tcPr>
            <w:tcW w:w="716" w:type="dxa"/>
            <w:shd w:val="clear" w:color="auto" w:fill="auto"/>
            <w:noWrap/>
            <w:vAlign w:val="bottom"/>
            <w:hideMark/>
          </w:tcPr>
          <w:p w14:paraId="3FD032AF"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31353F83" w14:textId="77777777" w:rsidR="00B04760" w:rsidRPr="00E41667" w:rsidRDefault="00B04760" w:rsidP="00E73ED3">
            <w:pPr>
              <w:jc w:val="center"/>
              <w:rPr>
                <w:color w:val="000000"/>
                <w:sz w:val="20"/>
                <w:szCs w:val="20"/>
              </w:rPr>
            </w:pPr>
            <w:r w:rsidRPr="00E41667">
              <w:rPr>
                <w:color w:val="000000"/>
                <w:sz w:val="20"/>
                <w:szCs w:val="20"/>
              </w:rPr>
              <w:t>0</w:t>
            </w:r>
          </w:p>
        </w:tc>
        <w:tc>
          <w:tcPr>
            <w:tcW w:w="594" w:type="dxa"/>
            <w:shd w:val="clear" w:color="auto" w:fill="auto"/>
            <w:noWrap/>
            <w:vAlign w:val="bottom"/>
            <w:hideMark/>
          </w:tcPr>
          <w:p w14:paraId="62D2598F" w14:textId="77777777" w:rsidR="00B04760" w:rsidRPr="00E41667" w:rsidRDefault="00B04760" w:rsidP="00E73ED3">
            <w:pPr>
              <w:jc w:val="center"/>
              <w:rPr>
                <w:color w:val="000000"/>
                <w:sz w:val="20"/>
                <w:szCs w:val="20"/>
              </w:rPr>
            </w:pPr>
            <w:r w:rsidRPr="00E41667">
              <w:rPr>
                <w:color w:val="000000"/>
                <w:sz w:val="20"/>
                <w:szCs w:val="20"/>
              </w:rPr>
              <w:t>1</w:t>
            </w:r>
          </w:p>
        </w:tc>
        <w:tc>
          <w:tcPr>
            <w:tcW w:w="606" w:type="dxa"/>
            <w:shd w:val="clear" w:color="auto" w:fill="auto"/>
            <w:noWrap/>
            <w:vAlign w:val="bottom"/>
            <w:hideMark/>
          </w:tcPr>
          <w:p w14:paraId="3AC29C0A"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56E90459" w14:textId="77777777" w:rsidR="00B04760" w:rsidRPr="00E41667" w:rsidRDefault="00B04760" w:rsidP="00E73ED3">
            <w:pPr>
              <w:jc w:val="center"/>
              <w:rPr>
                <w:color w:val="000000"/>
                <w:sz w:val="20"/>
                <w:szCs w:val="20"/>
              </w:rPr>
            </w:pPr>
            <w:r w:rsidRPr="00E41667">
              <w:rPr>
                <w:color w:val="000000"/>
                <w:sz w:val="20"/>
                <w:szCs w:val="20"/>
              </w:rPr>
              <w:t>1</w:t>
            </w:r>
          </w:p>
        </w:tc>
        <w:tc>
          <w:tcPr>
            <w:tcW w:w="516" w:type="dxa"/>
            <w:shd w:val="clear" w:color="auto" w:fill="auto"/>
            <w:noWrap/>
            <w:vAlign w:val="bottom"/>
            <w:hideMark/>
          </w:tcPr>
          <w:p w14:paraId="4458A692"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17FAF985" w14:textId="77777777" w:rsidR="00B04760" w:rsidRPr="00E41667" w:rsidRDefault="00B04760" w:rsidP="00E73ED3">
            <w:pPr>
              <w:jc w:val="center"/>
              <w:rPr>
                <w:color w:val="000000"/>
                <w:sz w:val="20"/>
                <w:szCs w:val="20"/>
              </w:rPr>
            </w:pPr>
            <w:r w:rsidRPr="00E41667">
              <w:rPr>
                <w:color w:val="000000"/>
                <w:sz w:val="20"/>
                <w:szCs w:val="20"/>
              </w:rPr>
              <w:t>0</w:t>
            </w:r>
          </w:p>
        </w:tc>
        <w:tc>
          <w:tcPr>
            <w:tcW w:w="650" w:type="dxa"/>
            <w:shd w:val="clear" w:color="auto" w:fill="auto"/>
            <w:noWrap/>
            <w:vAlign w:val="bottom"/>
            <w:hideMark/>
          </w:tcPr>
          <w:p w14:paraId="12432BED" w14:textId="77777777" w:rsidR="00B04760" w:rsidRPr="00E41667" w:rsidRDefault="00B04760" w:rsidP="00E73ED3">
            <w:pPr>
              <w:jc w:val="center"/>
              <w:rPr>
                <w:color w:val="000000"/>
                <w:sz w:val="20"/>
                <w:szCs w:val="20"/>
              </w:rPr>
            </w:pPr>
            <w:r w:rsidRPr="00E41667">
              <w:rPr>
                <w:color w:val="000000"/>
                <w:sz w:val="20"/>
                <w:szCs w:val="20"/>
              </w:rPr>
              <w:t>1</w:t>
            </w:r>
          </w:p>
        </w:tc>
      </w:tr>
      <w:tr w:rsidR="00B04760" w:rsidRPr="00E41667" w14:paraId="717FEE44" w14:textId="77777777" w:rsidTr="00E73ED3">
        <w:trPr>
          <w:trHeight w:val="240"/>
        </w:trPr>
        <w:tc>
          <w:tcPr>
            <w:tcW w:w="539" w:type="dxa"/>
            <w:shd w:val="clear" w:color="auto" w:fill="auto"/>
            <w:noWrap/>
            <w:vAlign w:val="bottom"/>
            <w:hideMark/>
          </w:tcPr>
          <w:p w14:paraId="265AF66E" w14:textId="77777777" w:rsidR="00B04760" w:rsidRPr="00E41667" w:rsidRDefault="00B04760" w:rsidP="00E73ED3">
            <w:pPr>
              <w:jc w:val="right"/>
              <w:rPr>
                <w:color w:val="000000"/>
                <w:sz w:val="20"/>
                <w:szCs w:val="20"/>
              </w:rPr>
            </w:pPr>
            <w:r w:rsidRPr="00E41667">
              <w:rPr>
                <w:color w:val="000000"/>
                <w:sz w:val="20"/>
                <w:szCs w:val="20"/>
              </w:rPr>
              <w:t>110</w:t>
            </w:r>
          </w:p>
        </w:tc>
        <w:tc>
          <w:tcPr>
            <w:tcW w:w="2185" w:type="dxa"/>
            <w:shd w:val="clear" w:color="auto" w:fill="auto"/>
            <w:noWrap/>
            <w:vAlign w:val="bottom"/>
            <w:hideMark/>
          </w:tcPr>
          <w:p w14:paraId="0AAC9EC0" w14:textId="77777777" w:rsidR="00B04760" w:rsidRPr="00E41667" w:rsidRDefault="00B04760" w:rsidP="00E73ED3">
            <w:pPr>
              <w:rPr>
                <w:i/>
                <w:iCs/>
                <w:color w:val="000000"/>
                <w:sz w:val="20"/>
                <w:szCs w:val="20"/>
              </w:rPr>
            </w:pPr>
            <w:r w:rsidRPr="00E41667">
              <w:rPr>
                <w:i/>
                <w:iCs/>
                <w:color w:val="000000"/>
                <w:sz w:val="20"/>
                <w:szCs w:val="20"/>
              </w:rPr>
              <w:t xml:space="preserve">Lasioglossum </w:t>
            </w:r>
            <w:proofErr w:type="spellStart"/>
            <w:r w:rsidRPr="00E41667">
              <w:rPr>
                <w:i/>
                <w:iCs/>
                <w:color w:val="000000"/>
                <w:sz w:val="20"/>
                <w:szCs w:val="20"/>
              </w:rPr>
              <w:t>ovaliceps</w:t>
            </w:r>
            <w:proofErr w:type="spellEnd"/>
            <w:r w:rsidRPr="00BC6812">
              <w:rPr>
                <w:bCs/>
                <w:sz w:val="22"/>
                <w:szCs w:val="22"/>
              </w:rPr>
              <w:t>§</w:t>
            </w:r>
          </w:p>
        </w:tc>
        <w:tc>
          <w:tcPr>
            <w:tcW w:w="1231" w:type="dxa"/>
            <w:shd w:val="clear" w:color="auto" w:fill="auto"/>
            <w:noWrap/>
            <w:vAlign w:val="bottom"/>
            <w:hideMark/>
          </w:tcPr>
          <w:p w14:paraId="1B52D57D" w14:textId="77777777" w:rsidR="00B04760" w:rsidRPr="00E41667" w:rsidRDefault="00B04760" w:rsidP="00E73ED3">
            <w:pPr>
              <w:rPr>
                <w:color w:val="000000"/>
                <w:sz w:val="20"/>
                <w:szCs w:val="20"/>
              </w:rPr>
            </w:pPr>
          </w:p>
        </w:tc>
        <w:tc>
          <w:tcPr>
            <w:tcW w:w="716" w:type="dxa"/>
            <w:shd w:val="clear" w:color="auto" w:fill="auto"/>
            <w:noWrap/>
            <w:vAlign w:val="bottom"/>
            <w:hideMark/>
          </w:tcPr>
          <w:p w14:paraId="53D4D68E"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2737DDA1" w14:textId="77777777" w:rsidR="00B04760" w:rsidRPr="00E41667" w:rsidRDefault="00B04760" w:rsidP="00E73ED3">
            <w:pPr>
              <w:jc w:val="center"/>
              <w:rPr>
                <w:color w:val="000000"/>
                <w:sz w:val="20"/>
                <w:szCs w:val="20"/>
              </w:rPr>
            </w:pPr>
            <w:r w:rsidRPr="00E41667">
              <w:rPr>
                <w:color w:val="000000"/>
                <w:sz w:val="20"/>
                <w:szCs w:val="20"/>
              </w:rPr>
              <w:t>0</w:t>
            </w:r>
          </w:p>
        </w:tc>
        <w:tc>
          <w:tcPr>
            <w:tcW w:w="594" w:type="dxa"/>
            <w:shd w:val="clear" w:color="auto" w:fill="auto"/>
            <w:noWrap/>
            <w:vAlign w:val="bottom"/>
            <w:hideMark/>
          </w:tcPr>
          <w:p w14:paraId="253E2D60"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5D5F8514"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34813BDD" w14:textId="77777777" w:rsidR="00B04760" w:rsidRPr="00E41667" w:rsidRDefault="00B04760" w:rsidP="00E73ED3">
            <w:pPr>
              <w:jc w:val="center"/>
              <w:rPr>
                <w:color w:val="000000"/>
                <w:sz w:val="20"/>
                <w:szCs w:val="20"/>
              </w:rPr>
            </w:pPr>
            <w:r w:rsidRPr="00E41667">
              <w:rPr>
                <w:color w:val="000000"/>
                <w:sz w:val="20"/>
                <w:szCs w:val="20"/>
              </w:rPr>
              <w:t>1</w:t>
            </w:r>
          </w:p>
        </w:tc>
        <w:tc>
          <w:tcPr>
            <w:tcW w:w="516" w:type="dxa"/>
            <w:shd w:val="clear" w:color="auto" w:fill="auto"/>
            <w:noWrap/>
            <w:vAlign w:val="bottom"/>
            <w:hideMark/>
          </w:tcPr>
          <w:p w14:paraId="5CE260D4"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73A99328" w14:textId="77777777" w:rsidR="00B04760" w:rsidRPr="00E41667" w:rsidRDefault="00B04760" w:rsidP="00E73ED3">
            <w:pPr>
              <w:jc w:val="center"/>
              <w:rPr>
                <w:color w:val="000000"/>
                <w:sz w:val="20"/>
                <w:szCs w:val="20"/>
              </w:rPr>
            </w:pPr>
            <w:r w:rsidRPr="00E41667">
              <w:rPr>
                <w:color w:val="000000"/>
                <w:sz w:val="20"/>
                <w:szCs w:val="20"/>
              </w:rPr>
              <w:t>1</w:t>
            </w:r>
          </w:p>
        </w:tc>
        <w:tc>
          <w:tcPr>
            <w:tcW w:w="650" w:type="dxa"/>
            <w:shd w:val="clear" w:color="auto" w:fill="auto"/>
            <w:noWrap/>
            <w:vAlign w:val="bottom"/>
            <w:hideMark/>
          </w:tcPr>
          <w:p w14:paraId="4B7F662F" w14:textId="77777777" w:rsidR="00B04760" w:rsidRPr="00E41667" w:rsidRDefault="00B04760" w:rsidP="00E73ED3">
            <w:pPr>
              <w:jc w:val="center"/>
              <w:rPr>
                <w:color w:val="000000"/>
                <w:sz w:val="20"/>
                <w:szCs w:val="20"/>
              </w:rPr>
            </w:pPr>
            <w:r w:rsidRPr="00E41667">
              <w:rPr>
                <w:color w:val="000000"/>
                <w:sz w:val="20"/>
                <w:szCs w:val="20"/>
              </w:rPr>
              <w:t>0</w:t>
            </w:r>
          </w:p>
        </w:tc>
      </w:tr>
      <w:tr w:rsidR="00B04760" w:rsidRPr="00E41667" w14:paraId="235BDA56" w14:textId="77777777" w:rsidTr="00E73ED3">
        <w:trPr>
          <w:trHeight w:val="240"/>
        </w:trPr>
        <w:tc>
          <w:tcPr>
            <w:tcW w:w="539" w:type="dxa"/>
            <w:shd w:val="clear" w:color="auto" w:fill="auto"/>
            <w:noWrap/>
            <w:vAlign w:val="bottom"/>
            <w:hideMark/>
          </w:tcPr>
          <w:p w14:paraId="53E494B2" w14:textId="77777777" w:rsidR="00B04760" w:rsidRPr="00E41667" w:rsidRDefault="00B04760" w:rsidP="00E73ED3">
            <w:pPr>
              <w:jc w:val="right"/>
              <w:rPr>
                <w:color w:val="000000"/>
                <w:sz w:val="20"/>
                <w:szCs w:val="20"/>
              </w:rPr>
            </w:pPr>
            <w:r w:rsidRPr="00E41667">
              <w:rPr>
                <w:color w:val="000000"/>
                <w:sz w:val="20"/>
                <w:szCs w:val="20"/>
              </w:rPr>
              <w:t>111</w:t>
            </w:r>
          </w:p>
        </w:tc>
        <w:tc>
          <w:tcPr>
            <w:tcW w:w="2185" w:type="dxa"/>
            <w:shd w:val="clear" w:color="auto" w:fill="auto"/>
            <w:noWrap/>
            <w:vAlign w:val="bottom"/>
            <w:hideMark/>
          </w:tcPr>
          <w:p w14:paraId="03296362" w14:textId="77777777" w:rsidR="00B04760" w:rsidRPr="00E41667" w:rsidRDefault="00B04760" w:rsidP="00E73ED3">
            <w:pPr>
              <w:rPr>
                <w:i/>
                <w:iCs/>
                <w:color w:val="000000"/>
                <w:sz w:val="20"/>
                <w:szCs w:val="20"/>
              </w:rPr>
            </w:pPr>
            <w:r w:rsidRPr="00E41667">
              <w:rPr>
                <w:i/>
                <w:iCs/>
                <w:color w:val="000000"/>
                <w:sz w:val="20"/>
                <w:szCs w:val="20"/>
              </w:rPr>
              <w:t xml:space="preserve">Lasioglossum </w:t>
            </w:r>
            <w:proofErr w:type="spellStart"/>
            <w:r w:rsidRPr="00E41667">
              <w:rPr>
                <w:i/>
                <w:iCs/>
                <w:color w:val="000000"/>
                <w:sz w:val="20"/>
                <w:szCs w:val="20"/>
              </w:rPr>
              <w:t>punctatoventre</w:t>
            </w:r>
            <w:proofErr w:type="spellEnd"/>
            <w:r>
              <w:rPr>
                <w:i/>
                <w:iCs/>
                <w:color w:val="000000"/>
                <w:sz w:val="20"/>
                <w:szCs w:val="20"/>
              </w:rPr>
              <w:t xml:space="preserve"> </w:t>
            </w:r>
            <w:r>
              <w:rPr>
                <w:bCs/>
                <w:sz w:val="22"/>
                <w:szCs w:val="22"/>
              </w:rPr>
              <w:t>◊</w:t>
            </w:r>
            <w:r w:rsidRPr="00BC6812">
              <w:rPr>
                <w:bCs/>
                <w:sz w:val="22"/>
                <w:szCs w:val="22"/>
              </w:rPr>
              <w:t>§</w:t>
            </w:r>
          </w:p>
        </w:tc>
        <w:tc>
          <w:tcPr>
            <w:tcW w:w="1231" w:type="dxa"/>
            <w:shd w:val="clear" w:color="auto" w:fill="auto"/>
            <w:noWrap/>
            <w:vAlign w:val="bottom"/>
            <w:hideMark/>
          </w:tcPr>
          <w:p w14:paraId="65D65D99" w14:textId="77777777" w:rsidR="00B04760" w:rsidRPr="00E41667" w:rsidRDefault="00B04760" w:rsidP="00E73ED3">
            <w:pPr>
              <w:rPr>
                <w:color w:val="000000"/>
                <w:sz w:val="20"/>
                <w:szCs w:val="20"/>
              </w:rPr>
            </w:pPr>
            <w:r w:rsidRPr="00E41667">
              <w:rPr>
                <w:color w:val="000000"/>
                <w:sz w:val="20"/>
                <w:szCs w:val="20"/>
              </w:rPr>
              <w:t>crKING</w:t>
            </w:r>
          </w:p>
        </w:tc>
        <w:tc>
          <w:tcPr>
            <w:tcW w:w="716" w:type="dxa"/>
            <w:shd w:val="clear" w:color="auto" w:fill="auto"/>
            <w:noWrap/>
            <w:vAlign w:val="bottom"/>
            <w:hideMark/>
          </w:tcPr>
          <w:p w14:paraId="6BD19CDC"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637B9270" w14:textId="77777777" w:rsidR="00B04760" w:rsidRPr="00E41667" w:rsidRDefault="00B04760" w:rsidP="00E73ED3">
            <w:pPr>
              <w:jc w:val="center"/>
              <w:rPr>
                <w:color w:val="000000"/>
                <w:sz w:val="20"/>
                <w:szCs w:val="20"/>
              </w:rPr>
            </w:pPr>
            <w:r w:rsidRPr="00E41667">
              <w:rPr>
                <w:color w:val="000000"/>
                <w:sz w:val="20"/>
                <w:szCs w:val="20"/>
              </w:rPr>
              <w:t>1</w:t>
            </w:r>
          </w:p>
        </w:tc>
        <w:tc>
          <w:tcPr>
            <w:tcW w:w="594" w:type="dxa"/>
            <w:shd w:val="clear" w:color="auto" w:fill="auto"/>
            <w:noWrap/>
            <w:vAlign w:val="bottom"/>
            <w:hideMark/>
          </w:tcPr>
          <w:p w14:paraId="16ADCFE5"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250D4BAD"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0A1CEA44" w14:textId="77777777" w:rsidR="00B04760" w:rsidRPr="00E41667" w:rsidRDefault="00B04760" w:rsidP="00E73ED3">
            <w:pPr>
              <w:jc w:val="center"/>
              <w:rPr>
                <w:color w:val="000000"/>
                <w:sz w:val="20"/>
                <w:szCs w:val="20"/>
              </w:rPr>
            </w:pPr>
            <w:r w:rsidRPr="00E41667">
              <w:rPr>
                <w:color w:val="000000"/>
                <w:sz w:val="20"/>
                <w:szCs w:val="20"/>
              </w:rPr>
              <w:t>0</w:t>
            </w:r>
          </w:p>
        </w:tc>
        <w:tc>
          <w:tcPr>
            <w:tcW w:w="516" w:type="dxa"/>
            <w:shd w:val="clear" w:color="auto" w:fill="auto"/>
            <w:noWrap/>
            <w:vAlign w:val="bottom"/>
            <w:hideMark/>
          </w:tcPr>
          <w:p w14:paraId="1253F1F2" w14:textId="77777777" w:rsidR="00B04760" w:rsidRPr="00E41667" w:rsidRDefault="00B04760" w:rsidP="00E73ED3">
            <w:pPr>
              <w:jc w:val="center"/>
              <w:rPr>
                <w:color w:val="000000"/>
                <w:sz w:val="20"/>
                <w:szCs w:val="20"/>
              </w:rPr>
            </w:pPr>
            <w:r w:rsidRPr="00E41667">
              <w:rPr>
                <w:color w:val="000000"/>
                <w:sz w:val="20"/>
                <w:szCs w:val="20"/>
              </w:rPr>
              <w:t>1</w:t>
            </w:r>
          </w:p>
        </w:tc>
        <w:tc>
          <w:tcPr>
            <w:tcW w:w="838" w:type="dxa"/>
            <w:shd w:val="clear" w:color="auto" w:fill="auto"/>
            <w:noWrap/>
            <w:vAlign w:val="bottom"/>
            <w:hideMark/>
          </w:tcPr>
          <w:p w14:paraId="39759014" w14:textId="77777777" w:rsidR="00B04760" w:rsidRPr="00E41667" w:rsidRDefault="00B04760" w:rsidP="00E73ED3">
            <w:pPr>
              <w:jc w:val="center"/>
              <w:rPr>
                <w:color w:val="000000"/>
                <w:sz w:val="20"/>
                <w:szCs w:val="20"/>
              </w:rPr>
            </w:pPr>
            <w:r w:rsidRPr="00E41667">
              <w:rPr>
                <w:color w:val="000000"/>
                <w:sz w:val="20"/>
                <w:szCs w:val="20"/>
              </w:rPr>
              <w:t>1</w:t>
            </w:r>
          </w:p>
        </w:tc>
        <w:tc>
          <w:tcPr>
            <w:tcW w:w="650" w:type="dxa"/>
            <w:shd w:val="clear" w:color="auto" w:fill="auto"/>
            <w:noWrap/>
            <w:vAlign w:val="bottom"/>
            <w:hideMark/>
          </w:tcPr>
          <w:p w14:paraId="6E252DD3" w14:textId="77777777" w:rsidR="00B04760" w:rsidRPr="00E41667" w:rsidRDefault="00B04760" w:rsidP="00E73ED3">
            <w:pPr>
              <w:jc w:val="center"/>
              <w:rPr>
                <w:color w:val="000000"/>
                <w:sz w:val="20"/>
                <w:szCs w:val="20"/>
              </w:rPr>
            </w:pPr>
            <w:r w:rsidRPr="00E41667">
              <w:rPr>
                <w:color w:val="000000"/>
                <w:sz w:val="20"/>
                <w:szCs w:val="20"/>
              </w:rPr>
              <w:t>0</w:t>
            </w:r>
          </w:p>
        </w:tc>
      </w:tr>
      <w:tr w:rsidR="00B04760" w:rsidRPr="00E41667" w14:paraId="756899E8" w14:textId="77777777" w:rsidTr="00E73ED3">
        <w:trPr>
          <w:trHeight w:val="240"/>
        </w:trPr>
        <w:tc>
          <w:tcPr>
            <w:tcW w:w="539" w:type="dxa"/>
            <w:shd w:val="clear" w:color="auto" w:fill="auto"/>
            <w:noWrap/>
            <w:vAlign w:val="bottom"/>
            <w:hideMark/>
          </w:tcPr>
          <w:p w14:paraId="15D3D143" w14:textId="77777777" w:rsidR="00B04760" w:rsidRPr="00E41667" w:rsidRDefault="00B04760" w:rsidP="00E73ED3">
            <w:pPr>
              <w:jc w:val="right"/>
              <w:rPr>
                <w:color w:val="000000"/>
                <w:sz w:val="20"/>
                <w:szCs w:val="20"/>
              </w:rPr>
            </w:pPr>
            <w:r w:rsidRPr="00E41667">
              <w:rPr>
                <w:color w:val="000000"/>
                <w:sz w:val="20"/>
                <w:szCs w:val="20"/>
              </w:rPr>
              <w:t>112</w:t>
            </w:r>
          </w:p>
        </w:tc>
        <w:tc>
          <w:tcPr>
            <w:tcW w:w="2185" w:type="dxa"/>
            <w:shd w:val="clear" w:color="auto" w:fill="auto"/>
            <w:noWrap/>
            <w:vAlign w:val="bottom"/>
            <w:hideMark/>
          </w:tcPr>
          <w:p w14:paraId="7A0FBDC5" w14:textId="77777777" w:rsidR="00B04760" w:rsidRPr="00E41667" w:rsidRDefault="00B04760" w:rsidP="00E73ED3">
            <w:pPr>
              <w:rPr>
                <w:i/>
                <w:iCs/>
                <w:color w:val="000000"/>
                <w:sz w:val="20"/>
                <w:szCs w:val="20"/>
              </w:rPr>
            </w:pPr>
            <w:r w:rsidRPr="00E41667">
              <w:rPr>
                <w:i/>
                <w:iCs/>
                <w:color w:val="000000"/>
                <w:sz w:val="20"/>
                <w:szCs w:val="20"/>
              </w:rPr>
              <w:t xml:space="preserve">Lasioglossum </w:t>
            </w:r>
            <w:proofErr w:type="spellStart"/>
            <w:r w:rsidRPr="00E41667">
              <w:rPr>
                <w:i/>
                <w:iCs/>
                <w:color w:val="000000"/>
                <w:sz w:val="20"/>
                <w:szCs w:val="20"/>
              </w:rPr>
              <w:t>sedi</w:t>
            </w:r>
            <w:proofErr w:type="spellEnd"/>
            <w:r>
              <w:rPr>
                <w:i/>
                <w:iCs/>
                <w:color w:val="000000"/>
                <w:sz w:val="20"/>
                <w:szCs w:val="20"/>
              </w:rPr>
              <w:t xml:space="preserve"> </w:t>
            </w:r>
            <w:r>
              <w:rPr>
                <w:bCs/>
                <w:sz w:val="22"/>
                <w:szCs w:val="22"/>
              </w:rPr>
              <w:t>◊</w:t>
            </w:r>
            <w:r w:rsidRPr="00BC6812">
              <w:rPr>
                <w:bCs/>
                <w:sz w:val="22"/>
                <w:szCs w:val="22"/>
              </w:rPr>
              <w:t>§</w:t>
            </w:r>
          </w:p>
        </w:tc>
        <w:tc>
          <w:tcPr>
            <w:tcW w:w="1231" w:type="dxa"/>
            <w:shd w:val="clear" w:color="auto" w:fill="auto"/>
            <w:noWrap/>
            <w:vAlign w:val="bottom"/>
            <w:hideMark/>
          </w:tcPr>
          <w:p w14:paraId="48F024E1" w14:textId="77777777" w:rsidR="00B04760" w:rsidRPr="00E41667" w:rsidRDefault="00B04760" w:rsidP="00E73ED3">
            <w:pPr>
              <w:rPr>
                <w:color w:val="000000"/>
                <w:sz w:val="20"/>
                <w:szCs w:val="20"/>
              </w:rPr>
            </w:pPr>
          </w:p>
        </w:tc>
        <w:tc>
          <w:tcPr>
            <w:tcW w:w="716" w:type="dxa"/>
            <w:shd w:val="clear" w:color="auto" w:fill="auto"/>
            <w:noWrap/>
            <w:vAlign w:val="bottom"/>
            <w:hideMark/>
          </w:tcPr>
          <w:p w14:paraId="3FC39E62"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4E9FFCDA" w14:textId="77777777" w:rsidR="00B04760" w:rsidRPr="00E41667" w:rsidRDefault="00B04760" w:rsidP="00E73ED3">
            <w:pPr>
              <w:jc w:val="center"/>
              <w:rPr>
                <w:color w:val="000000"/>
                <w:sz w:val="20"/>
                <w:szCs w:val="20"/>
              </w:rPr>
            </w:pPr>
            <w:r w:rsidRPr="00E41667">
              <w:rPr>
                <w:color w:val="000000"/>
                <w:sz w:val="20"/>
                <w:szCs w:val="20"/>
              </w:rPr>
              <w:t>1</w:t>
            </w:r>
          </w:p>
        </w:tc>
        <w:tc>
          <w:tcPr>
            <w:tcW w:w="594" w:type="dxa"/>
            <w:shd w:val="clear" w:color="auto" w:fill="auto"/>
            <w:noWrap/>
            <w:vAlign w:val="bottom"/>
            <w:hideMark/>
          </w:tcPr>
          <w:p w14:paraId="6AB41C92"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1AB90407"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46DC451A" w14:textId="77777777" w:rsidR="00B04760" w:rsidRPr="00E41667" w:rsidRDefault="00B04760" w:rsidP="00E73ED3">
            <w:pPr>
              <w:jc w:val="center"/>
              <w:rPr>
                <w:color w:val="000000"/>
                <w:sz w:val="20"/>
                <w:szCs w:val="20"/>
              </w:rPr>
            </w:pPr>
            <w:r w:rsidRPr="00E41667">
              <w:rPr>
                <w:color w:val="000000"/>
                <w:sz w:val="20"/>
                <w:szCs w:val="20"/>
              </w:rPr>
              <w:t>0</w:t>
            </w:r>
          </w:p>
        </w:tc>
        <w:tc>
          <w:tcPr>
            <w:tcW w:w="516" w:type="dxa"/>
            <w:shd w:val="clear" w:color="auto" w:fill="auto"/>
            <w:noWrap/>
            <w:vAlign w:val="bottom"/>
            <w:hideMark/>
          </w:tcPr>
          <w:p w14:paraId="0B53D801" w14:textId="77777777" w:rsidR="00B04760" w:rsidRPr="00E41667" w:rsidRDefault="00B04760" w:rsidP="00E73ED3">
            <w:pPr>
              <w:jc w:val="center"/>
              <w:rPr>
                <w:color w:val="000000"/>
                <w:sz w:val="20"/>
                <w:szCs w:val="20"/>
              </w:rPr>
            </w:pPr>
            <w:r w:rsidRPr="00E41667">
              <w:rPr>
                <w:color w:val="000000"/>
                <w:sz w:val="20"/>
                <w:szCs w:val="20"/>
              </w:rPr>
              <w:t>1</w:t>
            </w:r>
          </w:p>
        </w:tc>
        <w:tc>
          <w:tcPr>
            <w:tcW w:w="838" w:type="dxa"/>
            <w:shd w:val="clear" w:color="auto" w:fill="auto"/>
            <w:noWrap/>
            <w:vAlign w:val="bottom"/>
            <w:hideMark/>
          </w:tcPr>
          <w:p w14:paraId="2A9264DF" w14:textId="77777777" w:rsidR="00B04760" w:rsidRPr="00E41667" w:rsidRDefault="00B04760" w:rsidP="00E73ED3">
            <w:pPr>
              <w:jc w:val="center"/>
              <w:rPr>
                <w:color w:val="000000"/>
                <w:sz w:val="20"/>
                <w:szCs w:val="20"/>
              </w:rPr>
            </w:pPr>
            <w:r w:rsidRPr="00E41667">
              <w:rPr>
                <w:color w:val="000000"/>
                <w:sz w:val="20"/>
                <w:szCs w:val="20"/>
              </w:rPr>
              <w:t>1</w:t>
            </w:r>
          </w:p>
        </w:tc>
        <w:tc>
          <w:tcPr>
            <w:tcW w:w="650" w:type="dxa"/>
            <w:shd w:val="clear" w:color="auto" w:fill="auto"/>
            <w:noWrap/>
            <w:vAlign w:val="bottom"/>
            <w:hideMark/>
          </w:tcPr>
          <w:p w14:paraId="4D3495EE" w14:textId="77777777" w:rsidR="00B04760" w:rsidRPr="00E41667" w:rsidRDefault="00B04760" w:rsidP="00E73ED3">
            <w:pPr>
              <w:jc w:val="center"/>
              <w:rPr>
                <w:color w:val="000000"/>
                <w:sz w:val="20"/>
                <w:szCs w:val="20"/>
              </w:rPr>
            </w:pPr>
            <w:r w:rsidRPr="00E41667">
              <w:rPr>
                <w:color w:val="000000"/>
                <w:sz w:val="20"/>
                <w:szCs w:val="20"/>
              </w:rPr>
              <w:t>0</w:t>
            </w:r>
          </w:p>
        </w:tc>
      </w:tr>
      <w:tr w:rsidR="00B04760" w:rsidRPr="00E41667" w14:paraId="2A0E904F" w14:textId="77777777" w:rsidTr="00E73ED3">
        <w:trPr>
          <w:trHeight w:val="240"/>
        </w:trPr>
        <w:tc>
          <w:tcPr>
            <w:tcW w:w="539" w:type="dxa"/>
            <w:shd w:val="clear" w:color="auto" w:fill="auto"/>
            <w:noWrap/>
            <w:vAlign w:val="bottom"/>
            <w:hideMark/>
          </w:tcPr>
          <w:p w14:paraId="48E5604D" w14:textId="77777777" w:rsidR="00B04760" w:rsidRPr="00E41667" w:rsidRDefault="00B04760" w:rsidP="00E73ED3">
            <w:pPr>
              <w:jc w:val="right"/>
              <w:rPr>
                <w:color w:val="000000"/>
                <w:sz w:val="20"/>
                <w:szCs w:val="20"/>
              </w:rPr>
            </w:pPr>
            <w:r w:rsidRPr="00E41667">
              <w:rPr>
                <w:color w:val="000000"/>
                <w:sz w:val="20"/>
                <w:szCs w:val="20"/>
              </w:rPr>
              <w:t>113</w:t>
            </w:r>
          </w:p>
        </w:tc>
        <w:tc>
          <w:tcPr>
            <w:tcW w:w="2185" w:type="dxa"/>
            <w:shd w:val="clear" w:color="auto" w:fill="auto"/>
            <w:noWrap/>
            <w:vAlign w:val="bottom"/>
            <w:hideMark/>
          </w:tcPr>
          <w:p w14:paraId="22AC501A" w14:textId="77777777" w:rsidR="00B04760" w:rsidRPr="00E41667" w:rsidRDefault="00B04760" w:rsidP="00E73ED3">
            <w:pPr>
              <w:rPr>
                <w:i/>
                <w:iCs/>
                <w:color w:val="000000"/>
                <w:sz w:val="20"/>
                <w:szCs w:val="20"/>
              </w:rPr>
            </w:pPr>
            <w:r w:rsidRPr="00E41667">
              <w:rPr>
                <w:i/>
                <w:iCs/>
                <w:color w:val="000000"/>
                <w:sz w:val="20"/>
                <w:szCs w:val="20"/>
              </w:rPr>
              <w:t xml:space="preserve">Lasioglossum </w:t>
            </w:r>
            <w:proofErr w:type="spellStart"/>
            <w:r w:rsidRPr="00E41667">
              <w:rPr>
                <w:i/>
                <w:iCs/>
                <w:color w:val="000000"/>
                <w:sz w:val="20"/>
                <w:szCs w:val="20"/>
              </w:rPr>
              <w:t>yukonae</w:t>
            </w:r>
            <w:proofErr w:type="spellEnd"/>
            <w:r>
              <w:rPr>
                <w:i/>
                <w:iCs/>
                <w:color w:val="000000"/>
                <w:sz w:val="20"/>
                <w:szCs w:val="20"/>
              </w:rPr>
              <w:t xml:space="preserve"> </w:t>
            </w:r>
            <w:r w:rsidRPr="00BC6812">
              <w:rPr>
                <w:bCs/>
                <w:sz w:val="22"/>
                <w:szCs w:val="22"/>
              </w:rPr>
              <w:t>§</w:t>
            </w:r>
          </w:p>
        </w:tc>
        <w:tc>
          <w:tcPr>
            <w:tcW w:w="1231" w:type="dxa"/>
            <w:shd w:val="clear" w:color="auto" w:fill="auto"/>
            <w:noWrap/>
            <w:vAlign w:val="bottom"/>
            <w:hideMark/>
          </w:tcPr>
          <w:p w14:paraId="4789BF06" w14:textId="77777777" w:rsidR="00B04760" w:rsidRPr="00E41667" w:rsidRDefault="00B04760" w:rsidP="00E73ED3">
            <w:pPr>
              <w:rPr>
                <w:color w:val="000000"/>
                <w:sz w:val="20"/>
                <w:szCs w:val="20"/>
              </w:rPr>
            </w:pPr>
            <w:r w:rsidRPr="00E41667">
              <w:rPr>
                <w:color w:val="000000"/>
                <w:sz w:val="20"/>
                <w:szCs w:val="20"/>
              </w:rPr>
              <w:t>crSNO : sr</w:t>
            </w:r>
          </w:p>
        </w:tc>
        <w:tc>
          <w:tcPr>
            <w:tcW w:w="716" w:type="dxa"/>
            <w:shd w:val="clear" w:color="auto" w:fill="auto"/>
            <w:noWrap/>
            <w:vAlign w:val="bottom"/>
            <w:hideMark/>
          </w:tcPr>
          <w:p w14:paraId="0A723142"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59D86FEA" w14:textId="77777777" w:rsidR="00B04760" w:rsidRPr="00E41667" w:rsidRDefault="00B04760" w:rsidP="00E73ED3">
            <w:pPr>
              <w:jc w:val="center"/>
              <w:rPr>
                <w:color w:val="000000"/>
                <w:sz w:val="20"/>
                <w:szCs w:val="20"/>
              </w:rPr>
            </w:pPr>
            <w:r w:rsidRPr="00E41667">
              <w:rPr>
                <w:color w:val="000000"/>
                <w:sz w:val="20"/>
                <w:szCs w:val="20"/>
              </w:rPr>
              <w:t>0</w:t>
            </w:r>
          </w:p>
        </w:tc>
        <w:tc>
          <w:tcPr>
            <w:tcW w:w="594" w:type="dxa"/>
            <w:shd w:val="clear" w:color="auto" w:fill="auto"/>
            <w:noWrap/>
            <w:vAlign w:val="bottom"/>
            <w:hideMark/>
          </w:tcPr>
          <w:p w14:paraId="5F4A5406"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41865939"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5A19C0E3" w14:textId="77777777" w:rsidR="00B04760" w:rsidRPr="00E41667" w:rsidRDefault="00B04760" w:rsidP="00E73ED3">
            <w:pPr>
              <w:jc w:val="center"/>
              <w:rPr>
                <w:color w:val="000000"/>
                <w:sz w:val="20"/>
                <w:szCs w:val="20"/>
              </w:rPr>
            </w:pPr>
            <w:r w:rsidRPr="00E41667">
              <w:rPr>
                <w:color w:val="000000"/>
                <w:sz w:val="20"/>
                <w:szCs w:val="20"/>
              </w:rPr>
              <w:t>1</w:t>
            </w:r>
          </w:p>
        </w:tc>
        <w:tc>
          <w:tcPr>
            <w:tcW w:w="516" w:type="dxa"/>
            <w:shd w:val="clear" w:color="auto" w:fill="auto"/>
            <w:noWrap/>
            <w:vAlign w:val="bottom"/>
            <w:hideMark/>
          </w:tcPr>
          <w:p w14:paraId="2909B4DC"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746C2114" w14:textId="77777777" w:rsidR="00B04760" w:rsidRPr="00E41667" w:rsidRDefault="00B04760" w:rsidP="00E73ED3">
            <w:pPr>
              <w:jc w:val="center"/>
              <w:rPr>
                <w:color w:val="000000"/>
                <w:sz w:val="20"/>
                <w:szCs w:val="20"/>
              </w:rPr>
            </w:pPr>
            <w:r w:rsidRPr="00E41667">
              <w:rPr>
                <w:color w:val="000000"/>
                <w:sz w:val="20"/>
                <w:szCs w:val="20"/>
              </w:rPr>
              <w:t>1</w:t>
            </w:r>
          </w:p>
        </w:tc>
        <w:tc>
          <w:tcPr>
            <w:tcW w:w="650" w:type="dxa"/>
            <w:shd w:val="clear" w:color="auto" w:fill="auto"/>
            <w:noWrap/>
            <w:vAlign w:val="bottom"/>
            <w:hideMark/>
          </w:tcPr>
          <w:p w14:paraId="733DEF34" w14:textId="77777777" w:rsidR="00B04760" w:rsidRPr="00E41667" w:rsidRDefault="00B04760" w:rsidP="00E73ED3">
            <w:pPr>
              <w:jc w:val="center"/>
              <w:rPr>
                <w:color w:val="000000"/>
                <w:sz w:val="20"/>
                <w:szCs w:val="20"/>
              </w:rPr>
            </w:pPr>
            <w:r w:rsidRPr="00E41667">
              <w:rPr>
                <w:color w:val="000000"/>
                <w:sz w:val="20"/>
                <w:szCs w:val="20"/>
              </w:rPr>
              <w:t>0</w:t>
            </w:r>
          </w:p>
        </w:tc>
      </w:tr>
      <w:tr w:rsidR="00B04760" w:rsidRPr="00E41667" w14:paraId="4F395A51" w14:textId="77777777" w:rsidTr="00E73ED3">
        <w:trPr>
          <w:trHeight w:val="240"/>
        </w:trPr>
        <w:tc>
          <w:tcPr>
            <w:tcW w:w="539" w:type="dxa"/>
            <w:shd w:val="clear" w:color="auto" w:fill="auto"/>
            <w:noWrap/>
            <w:vAlign w:val="bottom"/>
            <w:hideMark/>
          </w:tcPr>
          <w:p w14:paraId="0BC2E844" w14:textId="77777777" w:rsidR="00B04760" w:rsidRPr="00E41667" w:rsidRDefault="00B04760" w:rsidP="00E73ED3">
            <w:pPr>
              <w:jc w:val="right"/>
              <w:rPr>
                <w:color w:val="000000"/>
                <w:sz w:val="20"/>
                <w:szCs w:val="20"/>
              </w:rPr>
            </w:pPr>
            <w:r w:rsidRPr="00E41667">
              <w:rPr>
                <w:color w:val="000000"/>
                <w:sz w:val="20"/>
                <w:szCs w:val="20"/>
              </w:rPr>
              <w:t>114</w:t>
            </w:r>
          </w:p>
        </w:tc>
        <w:tc>
          <w:tcPr>
            <w:tcW w:w="2185" w:type="dxa"/>
            <w:shd w:val="clear" w:color="auto" w:fill="auto"/>
            <w:noWrap/>
            <w:vAlign w:val="bottom"/>
            <w:hideMark/>
          </w:tcPr>
          <w:p w14:paraId="4F5529B5" w14:textId="77777777" w:rsidR="00B04760" w:rsidRPr="00E41667" w:rsidRDefault="00B04760" w:rsidP="00E73ED3">
            <w:pPr>
              <w:rPr>
                <w:i/>
                <w:iCs/>
                <w:color w:val="000000"/>
                <w:sz w:val="20"/>
                <w:szCs w:val="20"/>
              </w:rPr>
            </w:pPr>
            <w:r w:rsidRPr="00E41667">
              <w:rPr>
                <w:i/>
                <w:iCs/>
                <w:color w:val="000000"/>
                <w:sz w:val="20"/>
                <w:szCs w:val="20"/>
              </w:rPr>
              <w:t>Megachile fidelis</w:t>
            </w:r>
            <w:r>
              <w:rPr>
                <w:i/>
                <w:iCs/>
                <w:color w:val="000000"/>
                <w:sz w:val="20"/>
                <w:szCs w:val="20"/>
              </w:rPr>
              <w:t xml:space="preserve"> </w:t>
            </w:r>
            <w:r>
              <w:rPr>
                <w:bCs/>
                <w:sz w:val="22"/>
                <w:szCs w:val="22"/>
              </w:rPr>
              <w:t>◊</w:t>
            </w:r>
            <w:r w:rsidRPr="00BC6812">
              <w:rPr>
                <w:bCs/>
                <w:sz w:val="22"/>
                <w:szCs w:val="22"/>
              </w:rPr>
              <w:t>§</w:t>
            </w:r>
          </w:p>
        </w:tc>
        <w:tc>
          <w:tcPr>
            <w:tcW w:w="1231" w:type="dxa"/>
            <w:shd w:val="clear" w:color="auto" w:fill="auto"/>
            <w:noWrap/>
            <w:vAlign w:val="bottom"/>
            <w:hideMark/>
          </w:tcPr>
          <w:p w14:paraId="112DD6A7" w14:textId="77777777" w:rsidR="00B04760" w:rsidRPr="00E41667" w:rsidRDefault="00B04760" w:rsidP="00E73ED3">
            <w:pPr>
              <w:rPr>
                <w:color w:val="000000"/>
                <w:sz w:val="20"/>
                <w:szCs w:val="20"/>
              </w:rPr>
            </w:pPr>
          </w:p>
        </w:tc>
        <w:tc>
          <w:tcPr>
            <w:tcW w:w="716" w:type="dxa"/>
            <w:shd w:val="clear" w:color="auto" w:fill="auto"/>
            <w:noWrap/>
            <w:vAlign w:val="bottom"/>
            <w:hideMark/>
          </w:tcPr>
          <w:p w14:paraId="26908C9A"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126EB1CF" w14:textId="77777777" w:rsidR="00B04760" w:rsidRPr="00E41667" w:rsidRDefault="00B04760" w:rsidP="00E73ED3">
            <w:pPr>
              <w:jc w:val="center"/>
              <w:rPr>
                <w:color w:val="000000"/>
                <w:sz w:val="20"/>
                <w:szCs w:val="20"/>
              </w:rPr>
            </w:pPr>
            <w:r w:rsidRPr="00E41667">
              <w:rPr>
                <w:color w:val="000000"/>
                <w:sz w:val="20"/>
                <w:szCs w:val="20"/>
              </w:rPr>
              <w:t>1</w:t>
            </w:r>
          </w:p>
        </w:tc>
        <w:tc>
          <w:tcPr>
            <w:tcW w:w="594" w:type="dxa"/>
            <w:shd w:val="clear" w:color="auto" w:fill="auto"/>
            <w:noWrap/>
            <w:vAlign w:val="bottom"/>
            <w:hideMark/>
          </w:tcPr>
          <w:p w14:paraId="3BA81F14"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3BBD03AE"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5D42F3A4" w14:textId="77777777" w:rsidR="00B04760" w:rsidRPr="00E41667" w:rsidRDefault="00B04760" w:rsidP="00E73ED3">
            <w:pPr>
              <w:jc w:val="center"/>
              <w:rPr>
                <w:color w:val="000000"/>
                <w:sz w:val="20"/>
                <w:szCs w:val="20"/>
              </w:rPr>
            </w:pPr>
            <w:r w:rsidRPr="00E41667">
              <w:rPr>
                <w:color w:val="000000"/>
                <w:sz w:val="20"/>
                <w:szCs w:val="20"/>
              </w:rPr>
              <w:t>0</w:t>
            </w:r>
          </w:p>
        </w:tc>
        <w:tc>
          <w:tcPr>
            <w:tcW w:w="516" w:type="dxa"/>
            <w:shd w:val="clear" w:color="auto" w:fill="auto"/>
            <w:noWrap/>
            <w:vAlign w:val="bottom"/>
            <w:hideMark/>
          </w:tcPr>
          <w:p w14:paraId="6C89B4B7" w14:textId="77777777" w:rsidR="00B04760" w:rsidRPr="00E41667" w:rsidRDefault="00B04760" w:rsidP="00E73ED3">
            <w:pPr>
              <w:jc w:val="center"/>
              <w:rPr>
                <w:color w:val="000000"/>
                <w:sz w:val="20"/>
                <w:szCs w:val="20"/>
              </w:rPr>
            </w:pPr>
            <w:r w:rsidRPr="00E41667">
              <w:rPr>
                <w:color w:val="000000"/>
                <w:sz w:val="20"/>
                <w:szCs w:val="20"/>
              </w:rPr>
              <w:t>1</w:t>
            </w:r>
          </w:p>
        </w:tc>
        <w:tc>
          <w:tcPr>
            <w:tcW w:w="838" w:type="dxa"/>
            <w:shd w:val="clear" w:color="auto" w:fill="auto"/>
            <w:noWrap/>
            <w:vAlign w:val="bottom"/>
            <w:hideMark/>
          </w:tcPr>
          <w:p w14:paraId="79E6BE06" w14:textId="77777777" w:rsidR="00B04760" w:rsidRPr="00E41667" w:rsidRDefault="00B04760" w:rsidP="00E73ED3">
            <w:pPr>
              <w:jc w:val="center"/>
              <w:rPr>
                <w:color w:val="000000"/>
                <w:sz w:val="20"/>
                <w:szCs w:val="20"/>
              </w:rPr>
            </w:pPr>
            <w:r w:rsidRPr="00E41667">
              <w:rPr>
                <w:color w:val="000000"/>
                <w:sz w:val="20"/>
                <w:szCs w:val="20"/>
              </w:rPr>
              <w:t>1</w:t>
            </w:r>
          </w:p>
        </w:tc>
        <w:tc>
          <w:tcPr>
            <w:tcW w:w="650" w:type="dxa"/>
            <w:shd w:val="clear" w:color="auto" w:fill="auto"/>
            <w:noWrap/>
            <w:vAlign w:val="bottom"/>
            <w:hideMark/>
          </w:tcPr>
          <w:p w14:paraId="2414DB9A" w14:textId="77777777" w:rsidR="00B04760" w:rsidRPr="00E41667" w:rsidRDefault="00B04760" w:rsidP="00E73ED3">
            <w:pPr>
              <w:jc w:val="center"/>
              <w:rPr>
                <w:color w:val="000000"/>
                <w:sz w:val="20"/>
                <w:szCs w:val="20"/>
              </w:rPr>
            </w:pPr>
            <w:r w:rsidRPr="00E41667">
              <w:rPr>
                <w:color w:val="000000"/>
                <w:sz w:val="20"/>
                <w:szCs w:val="20"/>
              </w:rPr>
              <w:t>0</w:t>
            </w:r>
          </w:p>
        </w:tc>
      </w:tr>
      <w:tr w:rsidR="00B04760" w:rsidRPr="00E41667" w14:paraId="489A80EF" w14:textId="77777777" w:rsidTr="00E73ED3">
        <w:trPr>
          <w:trHeight w:val="240"/>
        </w:trPr>
        <w:tc>
          <w:tcPr>
            <w:tcW w:w="539" w:type="dxa"/>
            <w:shd w:val="clear" w:color="auto" w:fill="auto"/>
            <w:noWrap/>
            <w:vAlign w:val="bottom"/>
            <w:hideMark/>
          </w:tcPr>
          <w:p w14:paraId="664AB82E" w14:textId="77777777" w:rsidR="00B04760" w:rsidRPr="00E41667" w:rsidRDefault="00B04760" w:rsidP="00E73ED3">
            <w:pPr>
              <w:jc w:val="right"/>
              <w:rPr>
                <w:color w:val="000000"/>
                <w:sz w:val="20"/>
                <w:szCs w:val="20"/>
              </w:rPr>
            </w:pPr>
            <w:r w:rsidRPr="00E41667">
              <w:rPr>
                <w:color w:val="000000"/>
                <w:sz w:val="20"/>
                <w:szCs w:val="20"/>
              </w:rPr>
              <w:t>115</w:t>
            </w:r>
          </w:p>
        </w:tc>
        <w:tc>
          <w:tcPr>
            <w:tcW w:w="2185" w:type="dxa"/>
            <w:shd w:val="clear" w:color="auto" w:fill="auto"/>
            <w:noWrap/>
            <w:vAlign w:val="bottom"/>
            <w:hideMark/>
          </w:tcPr>
          <w:p w14:paraId="5B88A5FC" w14:textId="77777777" w:rsidR="00B04760" w:rsidRPr="00E41667" w:rsidRDefault="00B04760" w:rsidP="00E73ED3">
            <w:pPr>
              <w:rPr>
                <w:i/>
                <w:iCs/>
                <w:color w:val="000000"/>
                <w:sz w:val="20"/>
                <w:szCs w:val="20"/>
              </w:rPr>
            </w:pPr>
            <w:r w:rsidRPr="00E41667">
              <w:rPr>
                <w:i/>
                <w:iCs/>
                <w:color w:val="000000"/>
                <w:sz w:val="20"/>
                <w:szCs w:val="20"/>
              </w:rPr>
              <w:t xml:space="preserve">Megachile </w:t>
            </w:r>
            <w:proofErr w:type="spellStart"/>
            <w:r w:rsidRPr="00E41667">
              <w:rPr>
                <w:i/>
                <w:iCs/>
                <w:color w:val="000000"/>
                <w:sz w:val="20"/>
                <w:szCs w:val="20"/>
              </w:rPr>
              <w:t>gravita</w:t>
            </w:r>
            <w:proofErr w:type="spellEnd"/>
          </w:p>
        </w:tc>
        <w:tc>
          <w:tcPr>
            <w:tcW w:w="1231" w:type="dxa"/>
            <w:shd w:val="clear" w:color="auto" w:fill="auto"/>
            <w:noWrap/>
            <w:vAlign w:val="bottom"/>
            <w:hideMark/>
          </w:tcPr>
          <w:p w14:paraId="24549641" w14:textId="77777777" w:rsidR="00B04760" w:rsidRPr="00E41667" w:rsidRDefault="00B04760" w:rsidP="00E73ED3">
            <w:pPr>
              <w:rPr>
                <w:color w:val="000000"/>
                <w:sz w:val="20"/>
                <w:szCs w:val="20"/>
              </w:rPr>
            </w:pPr>
            <w:r w:rsidRPr="00E41667">
              <w:rPr>
                <w:color w:val="000000"/>
                <w:sz w:val="20"/>
                <w:szCs w:val="20"/>
              </w:rPr>
              <w:t>crKING</w:t>
            </w:r>
          </w:p>
        </w:tc>
        <w:tc>
          <w:tcPr>
            <w:tcW w:w="716" w:type="dxa"/>
            <w:shd w:val="clear" w:color="auto" w:fill="auto"/>
            <w:noWrap/>
            <w:vAlign w:val="bottom"/>
            <w:hideMark/>
          </w:tcPr>
          <w:p w14:paraId="5C15100E"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2F15DE20" w14:textId="77777777" w:rsidR="00B04760" w:rsidRPr="00E41667" w:rsidRDefault="00B04760" w:rsidP="00E73ED3">
            <w:pPr>
              <w:jc w:val="center"/>
              <w:rPr>
                <w:color w:val="000000"/>
                <w:sz w:val="20"/>
                <w:szCs w:val="20"/>
              </w:rPr>
            </w:pPr>
            <w:r w:rsidRPr="00E41667">
              <w:rPr>
                <w:color w:val="000000"/>
                <w:sz w:val="20"/>
                <w:szCs w:val="20"/>
              </w:rPr>
              <w:t>1</w:t>
            </w:r>
          </w:p>
        </w:tc>
        <w:tc>
          <w:tcPr>
            <w:tcW w:w="594" w:type="dxa"/>
            <w:shd w:val="clear" w:color="auto" w:fill="auto"/>
            <w:noWrap/>
            <w:vAlign w:val="bottom"/>
            <w:hideMark/>
          </w:tcPr>
          <w:p w14:paraId="74F740D2"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4C7EB844"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346FEBD6" w14:textId="77777777" w:rsidR="00B04760" w:rsidRPr="00E41667" w:rsidRDefault="00B04760" w:rsidP="00E73ED3">
            <w:pPr>
              <w:jc w:val="center"/>
              <w:rPr>
                <w:color w:val="000000"/>
                <w:sz w:val="20"/>
                <w:szCs w:val="20"/>
              </w:rPr>
            </w:pPr>
            <w:r w:rsidRPr="00E41667">
              <w:rPr>
                <w:color w:val="000000"/>
                <w:sz w:val="20"/>
                <w:szCs w:val="20"/>
              </w:rPr>
              <w:t>1</w:t>
            </w:r>
          </w:p>
        </w:tc>
        <w:tc>
          <w:tcPr>
            <w:tcW w:w="516" w:type="dxa"/>
            <w:shd w:val="clear" w:color="auto" w:fill="auto"/>
            <w:noWrap/>
            <w:vAlign w:val="bottom"/>
            <w:hideMark/>
          </w:tcPr>
          <w:p w14:paraId="44B73022"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42BE5574" w14:textId="77777777" w:rsidR="00B04760" w:rsidRPr="00E41667" w:rsidRDefault="00B04760" w:rsidP="00E73ED3">
            <w:pPr>
              <w:jc w:val="center"/>
              <w:rPr>
                <w:color w:val="000000"/>
                <w:sz w:val="20"/>
                <w:szCs w:val="20"/>
              </w:rPr>
            </w:pPr>
            <w:r w:rsidRPr="00E41667">
              <w:rPr>
                <w:color w:val="000000"/>
                <w:sz w:val="20"/>
                <w:szCs w:val="20"/>
              </w:rPr>
              <w:t>0</w:t>
            </w:r>
          </w:p>
        </w:tc>
        <w:tc>
          <w:tcPr>
            <w:tcW w:w="650" w:type="dxa"/>
            <w:shd w:val="clear" w:color="auto" w:fill="auto"/>
            <w:noWrap/>
            <w:vAlign w:val="bottom"/>
            <w:hideMark/>
          </w:tcPr>
          <w:p w14:paraId="1AE11976" w14:textId="77777777" w:rsidR="00B04760" w:rsidRPr="00E41667" w:rsidRDefault="00B04760" w:rsidP="00E73ED3">
            <w:pPr>
              <w:jc w:val="center"/>
              <w:rPr>
                <w:color w:val="000000"/>
                <w:sz w:val="20"/>
                <w:szCs w:val="20"/>
              </w:rPr>
            </w:pPr>
            <w:r w:rsidRPr="00E41667">
              <w:rPr>
                <w:color w:val="000000"/>
                <w:sz w:val="20"/>
                <w:szCs w:val="20"/>
              </w:rPr>
              <w:t>1</w:t>
            </w:r>
          </w:p>
        </w:tc>
      </w:tr>
      <w:tr w:rsidR="00B04760" w:rsidRPr="00E41667" w14:paraId="1B5BD074" w14:textId="77777777" w:rsidTr="00E73ED3">
        <w:trPr>
          <w:trHeight w:val="240"/>
        </w:trPr>
        <w:tc>
          <w:tcPr>
            <w:tcW w:w="539" w:type="dxa"/>
            <w:shd w:val="clear" w:color="auto" w:fill="auto"/>
            <w:noWrap/>
            <w:vAlign w:val="bottom"/>
            <w:hideMark/>
          </w:tcPr>
          <w:p w14:paraId="6A512C16" w14:textId="77777777" w:rsidR="00B04760" w:rsidRPr="00E41667" w:rsidRDefault="00B04760" w:rsidP="00E73ED3">
            <w:pPr>
              <w:jc w:val="right"/>
              <w:rPr>
                <w:color w:val="000000"/>
                <w:sz w:val="20"/>
                <w:szCs w:val="20"/>
              </w:rPr>
            </w:pPr>
            <w:r w:rsidRPr="00E41667">
              <w:rPr>
                <w:color w:val="000000"/>
                <w:sz w:val="20"/>
                <w:szCs w:val="20"/>
              </w:rPr>
              <w:t>116</w:t>
            </w:r>
          </w:p>
        </w:tc>
        <w:tc>
          <w:tcPr>
            <w:tcW w:w="2185" w:type="dxa"/>
            <w:shd w:val="clear" w:color="auto" w:fill="auto"/>
            <w:noWrap/>
            <w:vAlign w:val="bottom"/>
            <w:hideMark/>
          </w:tcPr>
          <w:p w14:paraId="47152AF9" w14:textId="77777777" w:rsidR="00B04760" w:rsidRPr="00E41667" w:rsidRDefault="00B04760" w:rsidP="00E73ED3">
            <w:pPr>
              <w:rPr>
                <w:i/>
                <w:iCs/>
                <w:color w:val="000000"/>
                <w:sz w:val="20"/>
                <w:szCs w:val="20"/>
              </w:rPr>
            </w:pPr>
            <w:r w:rsidRPr="00E41667">
              <w:rPr>
                <w:i/>
                <w:iCs/>
                <w:color w:val="000000"/>
                <w:sz w:val="20"/>
                <w:szCs w:val="20"/>
              </w:rPr>
              <w:t xml:space="preserve">Megachile </w:t>
            </w:r>
            <w:proofErr w:type="spellStart"/>
            <w:r w:rsidRPr="00E41667">
              <w:rPr>
                <w:i/>
                <w:iCs/>
                <w:color w:val="000000"/>
                <w:sz w:val="20"/>
                <w:szCs w:val="20"/>
              </w:rPr>
              <w:t>onobrychidis</w:t>
            </w:r>
            <w:proofErr w:type="spellEnd"/>
            <w:r>
              <w:rPr>
                <w:i/>
                <w:iCs/>
                <w:color w:val="000000"/>
                <w:sz w:val="20"/>
                <w:szCs w:val="20"/>
              </w:rPr>
              <w:t xml:space="preserve"> </w:t>
            </w:r>
            <w:r w:rsidRPr="00BC6812">
              <w:rPr>
                <w:bCs/>
                <w:sz w:val="22"/>
                <w:szCs w:val="22"/>
              </w:rPr>
              <w:t>§</w:t>
            </w:r>
          </w:p>
        </w:tc>
        <w:tc>
          <w:tcPr>
            <w:tcW w:w="1231" w:type="dxa"/>
            <w:shd w:val="clear" w:color="auto" w:fill="auto"/>
            <w:noWrap/>
            <w:vAlign w:val="bottom"/>
            <w:hideMark/>
          </w:tcPr>
          <w:p w14:paraId="121E6A47" w14:textId="77777777" w:rsidR="00B04760" w:rsidRPr="00E41667" w:rsidRDefault="00B04760" w:rsidP="00E73ED3">
            <w:pPr>
              <w:rPr>
                <w:color w:val="000000"/>
                <w:sz w:val="20"/>
                <w:szCs w:val="20"/>
              </w:rPr>
            </w:pPr>
            <w:r w:rsidRPr="00E41667">
              <w:rPr>
                <w:color w:val="000000"/>
                <w:sz w:val="20"/>
                <w:szCs w:val="20"/>
              </w:rPr>
              <w:t>crKING</w:t>
            </w:r>
          </w:p>
        </w:tc>
        <w:tc>
          <w:tcPr>
            <w:tcW w:w="716" w:type="dxa"/>
            <w:shd w:val="clear" w:color="auto" w:fill="auto"/>
            <w:noWrap/>
            <w:vAlign w:val="bottom"/>
            <w:hideMark/>
          </w:tcPr>
          <w:p w14:paraId="33DFD4C6"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2CF28580" w14:textId="77777777" w:rsidR="00B04760" w:rsidRPr="00E41667" w:rsidRDefault="00B04760" w:rsidP="00E73ED3">
            <w:pPr>
              <w:jc w:val="center"/>
              <w:rPr>
                <w:color w:val="000000"/>
                <w:sz w:val="20"/>
                <w:szCs w:val="20"/>
              </w:rPr>
            </w:pPr>
            <w:r w:rsidRPr="00E41667">
              <w:rPr>
                <w:color w:val="000000"/>
                <w:sz w:val="20"/>
                <w:szCs w:val="20"/>
              </w:rPr>
              <w:t>1</w:t>
            </w:r>
          </w:p>
        </w:tc>
        <w:tc>
          <w:tcPr>
            <w:tcW w:w="594" w:type="dxa"/>
            <w:shd w:val="clear" w:color="auto" w:fill="auto"/>
            <w:noWrap/>
            <w:vAlign w:val="bottom"/>
            <w:hideMark/>
          </w:tcPr>
          <w:p w14:paraId="6EF8439B"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454695C8"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3FECF8E4" w14:textId="77777777" w:rsidR="00B04760" w:rsidRPr="00E41667" w:rsidRDefault="00B04760" w:rsidP="00E73ED3">
            <w:pPr>
              <w:jc w:val="center"/>
              <w:rPr>
                <w:color w:val="000000"/>
                <w:sz w:val="20"/>
                <w:szCs w:val="20"/>
              </w:rPr>
            </w:pPr>
            <w:r w:rsidRPr="00E41667">
              <w:rPr>
                <w:color w:val="000000"/>
                <w:sz w:val="20"/>
                <w:szCs w:val="20"/>
              </w:rPr>
              <w:t>1</w:t>
            </w:r>
          </w:p>
        </w:tc>
        <w:tc>
          <w:tcPr>
            <w:tcW w:w="516" w:type="dxa"/>
            <w:shd w:val="clear" w:color="auto" w:fill="auto"/>
            <w:noWrap/>
            <w:vAlign w:val="bottom"/>
            <w:hideMark/>
          </w:tcPr>
          <w:p w14:paraId="01151780"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213346B8" w14:textId="77777777" w:rsidR="00B04760" w:rsidRPr="00E41667" w:rsidRDefault="00B04760" w:rsidP="00E73ED3">
            <w:pPr>
              <w:jc w:val="center"/>
              <w:rPr>
                <w:color w:val="000000"/>
                <w:sz w:val="20"/>
                <w:szCs w:val="20"/>
              </w:rPr>
            </w:pPr>
            <w:r w:rsidRPr="00E41667">
              <w:rPr>
                <w:color w:val="000000"/>
                <w:sz w:val="20"/>
                <w:szCs w:val="20"/>
              </w:rPr>
              <w:t>1</w:t>
            </w:r>
          </w:p>
        </w:tc>
        <w:tc>
          <w:tcPr>
            <w:tcW w:w="650" w:type="dxa"/>
            <w:shd w:val="clear" w:color="auto" w:fill="auto"/>
            <w:noWrap/>
            <w:vAlign w:val="bottom"/>
            <w:hideMark/>
          </w:tcPr>
          <w:p w14:paraId="472CC3AE" w14:textId="77777777" w:rsidR="00B04760" w:rsidRPr="00E41667" w:rsidRDefault="00B04760" w:rsidP="00E73ED3">
            <w:pPr>
              <w:jc w:val="center"/>
              <w:rPr>
                <w:color w:val="000000"/>
                <w:sz w:val="20"/>
                <w:szCs w:val="20"/>
              </w:rPr>
            </w:pPr>
            <w:r w:rsidRPr="00E41667">
              <w:rPr>
                <w:color w:val="000000"/>
                <w:sz w:val="20"/>
                <w:szCs w:val="20"/>
              </w:rPr>
              <w:t>0</w:t>
            </w:r>
          </w:p>
        </w:tc>
      </w:tr>
      <w:tr w:rsidR="00B04760" w:rsidRPr="00E41667" w14:paraId="33B0E5C7" w14:textId="77777777" w:rsidTr="00E73ED3">
        <w:trPr>
          <w:trHeight w:val="240"/>
        </w:trPr>
        <w:tc>
          <w:tcPr>
            <w:tcW w:w="539" w:type="dxa"/>
            <w:shd w:val="clear" w:color="auto" w:fill="auto"/>
            <w:noWrap/>
            <w:vAlign w:val="bottom"/>
            <w:hideMark/>
          </w:tcPr>
          <w:p w14:paraId="2C58B308" w14:textId="77777777" w:rsidR="00B04760" w:rsidRPr="00E41667" w:rsidRDefault="00B04760" w:rsidP="00E73ED3">
            <w:pPr>
              <w:jc w:val="right"/>
              <w:rPr>
                <w:color w:val="000000"/>
                <w:sz w:val="20"/>
                <w:szCs w:val="20"/>
              </w:rPr>
            </w:pPr>
            <w:r w:rsidRPr="00E41667">
              <w:rPr>
                <w:color w:val="000000"/>
                <w:sz w:val="20"/>
                <w:szCs w:val="20"/>
              </w:rPr>
              <w:t>117</w:t>
            </w:r>
          </w:p>
        </w:tc>
        <w:tc>
          <w:tcPr>
            <w:tcW w:w="2185" w:type="dxa"/>
            <w:shd w:val="clear" w:color="auto" w:fill="auto"/>
            <w:noWrap/>
            <w:vAlign w:val="bottom"/>
            <w:hideMark/>
          </w:tcPr>
          <w:p w14:paraId="61D8F8EB" w14:textId="77777777" w:rsidR="00B04760" w:rsidRPr="00E41667" w:rsidRDefault="00B04760" w:rsidP="00E73ED3">
            <w:pPr>
              <w:rPr>
                <w:i/>
                <w:iCs/>
                <w:color w:val="000000"/>
                <w:sz w:val="20"/>
                <w:szCs w:val="20"/>
              </w:rPr>
            </w:pPr>
            <w:r w:rsidRPr="00E41667">
              <w:rPr>
                <w:i/>
                <w:iCs/>
                <w:color w:val="000000"/>
                <w:sz w:val="20"/>
                <w:szCs w:val="20"/>
              </w:rPr>
              <w:t>Nomada formula</w:t>
            </w:r>
            <w:r>
              <w:rPr>
                <w:i/>
                <w:iCs/>
                <w:color w:val="000000"/>
                <w:sz w:val="20"/>
                <w:szCs w:val="20"/>
              </w:rPr>
              <w:t xml:space="preserve"> </w:t>
            </w:r>
            <w:r w:rsidRPr="00BC6812">
              <w:rPr>
                <w:bCs/>
                <w:sz w:val="22"/>
                <w:szCs w:val="22"/>
              </w:rPr>
              <w:t>§</w:t>
            </w:r>
          </w:p>
        </w:tc>
        <w:tc>
          <w:tcPr>
            <w:tcW w:w="1231" w:type="dxa"/>
            <w:shd w:val="clear" w:color="auto" w:fill="auto"/>
            <w:noWrap/>
            <w:vAlign w:val="bottom"/>
            <w:hideMark/>
          </w:tcPr>
          <w:p w14:paraId="5BD2465B" w14:textId="77777777" w:rsidR="00B04760" w:rsidRPr="00E41667" w:rsidRDefault="00B04760" w:rsidP="00E73ED3">
            <w:pPr>
              <w:rPr>
                <w:color w:val="000000"/>
                <w:sz w:val="20"/>
                <w:szCs w:val="20"/>
              </w:rPr>
            </w:pPr>
            <w:r w:rsidRPr="00E41667">
              <w:rPr>
                <w:color w:val="000000"/>
                <w:sz w:val="20"/>
                <w:szCs w:val="20"/>
              </w:rPr>
              <w:t>crSNO : sr</w:t>
            </w:r>
          </w:p>
        </w:tc>
        <w:tc>
          <w:tcPr>
            <w:tcW w:w="716" w:type="dxa"/>
            <w:shd w:val="clear" w:color="auto" w:fill="auto"/>
            <w:noWrap/>
            <w:vAlign w:val="bottom"/>
            <w:hideMark/>
          </w:tcPr>
          <w:p w14:paraId="2CE1FBFC"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748CADBD" w14:textId="77777777" w:rsidR="00B04760" w:rsidRPr="00E41667" w:rsidRDefault="00B04760" w:rsidP="00E73ED3">
            <w:pPr>
              <w:jc w:val="center"/>
              <w:rPr>
                <w:color w:val="000000"/>
                <w:sz w:val="20"/>
                <w:szCs w:val="20"/>
              </w:rPr>
            </w:pPr>
            <w:r w:rsidRPr="00E41667">
              <w:rPr>
                <w:color w:val="000000"/>
                <w:sz w:val="20"/>
                <w:szCs w:val="20"/>
              </w:rPr>
              <w:t>1</w:t>
            </w:r>
          </w:p>
        </w:tc>
        <w:tc>
          <w:tcPr>
            <w:tcW w:w="594" w:type="dxa"/>
            <w:shd w:val="clear" w:color="auto" w:fill="auto"/>
            <w:noWrap/>
            <w:vAlign w:val="bottom"/>
            <w:hideMark/>
          </w:tcPr>
          <w:p w14:paraId="53F21888"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09A3F067" w14:textId="77777777" w:rsidR="00B04760" w:rsidRPr="00E41667" w:rsidRDefault="00B04760" w:rsidP="00E73ED3">
            <w:pPr>
              <w:jc w:val="center"/>
              <w:rPr>
                <w:color w:val="000000"/>
                <w:sz w:val="20"/>
                <w:szCs w:val="20"/>
              </w:rPr>
            </w:pPr>
            <w:r w:rsidRPr="00E41667">
              <w:rPr>
                <w:color w:val="000000"/>
                <w:sz w:val="20"/>
                <w:szCs w:val="20"/>
              </w:rPr>
              <w:t>0</w:t>
            </w:r>
          </w:p>
        </w:tc>
        <w:tc>
          <w:tcPr>
            <w:tcW w:w="716" w:type="dxa"/>
            <w:shd w:val="clear" w:color="auto" w:fill="auto"/>
            <w:noWrap/>
            <w:vAlign w:val="bottom"/>
            <w:hideMark/>
          </w:tcPr>
          <w:p w14:paraId="714A4E78" w14:textId="77777777" w:rsidR="00B04760" w:rsidRPr="00E41667" w:rsidRDefault="00B04760" w:rsidP="00E73ED3">
            <w:pPr>
              <w:jc w:val="center"/>
              <w:rPr>
                <w:color w:val="000000"/>
                <w:sz w:val="20"/>
                <w:szCs w:val="20"/>
              </w:rPr>
            </w:pPr>
            <w:r w:rsidRPr="00E41667">
              <w:rPr>
                <w:color w:val="000000"/>
                <w:sz w:val="20"/>
                <w:szCs w:val="20"/>
              </w:rPr>
              <w:t>1</w:t>
            </w:r>
          </w:p>
        </w:tc>
        <w:tc>
          <w:tcPr>
            <w:tcW w:w="516" w:type="dxa"/>
            <w:shd w:val="clear" w:color="auto" w:fill="auto"/>
            <w:noWrap/>
            <w:vAlign w:val="bottom"/>
            <w:hideMark/>
          </w:tcPr>
          <w:p w14:paraId="4AB1547E"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10034C34" w14:textId="77777777" w:rsidR="00B04760" w:rsidRPr="00E41667" w:rsidRDefault="00B04760" w:rsidP="00E73ED3">
            <w:pPr>
              <w:jc w:val="center"/>
              <w:rPr>
                <w:color w:val="000000"/>
                <w:sz w:val="20"/>
                <w:szCs w:val="20"/>
              </w:rPr>
            </w:pPr>
            <w:r w:rsidRPr="00E41667">
              <w:rPr>
                <w:color w:val="000000"/>
                <w:sz w:val="20"/>
                <w:szCs w:val="20"/>
              </w:rPr>
              <w:t>1</w:t>
            </w:r>
          </w:p>
        </w:tc>
        <w:tc>
          <w:tcPr>
            <w:tcW w:w="650" w:type="dxa"/>
            <w:shd w:val="clear" w:color="auto" w:fill="auto"/>
            <w:noWrap/>
            <w:vAlign w:val="bottom"/>
            <w:hideMark/>
          </w:tcPr>
          <w:p w14:paraId="698F25FA" w14:textId="77777777" w:rsidR="00B04760" w:rsidRPr="00E41667" w:rsidRDefault="00B04760" w:rsidP="00E73ED3">
            <w:pPr>
              <w:jc w:val="center"/>
              <w:rPr>
                <w:color w:val="000000"/>
                <w:sz w:val="20"/>
                <w:szCs w:val="20"/>
              </w:rPr>
            </w:pPr>
            <w:r w:rsidRPr="00E41667">
              <w:rPr>
                <w:color w:val="000000"/>
                <w:sz w:val="20"/>
                <w:szCs w:val="20"/>
              </w:rPr>
              <w:t>0</w:t>
            </w:r>
          </w:p>
        </w:tc>
      </w:tr>
      <w:tr w:rsidR="00B04760" w:rsidRPr="00E41667" w14:paraId="5AE5C0DC" w14:textId="77777777" w:rsidTr="00E73ED3">
        <w:trPr>
          <w:trHeight w:val="240"/>
        </w:trPr>
        <w:tc>
          <w:tcPr>
            <w:tcW w:w="539" w:type="dxa"/>
            <w:shd w:val="clear" w:color="auto" w:fill="auto"/>
            <w:noWrap/>
            <w:vAlign w:val="bottom"/>
            <w:hideMark/>
          </w:tcPr>
          <w:p w14:paraId="246BC3BC" w14:textId="77777777" w:rsidR="00B04760" w:rsidRPr="00E41667" w:rsidRDefault="00B04760" w:rsidP="00E73ED3">
            <w:pPr>
              <w:jc w:val="right"/>
              <w:rPr>
                <w:color w:val="000000"/>
                <w:sz w:val="20"/>
                <w:szCs w:val="20"/>
              </w:rPr>
            </w:pPr>
            <w:r w:rsidRPr="00E41667">
              <w:rPr>
                <w:color w:val="000000"/>
                <w:sz w:val="20"/>
                <w:szCs w:val="20"/>
              </w:rPr>
              <w:t>118</w:t>
            </w:r>
          </w:p>
        </w:tc>
        <w:tc>
          <w:tcPr>
            <w:tcW w:w="2185" w:type="dxa"/>
            <w:shd w:val="clear" w:color="auto" w:fill="auto"/>
            <w:noWrap/>
            <w:vAlign w:val="bottom"/>
            <w:hideMark/>
          </w:tcPr>
          <w:p w14:paraId="5540BEDD" w14:textId="77777777" w:rsidR="00B04760" w:rsidRPr="00E41667" w:rsidRDefault="00B04760" w:rsidP="00E73ED3">
            <w:pPr>
              <w:rPr>
                <w:i/>
                <w:iCs/>
                <w:color w:val="000000"/>
                <w:sz w:val="20"/>
                <w:szCs w:val="20"/>
              </w:rPr>
            </w:pPr>
            <w:r w:rsidRPr="00E41667">
              <w:rPr>
                <w:i/>
                <w:iCs/>
                <w:color w:val="000000"/>
                <w:sz w:val="20"/>
                <w:szCs w:val="20"/>
              </w:rPr>
              <w:t xml:space="preserve">Osmia </w:t>
            </w:r>
            <w:proofErr w:type="spellStart"/>
            <w:r w:rsidRPr="00E41667">
              <w:rPr>
                <w:i/>
                <w:iCs/>
                <w:color w:val="000000"/>
                <w:sz w:val="20"/>
                <w:szCs w:val="20"/>
              </w:rPr>
              <w:t>densa</w:t>
            </w:r>
            <w:proofErr w:type="spellEnd"/>
            <w:r>
              <w:rPr>
                <w:i/>
                <w:iCs/>
                <w:color w:val="000000"/>
                <w:sz w:val="20"/>
                <w:szCs w:val="20"/>
              </w:rPr>
              <w:t xml:space="preserve"> </w:t>
            </w:r>
            <w:r w:rsidRPr="00BC6812">
              <w:rPr>
                <w:bCs/>
                <w:sz w:val="22"/>
                <w:szCs w:val="22"/>
              </w:rPr>
              <w:t>§</w:t>
            </w:r>
          </w:p>
        </w:tc>
        <w:tc>
          <w:tcPr>
            <w:tcW w:w="1231" w:type="dxa"/>
            <w:shd w:val="clear" w:color="auto" w:fill="auto"/>
            <w:noWrap/>
            <w:vAlign w:val="bottom"/>
            <w:hideMark/>
          </w:tcPr>
          <w:p w14:paraId="2FE70DA3" w14:textId="77777777" w:rsidR="00B04760" w:rsidRPr="00E41667" w:rsidRDefault="00B04760" w:rsidP="00E73ED3">
            <w:pPr>
              <w:rPr>
                <w:color w:val="000000"/>
                <w:sz w:val="20"/>
                <w:szCs w:val="20"/>
              </w:rPr>
            </w:pPr>
          </w:p>
        </w:tc>
        <w:tc>
          <w:tcPr>
            <w:tcW w:w="716" w:type="dxa"/>
            <w:shd w:val="clear" w:color="auto" w:fill="auto"/>
            <w:noWrap/>
            <w:vAlign w:val="bottom"/>
            <w:hideMark/>
          </w:tcPr>
          <w:p w14:paraId="4E02E887"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609F535D" w14:textId="77777777" w:rsidR="00B04760" w:rsidRPr="00E41667" w:rsidRDefault="00B04760" w:rsidP="00E73ED3">
            <w:pPr>
              <w:jc w:val="center"/>
              <w:rPr>
                <w:color w:val="000000"/>
                <w:sz w:val="20"/>
                <w:szCs w:val="20"/>
              </w:rPr>
            </w:pPr>
            <w:r w:rsidRPr="00E41667">
              <w:rPr>
                <w:color w:val="000000"/>
                <w:sz w:val="20"/>
                <w:szCs w:val="20"/>
              </w:rPr>
              <w:t>0</w:t>
            </w:r>
          </w:p>
        </w:tc>
        <w:tc>
          <w:tcPr>
            <w:tcW w:w="594" w:type="dxa"/>
            <w:shd w:val="clear" w:color="auto" w:fill="auto"/>
            <w:noWrap/>
            <w:vAlign w:val="bottom"/>
            <w:hideMark/>
          </w:tcPr>
          <w:p w14:paraId="5B4E0C32" w14:textId="77777777" w:rsidR="00B04760" w:rsidRPr="00E41667" w:rsidRDefault="00B04760" w:rsidP="00E73ED3">
            <w:pPr>
              <w:jc w:val="center"/>
              <w:rPr>
                <w:color w:val="000000"/>
                <w:sz w:val="20"/>
                <w:szCs w:val="20"/>
              </w:rPr>
            </w:pPr>
            <w:r w:rsidRPr="00E41667">
              <w:rPr>
                <w:color w:val="000000"/>
                <w:sz w:val="20"/>
                <w:szCs w:val="20"/>
              </w:rPr>
              <w:t>0</w:t>
            </w:r>
          </w:p>
        </w:tc>
        <w:tc>
          <w:tcPr>
            <w:tcW w:w="606" w:type="dxa"/>
            <w:shd w:val="clear" w:color="auto" w:fill="auto"/>
            <w:noWrap/>
            <w:vAlign w:val="bottom"/>
            <w:hideMark/>
          </w:tcPr>
          <w:p w14:paraId="5C36CC34" w14:textId="77777777" w:rsidR="00B04760" w:rsidRPr="00E41667" w:rsidRDefault="00B04760" w:rsidP="00E73ED3">
            <w:pPr>
              <w:jc w:val="center"/>
              <w:rPr>
                <w:color w:val="000000"/>
                <w:sz w:val="20"/>
                <w:szCs w:val="20"/>
              </w:rPr>
            </w:pPr>
            <w:r w:rsidRPr="00E41667">
              <w:rPr>
                <w:color w:val="000000"/>
                <w:sz w:val="20"/>
                <w:szCs w:val="20"/>
              </w:rPr>
              <w:t>1</w:t>
            </w:r>
          </w:p>
        </w:tc>
        <w:tc>
          <w:tcPr>
            <w:tcW w:w="716" w:type="dxa"/>
            <w:shd w:val="clear" w:color="auto" w:fill="auto"/>
            <w:noWrap/>
            <w:vAlign w:val="bottom"/>
            <w:hideMark/>
          </w:tcPr>
          <w:p w14:paraId="3D44D243" w14:textId="77777777" w:rsidR="00B04760" w:rsidRPr="00E41667" w:rsidRDefault="00B04760" w:rsidP="00E73ED3">
            <w:pPr>
              <w:jc w:val="center"/>
              <w:rPr>
                <w:color w:val="000000"/>
                <w:sz w:val="20"/>
                <w:szCs w:val="20"/>
              </w:rPr>
            </w:pPr>
            <w:r w:rsidRPr="00E41667">
              <w:rPr>
                <w:color w:val="000000"/>
                <w:sz w:val="20"/>
                <w:szCs w:val="20"/>
              </w:rPr>
              <w:t>1</w:t>
            </w:r>
          </w:p>
        </w:tc>
        <w:tc>
          <w:tcPr>
            <w:tcW w:w="516" w:type="dxa"/>
            <w:shd w:val="clear" w:color="auto" w:fill="auto"/>
            <w:noWrap/>
            <w:vAlign w:val="bottom"/>
            <w:hideMark/>
          </w:tcPr>
          <w:p w14:paraId="14433959" w14:textId="77777777" w:rsidR="00B04760" w:rsidRPr="00E41667" w:rsidRDefault="00B04760" w:rsidP="00E73ED3">
            <w:pPr>
              <w:jc w:val="center"/>
              <w:rPr>
                <w:color w:val="000000"/>
                <w:sz w:val="20"/>
                <w:szCs w:val="20"/>
              </w:rPr>
            </w:pPr>
            <w:r w:rsidRPr="00E41667">
              <w:rPr>
                <w:color w:val="000000"/>
                <w:sz w:val="20"/>
                <w:szCs w:val="20"/>
              </w:rPr>
              <w:t>0</w:t>
            </w:r>
          </w:p>
        </w:tc>
        <w:tc>
          <w:tcPr>
            <w:tcW w:w="838" w:type="dxa"/>
            <w:shd w:val="clear" w:color="auto" w:fill="auto"/>
            <w:noWrap/>
            <w:vAlign w:val="bottom"/>
            <w:hideMark/>
          </w:tcPr>
          <w:p w14:paraId="71FBB91C" w14:textId="77777777" w:rsidR="00B04760" w:rsidRPr="00E41667" w:rsidRDefault="00B04760" w:rsidP="00E73ED3">
            <w:pPr>
              <w:jc w:val="center"/>
              <w:rPr>
                <w:color w:val="000000"/>
                <w:sz w:val="20"/>
                <w:szCs w:val="20"/>
              </w:rPr>
            </w:pPr>
            <w:r w:rsidRPr="00E41667">
              <w:rPr>
                <w:color w:val="000000"/>
                <w:sz w:val="20"/>
                <w:szCs w:val="20"/>
              </w:rPr>
              <w:t>1</w:t>
            </w:r>
          </w:p>
        </w:tc>
        <w:tc>
          <w:tcPr>
            <w:tcW w:w="650" w:type="dxa"/>
            <w:shd w:val="clear" w:color="auto" w:fill="auto"/>
            <w:noWrap/>
            <w:vAlign w:val="bottom"/>
            <w:hideMark/>
          </w:tcPr>
          <w:p w14:paraId="60F966B3" w14:textId="77777777" w:rsidR="00B04760" w:rsidRPr="00E41667" w:rsidRDefault="00B04760" w:rsidP="00E73ED3">
            <w:pPr>
              <w:jc w:val="center"/>
              <w:rPr>
                <w:color w:val="000000"/>
                <w:sz w:val="20"/>
                <w:szCs w:val="20"/>
              </w:rPr>
            </w:pPr>
            <w:r w:rsidRPr="00E41667">
              <w:rPr>
                <w:color w:val="000000"/>
                <w:sz w:val="20"/>
                <w:szCs w:val="20"/>
              </w:rPr>
              <w:t>0</w:t>
            </w:r>
          </w:p>
        </w:tc>
      </w:tr>
    </w:tbl>
    <w:p w14:paraId="3B249DFA" w14:textId="77777777" w:rsidR="00B04760" w:rsidRDefault="00B04760" w:rsidP="00B04760">
      <w:pPr>
        <w:rPr>
          <w:b/>
          <w:bCs/>
          <w:color w:val="000000"/>
          <w14:textOutline w14:w="0" w14:cap="flat" w14:cmpd="sng" w14:algn="ctr">
            <w14:noFill/>
            <w14:prstDash w14:val="solid"/>
            <w14:bevel/>
          </w14:textOutline>
        </w:rPr>
      </w:pPr>
      <w:r>
        <w:rPr>
          <w:b/>
          <w:bCs/>
        </w:rPr>
        <w:br w:type="page"/>
      </w:r>
    </w:p>
    <w:p w14:paraId="06CD426F" w14:textId="2BD5E815" w:rsidR="00B04760" w:rsidRDefault="00B04760" w:rsidP="00B04760">
      <w:pPr>
        <w:pStyle w:val="Body"/>
        <w:spacing w:line="480" w:lineRule="auto"/>
        <w:contextualSpacing/>
        <w:rPr>
          <w:rFonts w:ascii="Times New Roman" w:hAnsi="Times New Roman" w:cs="Times New Roman"/>
          <w:sz w:val="24"/>
          <w:szCs w:val="24"/>
        </w:rPr>
      </w:pPr>
      <w:r w:rsidRPr="000D130B">
        <w:rPr>
          <w:rFonts w:ascii="Times New Roman" w:hAnsi="Times New Roman" w:cs="Times New Roman"/>
          <w:b/>
          <w:bCs/>
          <w:sz w:val="24"/>
          <w:szCs w:val="24"/>
        </w:rPr>
        <w:lastRenderedPageBreak/>
        <w:t>Fig. S1</w:t>
      </w:r>
      <w:r w:rsidRPr="000D130B">
        <w:rPr>
          <w:rFonts w:ascii="Times New Roman" w:hAnsi="Times New Roman" w:cs="Times New Roman"/>
          <w:sz w:val="24"/>
          <w:szCs w:val="24"/>
        </w:rPr>
        <w:t xml:space="preserve">. Collecting effort across years at all sites. </w:t>
      </w:r>
      <w:ins w:id="0" w:author="Anderson, Riley Morgan" w:date="2025-05-22T16:35:00Z" w16du:dateUtc="2025-05-22T20:35:00Z">
        <w:r w:rsidR="00FA0A96">
          <w:rPr>
            <w:rFonts w:ascii="Times New Roman" w:hAnsi="Times New Roman" w:cs="Times New Roman"/>
            <w:sz w:val="24"/>
            <w:szCs w:val="24"/>
          </w:rPr>
          <w:t xml:space="preserve">BPF = Boeing Paine Field, SCL = Seattle City Lights, POS = Port of Seattle. </w:t>
        </w:r>
      </w:ins>
      <w:r w:rsidRPr="000D130B">
        <w:rPr>
          <w:rFonts w:ascii="Times New Roman" w:hAnsi="Times New Roman" w:cs="Times New Roman"/>
          <w:sz w:val="24"/>
          <w:szCs w:val="24"/>
        </w:rPr>
        <w:t xml:space="preserve">a) Trap days expressed as a standard trap set over a 24-hour period. (BPF </w:t>
      </w:r>
      <w:r>
        <w:rPr>
          <w:rFonts w:ascii="Times New Roman" w:hAnsi="Times New Roman" w:cs="Times New Roman"/>
          <w:sz w:val="24"/>
          <w:szCs w:val="24"/>
        </w:rPr>
        <w:t>values</w:t>
      </w:r>
      <w:r w:rsidRPr="000D130B">
        <w:rPr>
          <w:rFonts w:ascii="Times New Roman" w:hAnsi="Times New Roman" w:cs="Times New Roman"/>
          <w:sz w:val="24"/>
          <w:szCs w:val="24"/>
        </w:rPr>
        <w:t xml:space="preserve"> expressed as equivalents with reference to numbers of specimens collected by standard trap sets at other sites.) b) Net collecting events.</w:t>
      </w:r>
    </w:p>
    <w:p w14:paraId="0B7A6229" w14:textId="77777777" w:rsidR="00B04760" w:rsidRDefault="00B04760" w:rsidP="00B04760">
      <w:pPr>
        <w:rPr>
          <w:b/>
          <w:bCs/>
          <w:color w:val="000000"/>
          <w14:textOutline w14:w="0" w14:cap="flat" w14:cmpd="sng" w14:algn="ctr">
            <w14:noFill/>
            <w14:prstDash w14:val="solid"/>
            <w14:bevel/>
          </w14:textOutline>
        </w:rPr>
      </w:pPr>
      <w:r>
        <w:rPr>
          <w:b/>
          <w:bCs/>
          <w:noProof/>
        </w:rPr>
        <w:drawing>
          <wp:inline distT="0" distB="0" distL="0" distR="0" wp14:anchorId="27E8B46F" wp14:editId="255ECD35">
            <wp:extent cx="5486411" cy="5486411"/>
            <wp:effectExtent l="0" t="0" r="0" b="0"/>
            <wp:docPr id="809635732"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35732" name="Picture 1" descr="A graph of different colored ba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11" cy="5486411"/>
                    </a:xfrm>
                    <a:prstGeom prst="rect">
                      <a:avLst/>
                    </a:prstGeom>
                  </pic:spPr>
                </pic:pic>
              </a:graphicData>
            </a:graphic>
          </wp:inline>
        </w:drawing>
      </w:r>
      <w:r>
        <w:rPr>
          <w:b/>
          <w:bCs/>
        </w:rPr>
        <w:br w:type="page"/>
      </w:r>
    </w:p>
    <w:p w14:paraId="71147D75" w14:textId="77777777" w:rsidR="00B04760" w:rsidRPr="008E46DF" w:rsidRDefault="00B04760" w:rsidP="00B04760">
      <w:pPr>
        <w:pStyle w:val="Body"/>
        <w:spacing w:line="480" w:lineRule="auto"/>
        <w:contextualSpacing/>
        <w:rPr>
          <w:rFonts w:ascii="Times New Roman" w:hAnsi="Times New Roman" w:cs="Times New Roman"/>
          <w:sz w:val="24"/>
          <w:szCs w:val="24"/>
        </w:rPr>
      </w:pPr>
      <w:r w:rsidRPr="00224CB5">
        <w:rPr>
          <w:rFonts w:ascii="Times New Roman" w:hAnsi="Times New Roman" w:cs="Times New Roman"/>
          <w:b/>
          <w:bCs/>
          <w:sz w:val="24"/>
          <w:szCs w:val="24"/>
        </w:rPr>
        <w:lastRenderedPageBreak/>
        <w:t>Fig</w:t>
      </w:r>
      <w:r>
        <w:rPr>
          <w:rFonts w:ascii="Times New Roman" w:hAnsi="Times New Roman" w:cs="Times New Roman"/>
          <w:b/>
          <w:bCs/>
          <w:sz w:val="24"/>
          <w:szCs w:val="24"/>
        </w:rPr>
        <w:t>.</w:t>
      </w:r>
      <w:r w:rsidRPr="00224CB5">
        <w:rPr>
          <w:rFonts w:ascii="Times New Roman" w:hAnsi="Times New Roman" w:cs="Times New Roman"/>
          <w:b/>
          <w:bCs/>
          <w:sz w:val="24"/>
          <w:szCs w:val="24"/>
        </w:rPr>
        <w:t xml:space="preserve"> S</w:t>
      </w:r>
      <w:r>
        <w:rPr>
          <w:rFonts w:ascii="Times New Roman" w:hAnsi="Times New Roman" w:cs="Times New Roman"/>
          <w:b/>
          <w:bCs/>
          <w:sz w:val="24"/>
          <w:szCs w:val="24"/>
        </w:rPr>
        <w:t>2</w:t>
      </w:r>
      <w:r w:rsidRPr="00224CB5">
        <w:rPr>
          <w:rFonts w:ascii="Times New Roman" w:hAnsi="Times New Roman" w:cs="Times New Roman"/>
          <w:b/>
          <w:bCs/>
          <w:sz w:val="24"/>
          <w:szCs w:val="24"/>
        </w:rPr>
        <w:t xml:space="preserve">. </w:t>
      </w:r>
      <w:r>
        <w:rPr>
          <w:rFonts w:ascii="Times New Roman" w:hAnsi="Times New Roman" w:cs="Times New Roman"/>
          <w:sz w:val="24"/>
          <w:szCs w:val="24"/>
        </w:rPr>
        <w:t>Estimated g</w:t>
      </w:r>
      <w:r w:rsidRPr="008E46DF">
        <w:rPr>
          <w:rFonts w:ascii="Times New Roman" w:hAnsi="Times New Roman" w:cs="Times New Roman"/>
          <w:sz w:val="24"/>
          <w:szCs w:val="24"/>
        </w:rPr>
        <w:t xml:space="preserve">enus-level seasonal distributions for parasites: </w:t>
      </w:r>
      <w:r>
        <w:rPr>
          <w:rFonts w:ascii="Times New Roman" w:hAnsi="Times New Roman" w:cs="Times New Roman"/>
          <w:sz w:val="24"/>
          <w:szCs w:val="24"/>
        </w:rPr>
        <w:t>(</w:t>
      </w:r>
      <w:r w:rsidRPr="008E46DF">
        <w:rPr>
          <w:rFonts w:ascii="Times New Roman" w:hAnsi="Times New Roman" w:cs="Times New Roman"/>
          <w:sz w:val="24"/>
          <w:szCs w:val="24"/>
        </w:rPr>
        <w:t xml:space="preserve">A) </w:t>
      </w:r>
      <w:r w:rsidRPr="007F6F44">
        <w:rPr>
          <w:rFonts w:ascii="Times New Roman" w:hAnsi="Times New Roman" w:cs="Times New Roman"/>
          <w:i/>
          <w:iCs/>
          <w:sz w:val="24"/>
          <w:szCs w:val="24"/>
        </w:rPr>
        <w:t>Stelis</w:t>
      </w:r>
      <w:r w:rsidRPr="008E46DF">
        <w:rPr>
          <w:rFonts w:ascii="Times New Roman" w:hAnsi="Times New Roman" w:cs="Times New Roman"/>
          <w:sz w:val="24"/>
          <w:szCs w:val="24"/>
        </w:rPr>
        <w:t xml:space="preserve">, </w:t>
      </w:r>
      <w:r>
        <w:rPr>
          <w:rFonts w:ascii="Times New Roman" w:hAnsi="Times New Roman" w:cs="Times New Roman"/>
          <w:sz w:val="24"/>
          <w:szCs w:val="24"/>
        </w:rPr>
        <w:t>(</w:t>
      </w:r>
      <w:r w:rsidRPr="008E46DF">
        <w:rPr>
          <w:rFonts w:ascii="Times New Roman" w:hAnsi="Times New Roman" w:cs="Times New Roman"/>
          <w:sz w:val="24"/>
          <w:szCs w:val="24"/>
        </w:rPr>
        <w:t xml:space="preserve">B) </w:t>
      </w:r>
      <w:r w:rsidRPr="007F6F44">
        <w:rPr>
          <w:rFonts w:ascii="Times New Roman" w:hAnsi="Times New Roman" w:cs="Times New Roman"/>
          <w:i/>
          <w:iCs/>
          <w:sz w:val="24"/>
          <w:szCs w:val="24"/>
        </w:rPr>
        <w:t>Epeolus</w:t>
      </w:r>
      <w:r w:rsidRPr="008E46DF">
        <w:rPr>
          <w:rFonts w:ascii="Times New Roman" w:hAnsi="Times New Roman" w:cs="Times New Roman"/>
          <w:sz w:val="24"/>
          <w:szCs w:val="24"/>
        </w:rPr>
        <w:t xml:space="preserve">, and </w:t>
      </w:r>
      <w:r>
        <w:rPr>
          <w:rFonts w:ascii="Times New Roman" w:hAnsi="Times New Roman" w:cs="Times New Roman"/>
          <w:sz w:val="24"/>
          <w:szCs w:val="24"/>
        </w:rPr>
        <w:t>(</w:t>
      </w:r>
      <w:r w:rsidRPr="008E46DF">
        <w:rPr>
          <w:rFonts w:ascii="Times New Roman" w:hAnsi="Times New Roman" w:cs="Times New Roman"/>
          <w:sz w:val="24"/>
          <w:szCs w:val="24"/>
        </w:rPr>
        <w:t xml:space="preserve">C) </w:t>
      </w:r>
      <w:r w:rsidRPr="007F6F44">
        <w:rPr>
          <w:rFonts w:ascii="Times New Roman" w:hAnsi="Times New Roman" w:cs="Times New Roman"/>
          <w:i/>
          <w:iCs/>
          <w:sz w:val="24"/>
          <w:szCs w:val="24"/>
        </w:rPr>
        <w:t>Triepeolus</w:t>
      </w:r>
      <w:r w:rsidRPr="008E46DF">
        <w:rPr>
          <w:rFonts w:ascii="Times New Roman" w:hAnsi="Times New Roman" w:cs="Times New Roman"/>
          <w:sz w:val="24"/>
          <w:szCs w:val="24"/>
        </w:rPr>
        <w:t>. Beneath each parasite genera are presumed host genera.</w:t>
      </w:r>
      <w:r>
        <w:rPr>
          <w:rFonts w:ascii="Times New Roman" w:hAnsi="Times New Roman" w:cs="Times New Roman"/>
          <w:sz w:val="24"/>
          <w:szCs w:val="24"/>
        </w:rPr>
        <w:t xml:space="preserve"> </w:t>
      </w:r>
      <w:r w:rsidRPr="008E46DF">
        <w:rPr>
          <w:rFonts w:ascii="Times New Roman" w:hAnsi="Times New Roman" w:cs="Times New Roman"/>
          <w:sz w:val="24"/>
          <w:szCs w:val="24"/>
        </w:rPr>
        <w:t xml:space="preserve">Sample sizes on the right are the total records for each genus. Vertical dashed lines </w:t>
      </w:r>
      <w:r>
        <w:rPr>
          <w:rFonts w:ascii="Times New Roman" w:hAnsi="Times New Roman" w:cs="Times New Roman"/>
          <w:sz w:val="24"/>
          <w:szCs w:val="24"/>
        </w:rPr>
        <w:t xml:space="preserve">are </w:t>
      </w:r>
      <w:r w:rsidRPr="008E46DF">
        <w:rPr>
          <w:rFonts w:ascii="Times New Roman" w:hAnsi="Times New Roman" w:cs="Times New Roman"/>
          <w:sz w:val="24"/>
          <w:szCs w:val="24"/>
        </w:rPr>
        <w:t xml:space="preserve">21 March, 21 June, and 21 September. These parasites have low sample sizes limiting </w:t>
      </w:r>
      <w:r>
        <w:rPr>
          <w:rFonts w:ascii="Times New Roman" w:hAnsi="Times New Roman" w:cs="Times New Roman"/>
          <w:sz w:val="24"/>
          <w:szCs w:val="24"/>
        </w:rPr>
        <w:t xml:space="preserve">accurate </w:t>
      </w:r>
      <w:r w:rsidRPr="008E46DF">
        <w:rPr>
          <w:rFonts w:ascii="Times New Roman" w:hAnsi="Times New Roman" w:cs="Times New Roman"/>
          <w:sz w:val="24"/>
          <w:szCs w:val="24"/>
        </w:rPr>
        <w:t>estimation.</w:t>
      </w:r>
    </w:p>
    <w:p w14:paraId="77E429B6" w14:textId="5DE694D1" w:rsidR="00317187" w:rsidRPr="00B04760" w:rsidRDefault="00B04760" w:rsidP="00B04760">
      <w:pPr>
        <w:pStyle w:val="Body"/>
        <w:spacing w:line="480" w:lineRule="auto"/>
        <w:contextualSpacing/>
        <w:rPr>
          <w:rFonts w:ascii="Times New Roman" w:eastAsia="Helvetica Neue" w:hAnsi="Times New Roman" w:cs="Times New Roman"/>
          <w:b/>
          <w:bCs/>
          <w:sz w:val="24"/>
          <w:szCs w:val="24"/>
        </w:rPr>
      </w:pPr>
      <w:del w:id="1" w:author="Anderson, Riley Morgan" w:date="2025-05-22T17:03:00Z" w16du:dateUtc="2025-05-22T21:03:00Z">
        <w:r w:rsidDel="007E4E0C">
          <w:rPr>
            <w:rFonts w:ascii="Times New Roman" w:eastAsia="Helvetica Neue" w:hAnsi="Times New Roman" w:cs="Times New Roman"/>
            <w:b/>
            <w:bCs/>
            <w:noProof/>
            <w:sz w:val="24"/>
            <w:szCs w:val="24"/>
            <w14:textOutline w14:w="0" w14:cap="rnd" w14:cmpd="sng" w14:algn="ctr">
              <w14:noFill/>
              <w14:prstDash w14:val="solid"/>
              <w14:bevel/>
            </w14:textOutline>
          </w:rPr>
          <w:lastRenderedPageBreak/>
          <w:drawing>
            <wp:inline distT="0" distB="0" distL="0" distR="0" wp14:anchorId="40F33DA6" wp14:editId="0CF1D952">
              <wp:extent cx="5943600" cy="5200650"/>
              <wp:effectExtent l="0" t="0" r="0" b="0"/>
              <wp:docPr id="1108170722" name="Picture 5" descr="A graph of different seas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70722" name="Picture 5" descr="A graph of different season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del>
      <w:ins w:id="2" w:author="Anderson, Riley Morgan" w:date="2025-05-22T17:04:00Z" w16du:dateUtc="2025-05-22T21:04:00Z">
        <w:r w:rsidR="007E4E0C">
          <w:rPr>
            <w:rFonts w:ascii="Times New Roman" w:eastAsia="Helvetica Neue" w:hAnsi="Times New Roman" w:cs="Times New Roman"/>
            <w:b/>
            <w:bCs/>
            <w:noProof/>
            <w:sz w:val="24"/>
            <w:szCs w:val="24"/>
            <w14:textOutline w14:w="0" w14:cap="rnd" w14:cmpd="sng" w14:algn="ctr">
              <w14:noFill/>
              <w14:prstDash w14:val="solid"/>
              <w14:bevel/>
            </w14:textOutline>
            <w14:ligatures w14:val="standardContextual"/>
          </w:rPr>
          <w:lastRenderedPageBreak/>
          <w:drawing>
            <wp:inline distT="0" distB="0" distL="0" distR="0" wp14:anchorId="71E7FF46" wp14:editId="3C49C459">
              <wp:extent cx="5943600" cy="5200650"/>
              <wp:effectExtent l="0" t="0" r="0" b="0"/>
              <wp:docPr id="62588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8419" name="Picture 625884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ins>
    </w:p>
    <w:sectPr w:rsidR="00317187" w:rsidRPr="00B04760" w:rsidSect="00B04760">
      <w:footerReference w:type="default" r:id="rId9"/>
      <w:pgSz w:w="12240" w:h="15840"/>
      <w:pgMar w:top="1440" w:right="1440" w:bottom="1440" w:left="1440" w:header="720" w:footer="864"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F20653" w14:textId="77777777" w:rsidR="00796677" w:rsidRDefault="00796677">
      <w:r>
        <w:separator/>
      </w:r>
    </w:p>
  </w:endnote>
  <w:endnote w:type="continuationSeparator" w:id="0">
    <w:p w14:paraId="46ED0824" w14:textId="77777777" w:rsidR="00796677" w:rsidRDefault="00796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EFF"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2891335"/>
      <w:docPartObj>
        <w:docPartGallery w:val="Page Numbers (Bottom of Page)"/>
        <w:docPartUnique/>
      </w:docPartObj>
    </w:sdtPr>
    <w:sdtEndPr>
      <w:rPr>
        <w:noProof/>
      </w:rPr>
    </w:sdtEndPr>
    <w:sdtContent>
      <w:p w14:paraId="285B291F" w14:textId="77777777" w:rsidR="00EC50C2"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455EA1" w14:textId="77777777" w:rsidR="00EC50C2" w:rsidRDefault="00EC50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5E4E7F" w14:textId="77777777" w:rsidR="00796677" w:rsidRDefault="00796677">
      <w:r>
        <w:separator/>
      </w:r>
    </w:p>
  </w:footnote>
  <w:footnote w:type="continuationSeparator" w:id="0">
    <w:p w14:paraId="69F681AE" w14:textId="77777777" w:rsidR="00796677" w:rsidRDefault="0079667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derson, Riley Morgan">
    <w15:presenceInfo w15:providerId="AD" w15:userId="S::riley.m.anderson@wsu.edu::0e34af02-73d3-4d40-a8cc-7926eb7d7c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60"/>
    <w:rsid w:val="00317187"/>
    <w:rsid w:val="00796677"/>
    <w:rsid w:val="007E4E0C"/>
    <w:rsid w:val="009D7A41"/>
    <w:rsid w:val="00A65A46"/>
    <w:rsid w:val="00B04760"/>
    <w:rsid w:val="00DF2848"/>
    <w:rsid w:val="00EC50C2"/>
    <w:rsid w:val="00FA0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6383C"/>
  <w15:chartTrackingRefBased/>
  <w15:docId w15:val="{C51D4B4E-0D87-48FF-BBB4-4FFFA2877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760"/>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B04760"/>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04760"/>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04760"/>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04760"/>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B04760"/>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B04760"/>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B04760"/>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B04760"/>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B04760"/>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7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47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47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7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7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760"/>
    <w:rPr>
      <w:rFonts w:eastAsiaTheme="majorEastAsia" w:cstheme="majorBidi"/>
      <w:color w:val="272727" w:themeColor="text1" w:themeTint="D8"/>
    </w:rPr>
  </w:style>
  <w:style w:type="paragraph" w:styleId="Title">
    <w:name w:val="Title"/>
    <w:basedOn w:val="Normal"/>
    <w:next w:val="Normal"/>
    <w:link w:val="TitleChar"/>
    <w:uiPriority w:val="10"/>
    <w:qFormat/>
    <w:rsid w:val="00B04760"/>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04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760"/>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04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760"/>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B04760"/>
    <w:rPr>
      <w:i/>
      <w:iCs/>
      <w:color w:val="404040" w:themeColor="text1" w:themeTint="BF"/>
    </w:rPr>
  </w:style>
  <w:style w:type="paragraph" w:styleId="ListParagraph">
    <w:name w:val="List Paragraph"/>
    <w:basedOn w:val="Normal"/>
    <w:uiPriority w:val="34"/>
    <w:qFormat/>
    <w:rsid w:val="00B04760"/>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B04760"/>
    <w:rPr>
      <w:i/>
      <w:iCs/>
      <w:color w:val="0F4761" w:themeColor="accent1" w:themeShade="BF"/>
    </w:rPr>
  </w:style>
  <w:style w:type="paragraph" w:styleId="IntenseQuote">
    <w:name w:val="Intense Quote"/>
    <w:basedOn w:val="Normal"/>
    <w:next w:val="Normal"/>
    <w:link w:val="IntenseQuoteChar"/>
    <w:uiPriority w:val="30"/>
    <w:qFormat/>
    <w:rsid w:val="00B04760"/>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B04760"/>
    <w:rPr>
      <w:i/>
      <w:iCs/>
      <w:color w:val="0F4761" w:themeColor="accent1" w:themeShade="BF"/>
    </w:rPr>
  </w:style>
  <w:style w:type="character" w:styleId="IntenseReference">
    <w:name w:val="Intense Reference"/>
    <w:basedOn w:val="DefaultParagraphFont"/>
    <w:uiPriority w:val="32"/>
    <w:qFormat/>
    <w:rsid w:val="00B04760"/>
    <w:rPr>
      <w:b/>
      <w:bCs/>
      <w:smallCaps/>
      <w:color w:val="0F4761" w:themeColor="accent1" w:themeShade="BF"/>
      <w:spacing w:val="5"/>
    </w:rPr>
  </w:style>
  <w:style w:type="character" w:styleId="Hyperlink">
    <w:name w:val="Hyperlink"/>
    <w:uiPriority w:val="99"/>
    <w:rsid w:val="00B04760"/>
    <w:rPr>
      <w:u w:val="single"/>
    </w:rPr>
  </w:style>
  <w:style w:type="paragraph" w:customStyle="1" w:styleId="Body">
    <w:name w:val="Body"/>
    <w:rsid w:val="00B04760"/>
    <w:pPr>
      <w:spacing w:after="0" w:line="240" w:lineRule="auto"/>
    </w:pPr>
    <w:rPr>
      <w:rFonts w:ascii="Helvetica Neue" w:eastAsia="Times New Roman" w:hAnsi="Helvetica Neue" w:cs="Arial Unicode MS"/>
      <w:color w:val="000000"/>
      <w:kern w:val="0"/>
      <w14:textOutline w14:w="0" w14:cap="flat" w14:cmpd="sng" w14:algn="ctr">
        <w14:noFill/>
        <w14:prstDash w14:val="solid"/>
        <w14:bevel/>
      </w14:textOutline>
      <w14:ligatures w14:val="none"/>
    </w:rPr>
  </w:style>
  <w:style w:type="paragraph" w:customStyle="1" w:styleId="Default">
    <w:name w:val="Default"/>
    <w:rsid w:val="00B04760"/>
    <w:pPr>
      <w:spacing w:after="0" w:line="240" w:lineRule="auto"/>
    </w:pPr>
    <w:rPr>
      <w:rFonts w:ascii="Helvetica Neue" w:eastAsia="Times New Roman" w:hAnsi="Helvetica Neue" w:cs="Arial Unicode MS"/>
      <w:color w:val="000000"/>
      <w:kern w:val="0"/>
      <w14:textOutline w14:w="0" w14:cap="flat" w14:cmpd="sng" w14:algn="ctr">
        <w14:noFill/>
        <w14:prstDash w14:val="solid"/>
        <w14:bevel/>
      </w14:textOutline>
      <w14:ligatures w14:val="none"/>
    </w:rPr>
  </w:style>
  <w:style w:type="character" w:styleId="UnresolvedMention">
    <w:name w:val="Unresolved Mention"/>
    <w:basedOn w:val="DefaultParagraphFont"/>
    <w:uiPriority w:val="99"/>
    <w:semiHidden/>
    <w:unhideWhenUsed/>
    <w:rsid w:val="00B04760"/>
    <w:rPr>
      <w:color w:val="605E5C"/>
      <w:shd w:val="clear" w:color="auto" w:fill="E1DFDD"/>
    </w:rPr>
  </w:style>
  <w:style w:type="paragraph" w:styleId="Revision">
    <w:name w:val="Revision"/>
    <w:hidden/>
    <w:uiPriority w:val="99"/>
    <w:semiHidden/>
    <w:rsid w:val="00B04760"/>
    <w:pPr>
      <w:spacing w:after="0"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B04760"/>
    <w:rPr>
      <w:sz w:val="16"/>
      <w:szCs w:val="16"/>
    </w:rPr>
  </w:style>
  <w:style w:type="paragraph" w:styleId="CommentText">
    <w:name w:val="annotation text"/>
    <w:basedOn w:val="Normal"/>
    <w:link w:val="CommentTextChar"/>
    <w:uiPriority w:val="99"/>
    <w:semiHidden/>
    <w:unhideWhenUsed/>
    <w:rsid w:val="00B04760"/>
    <w:rPr>
      <w:sz w:val="20"/>
      <w:szCs w:val="20"/>
    </w:rPr>
  </w:style>
  <w:style w:type="character" w:customStyle="1" w:styleId="CommentTextChar">
    <w:name w:val="Comment Text Char"/>
    <w:basedOn w:val="DefaultParagraphFont"/>
    <w:link w:val="CommentText"/>
    <w:uiPriority w:val="99"/>
    <w:semiHidden/>
    <w:rsid w:val="00B04760"/>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04760"/>
    <w:rPr>
      <w:b/>
      <w:bCs/>
    </w:rPr>
  </w:style>
  <w:style w:type="character" w:customStyle="1" w:styleId="CommentSubjectChar">
    <w:name w:val="Comment Subject Char"/>
    <w:basedOn w:val="CommentTextChar"/>
    <w:link w:val="CommentSubject"/>
    <w:uiPriority w:val="99"/>
    <w:semiHidden/>
    <w:rsid w:val="00B04760"/>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B04760"/>
  </w:style>
  <w:style w:type="character" w:styleId="FollowedHyperlink">
    <w:name w:val="FollowedHyperlink"/>
    <w:basedOn w:val="DefaultParagraphFont"/>
    <w:uiPriority w:val="99"/>
    <w:semiHidden/>
    <w:unhideWhenUsed/>
    <w:rsid w:val="00B04760"/>
    <w:rPr>
      <w:color w:val="96607D"/>
      <w:u w:val="single"/>
    </w:rPr>
  </w:style>
  <w:style w:type="paragraph" w:customStyle="1" w:styleId="msonormal0">
    <w:name w:val="msonormal"/>
    <w:basedOn w:val="Normal"/>
    <w:rsid w:val="00B04760"/>
    <w:pPr>
      <w:spacing w:before="100" w:beforeAutospacing="1" w:after="100" w:afterAutospacing="1"/>
    </w:pPr>
  </w:style>
  <w:style w:type="paragraph" w:customStyle="1" w:styleId="xl65">
    <w:name w:val="xl65"/>
    <w:basedOn w:val="Normal"/>
    <w:rsid w:val="00B04760"/>
    <w:pPr>
      <w:spacing w:before="100" w:beforeAutospacing="1" w:after="100" w:afterAutospacing="1"/>
      <w:jc w:val="center"/>
    </w:pPr>
    <w:rPr>
      <w:sz w:val="18"/>
      <w:szCs w:val="18"/>
    </w:rPr>
  </w:style>
  <w:style w:type="paragraph" w:customStyle="1" w:styleId="xl66">
    <w:name w:val="xl66"/>
    <w:basedOn w:val="Normal"/>
    <w:rsid w:val="00B04760"/>
    <w:pPr>
      <w:spacing w:before="100" w:beforeAutospacing="1" w:after="100" w:afterAutospacing="1"/>
      <w:jc w:val="center"/>
    </w:pPr>
    <w:rPr>
      <w:b/>
      <w:bCs/>
      <w:sz w:val="18"/>
      <w:szCs w:val="18"/>
    </w:rPr>
  </w:style>
  <w:style w:type="paragraph" w:customStyle="1" w:styleId="xl67">
    <w:name w:val="xl67"/>
    <w:basedOn w:val="Normal"/>
    <w:rsid w:val="00B04760"/>
    <w:pPr>
      <w:spacing w:before="100" w:beforeAutospacing="1" w:after="100" w:afterAutospacing="1"/>
    </w:pPr>
    <w:rPr>
      <w:sz w:val="18"/>
      <w:szCs w:val="18"/>
    </w:rPr>
  </w:style>
  <w:style w:type="character" w:styleId="LineNumber">
    <w:name w:val="line number"/>
    <w:basedOn w:val="DefaultParagraphFont"/>
    <w:uiPriority w:val="99"/>
    <w:semiHidden/>
    <w:unhideWhenUsed/>
    <w:rsid w:val="00B04760"/>
  </w:style>
  <w:style w:type="paragraph" w:styleId="Header">
    <w:name w:val="header"/>
    <w:basedOn w:val="Normal"/>
    <w:link w:val="HeaderChar"/>
    <w:uiPriority w:val="99"/>
    <w:unhideWhenUsed/>
    <w:rsid w:val="00B04760"/>
    <w:pPr>
      <w:tabs>
        <w:tab w:val="center" w:pos="4680"/>
        <w:tab w:val="right" w:pos="9360"/>
      </w:tabs>
    </w:pPr>
  </w:style>
  <w:style w:type="character" w:customStyle="1" w:styleId="HeaderChar">
    <w:name w:val="Header Char"/>
    <w:basedOn w:val="DefaultParagraphFont"/>
    <w:link w:val="Header"/>
    <w:uiPriority w:val="99"/>
    <w:rsid w:val="00B04760"/>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B04760"/>
    <w:pPr>
      <w:tabs>
        <w:tab w:val="center" w:pos="4680"/>
        <w:tab w:val="right" w:pos="9360"/>
      </w:tabs>
    </w:pPr>
  </w:style>
  <w:style w:type="character" w:customStyle="1" w:styleId="FooterChar">
    <w:name w:val="Footer Char"/>
    <w:basedOn w:val="DefaultParagraphFont"/>
    <w:link w:val="Footer"/>
    <w:uiPriority w:val="99"/>
    <w:rsid w:val="00B04760"/>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2542</Words>
  <Characters>14495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Crowder, David William</dc:creator>
  <cp:keywords/>
  <dc:description/>
  <cp:lastModifiedBy>Anderson, Riley Morgan</cp:lastModifiedBy>
  <cp:revision>2</cp:revision>
  <dcterms:created xsi:type="dcterms:W3CDTF">2025-05-22T21:05:00Z</dcterms:created>
  <dcterms:modified xsi:type="dcterms:W3CDTF">2025-05-22T21:05:00Z</dcterms:modified>
</cp:coreProperties>
</file>